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0D" w:rsidRPr="00B53AB5" w:rsidRDefault="009D460D" w:rsidP="00B53AB5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P245/2</w:t>
      </w:r>
      <w:r w:rsidR="00B53AB5" w:rsidRPr="00B53AB5">
        <w:rPr>
          <w:rFonts w:asciiTheme="majorBidi" w:hAnsiTheme="majorBidi" w:cstheme="majorBidi"/>
          <w:b/>
          <w:sz w:val="24"/>
          <w:szCs w:val="24"/>
        </w:rPr>
        <w:t xml:space="preserve"> C.R.E</w:t>
      </w:r>
    </w:p>
    <w:p w:rsidR="009D460D" w:rsidRPr="00B53AB5" w:rsidRDefault="009D460D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3AB5">
        <w:rPr>
          <w:rFonts w:asciiTheme="majorBidi" w:hAnsiTheme="majorBidi" w:cstheme="majorBidi"/>
          <w:b/>
          <w:bCs/>
          <w:sz w:val="24"/>
          <w:szCs w:val="24"/>
        </w:rPr>
        <w:t>1. C</w:t>
      </w:r>
      <w:r w:rsidR="00B53AB5" w:rsidRPr="00B53AB5">
        <w:rPr>
          <w:rFonts w:asciiTheme="majorBidi" w:hAnsiTheme="majorBidi" w:cstheme="majorBidi"/>
          <w:b/>
          <w:bCs/>
          <w:sz w:val="24"/>
          <w:szCs w:val="24"/>
        </w:rPr>
        <w:t>ompare the way of life of the a</w:t>
      </w:r>
      <w:r w:rsidRPr="00B53AB5">
        <w:rPr>
          <w:rFonts w:asciiTheme="majorBidi" w:hAnsiTheme="majorBidi" w:cstheme="majorBidi"/>
          <w:b/>
          <w:bCs/>
          <w:sz w:val="24"/>
          <w:szCs w:val="24"/>
        </w:rPr>
        <w:t>postles in the early church and those in the modern church.</w:t>
      </w:r>
    </w:p>
    <w:p w:rsidR="009D460D" w:rsidRPr="00B53AB5" w:rsidRDefault="009D460D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53AB5">
        <w:rPr>
          <w:rFonts w:asciiTheme="majorBidi" w:hAnsiTheme="majorBidi" w:cstheme="majorBidi"/>
          <w:b/>
          <w:bCs/>
          <w:sz w:val="24"/>
          <w:szCs w:val="24"/>
        </w:rPr>
        <w:t>Similaties</w:t>
      </w:r>
      <w:proofErr w:type="spellEnd"/>
      <w:r w:rsidRPr="00B53AB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9D460D" w:rsidRPr="00B53AB5" w:rsidRDefault="009D460D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Both involve in preaching</w:t>
      </w:r>
      <w:r w:rsidR="00AE7FF6" w:rsidRPr="00B53AB5">
        <w:rPr>
          <w:rFonts w:asciiTheme="majorBidi" w:hAnsiTheme="majorBidi" w:cstheme="majorBidi"/>
          <w:sz w:val="24"/>
          <w:szCs w:val="24"/>
        </w:rPr>
        <w:t xml:space="preserve"> the gospel.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miracle performance.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establishing churches.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writing Christian literature.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conducting missionary journeys.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living testimonies</w:t>
      </w:r>
    </w:p>
    <w:p w:rsidR="00AE7FF6" w:rsidRPr="00B53AB5" w:rsidRDefault="00AE7FF6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To both there is celebrating the </w:t>
      </w:r>
      <w:r w:rsidR="00B53AB5" w:rsidRPr="00B53AB5">
        <w:rPr>
          <w:rFonts w:asciiTheme="majorBidi" w:hAnsiTheme="majorBidi" w:cstheme="majorBidi"/>
          <w:sz w:val="24"/>
          <w:szCs w:val="24"/>
        </w:rPr>
        <w:t>Lord’s Supper</w:t>
      </w:r>
      <w:r w:rsidR="00A27174" w:rsidRPr="00B53AB5">
        <w:rPr>
          <w:rFonts w:asciiTheme="majorBidi" w:hAnsiTheme="majorBidi" w:cstheme="majorBidi"/>
          <w:sz w:val="24"/>
          <w:szCs w:val="24"/>
        </w:rPr>
        <w:t>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carrying out charitable work.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carrying out baptism.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carrying out fasting.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praying to God.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sharing material possessions.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speaking in tongues.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praising and worship.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carrying out catechism.</w:t>
      </w:r>
    </w:p>
    <w:p w:rsidR="00A27174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both there is enduring persecution.</w:t>
      </w:r>
    </w:p>
    <w:p w:rsidR="00626ECD" w:rsidRPr="00B53AB5" w:rsidRDefault="00626ECD" w:rsidP="00626ECD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A27174" w:rsidRPr="00B53AB5" w:rsidRDefault="00A27174" w:rsidP="00B53AB5">
      <w:pPr>
        <w:pStyle w:val="ListParagraph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3AB5">
        <w:rPr>
          <w:rFonts w:asciiTheme="majorBidi" w:hAnsiTheme="majorBidi" w:cstheme="majorBidi"/>
          <w:b/>
          <w:bCs/>
          <w:sz w:val="24"/>
          <w:szCs w:val="24"/>
        </w:rPr>
        <w:t>Differences.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apostles in the early church preached the gospels using their natural voices where as those in modern church use gargets like microphones.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apostles in the early church commonly performed miracles where as those in the modern church rarely do perform miracles.</w:t>
      </w:r>
    </w:p>
    <w:p w:rsidR="00A27174" w:rsidRPr="00B53AB5" w:rsidRDefault="00A27174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 </w:t>
      </w:r>
      <w:r w:rsidR="008C43E2" w:rsidRPr="00B53AB5">
        <w:rPr>
          <w:rFonts w:asciiTheme="majorBidi" w:hAnsiTheme="majorBidi" w:cstheme="majorBidi"/>
          <w:sz w:val="24"/>
          <w:szCs w:val="24"/>
        </w:rPr>
        <w:t xml:space="preserve">apostle in the early established churches under trees, in people’s houses where as those of today even build </w:t>
      </w:r>
      <w:r w:rsidR="00904E6A" w:rsidRPr="00B53AB5">
        <w:rPr>
          <w:rFonts w:asciiTheme="majorBidi" w:hAnsiTheme="majorBidi" w:cstheme="majorBidi"/>
          <w:sz w:val="24"/>
          <w:szCs w:val="24"/>
        </w:rPr>
        <w:t>magnificent</w:t>
      </w:r>
      <w:r w:rsidR="008C43E2" w:rsidRPr="00B53AB5">
        <w:rPr>
          <w:rFonts w:asciiTheme="majorBidi" w:hAnsiTheme="majorBidi" w:cstheme="majorBidi"/>
          <w:sz w:val="24"/>
          <w:szCs w:val="24"/>
        </w:rPr>
        <w:t xml:space="preserve"> churche</w:t>
      </w:r>
      <w:r w:rsidR="00B53AB5">
        <w:rPr>
          <w:rFonts w:asciiTheme="majorBidi" w:hAnsiTheme="majorBidi" w:cstheme="majorBidi"/>
          <w:sz w:val="24"/>
          <w:szCs w:val="24"/>
        </w:rPr>
        <w:t xml:space="preserve">s e.g. </w:t>
      </w:r>
      <w:proofErr w:type="spellStart"/>
      <w:r w:rsidR="00B53AB5">
        <w:rPr>
          <w:rFonts w:asciiTheme="majorBidi" w:hAnsiTheme="majorBidi" w:cstheme="majorBidi"/>
          <w:sz w:val="24"/>
          <w:szCs w:val="24"/>
        </w:rPr>
        <w:t>Rubaga</w:t>
      </w:r>
      <w:proofErr w:type="spellEnd"/>
      <w:r w:rsidR="00B53AB5">
        <w:rPr>
          <w:rFonts w:asciiTheme="majorBidi" w:hAnsiTheme="majorBidi" w:cstheme="majorBidi"/>
          <w:sz w:val="24"/>
          <w:szCs w:val="24"/>
        </w:rPr>
        <w:t xml:space="preserve"> miracle center by Pastor</w:t>
      </w:r>
      <w:r w:rsidR="008C43E2" w:rsidRPr="00B53AB5">
        <w:rPr>
          <w:rFonts w:asciiTheme="majorBidi" w:hAnsiTheme="majorBidi" w:cstheme="majorBidi"/>
          <w:sz w:val="24"/>
          <w:szCs w:val="24"/>
        </w:rPr>
        <w:t>.</w:t>
      </w:r>
      <w:r w:rsidR="00B53A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C43E2" w:rsidRPr="00B53AB5">
        <w:rPr>
          <w:rFonts w:asciiTheme="majorBidi" w:hAnsiTheme="majorBidi" w:cstheme="majorBidi"/>
          <w:sz w:val="24"/>
          <w:szCs w:val="24"/>
        </w:rPr>
        <w:t>Kayanja</w:t>
      </w:r>
      <w:proofErr w:type="spellEnd"/>
      <w:r w:rsidR="008C43E2" w:rsidRPr="00B53AB5">
        <w:rPr>
          <w:rFonts w:asciiTheme="majorBidi" w:hAnsiTheme="majorBidi" w:cstheme="majorBidi"/>
          <w:sz w:val="24"/>
          <w:szCs w:val="24"/>
        </w:rPr>
        <w:t>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the early church apostle baptized mature people where as those of today baptized even young children.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 apostles in the early church conducted praise and worship free of charge where as some apostle today charge money for it </w:t>
      </w:r>
      <w:r w:rsidR="00B53AB5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pastor Wilson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Bugembe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 early church </w:t>
      </w:r>
      <w:r w:rsidR="00B53AB5" w:rsidRPr="00B53AB5">
        <w:rPr>
          <w:rFonts w:asciiTheme="majorBidi" w:hAnsiTheme="majorBidi" w:cstheme="majorBidi"/>
          <w:sz w:val="24"/>
          <w:szCs w:val="24"/>
        </w:rPr>
        <w:t>apostles were</w:t>
      </w:r>
      <w:r w:rsidRPr="00B53AB5">
        <w:rPr>
          <w:rFonts w:asciiTheme="majorBidi" w:hAnsiTheme="majorBidi" w:cstheme="majorBidi"/>
          <w:sz w:val="24"/>
          <w:szCs w:val="24"/>
        </w:rPr>
        <w:t xml:space="preserve"> enduring to persecution where as those of today easily give up incase of persecution.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apostles in the early church involved in writing the gospel on a small scale dinning to high level of illiteracy whereas those of today commonly write Christian books.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 early church apostles lived a more united life whereas those of today are so divided </w:t>
      </w:r>
      <w:r w:rsidR="00B53AB5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according to Christian sects.</w:t>
      </w:r>
    </w:p>
    <w:p w:rsidR="008C43E2" w:rsidRPr="00B53AB5" w:rsidRDefault="008C43E2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 xml:space="preserve">The apostles in the early church regularly celebrated the </w:t>
      </w:r>
      <w:r w:rsidR="009C11D0" w:rsidRPr="00B53AB5">
        <w:rPr>
          <w:rFonts w:asciiTheme="majorBidi" w:hAnsiTheme="majorBidi" w:cstheme="majorBidi"/>
          <w:sz w:val="24"/>
          <w:szCs w:val="24"/>
        </w:rPr>
        <w:t>Lord’s Supper</w:t>
      </w:r>
      <w:r w:rsidRPr="00B53AB5">
        <w:rPr>
          <w:rFonts w:asciiTheme="majorBidi" w:hAnsiTheme="majorBidi" w:cstheme="majorBidi"/>
          <w:sz w:val="24"/>
          <w:szCs w:val="24"/>
        </w:rPr>
        <w:t xml:space="preserve"> whereas those of today do it rarely.</w:t>
      </w:r>
    </w:p>
    <w:p w:rsidR="00E8755E" w:rsidRPr="00B53AB5" w:rsidRDefault="00E8755E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early church apostles aimed at achieving spiritual reward whereas those of today are materialistic.</w:t>
      </w:r>
    </w:p>
    <w:p w:rsidR="00E8755E" w:rsidRPr="00B53AB5" w:rsidRDefault="00E8755E" w:rsidP="00B53AB5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apostles in the early church give genuine testimonies whereas those of today sometimes give false testimonies.</w:t>
      </w:r>
    </w:p>
    <w:p w:rsidR="0054355D" w:rsidRPr="00B53AB5" w:rsidRDefault="0054355D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12 NT.</w:t>
      </w:r>
    </w:p>
    <w:p w:rsidR="00E8755E" w:rsidRDefault="00E8755E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2. Accounts for challenges and success of the spread of the gospel between 33AD to 100AD.</w:t>
      </w:r>
    </w:p>
    <w:p w:rsidR="000C20E2" w:rsidRPr="006B0BD5" w:rsidRDefault="000C20E2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bookmarkStart w:id="0" w:name="_GoBack"/>
      <w:bookmarkEnd w:id="0"/>
      <w:del w:id="1" w:author="UMTA" w:date="2014-08-19T19:04:00Z">
        <w:r w:rsidDel="001B032C">
          <w:rPr>
            <w:rFonts w:asciiTheme="majorBidi" w:hAnsiTheme="majorBidi" w:cstheme="majorBidi"/>
            <w:b/>
            <w:sz w:val="24"/>
            <w:szCs w:val="24"/>
          </w:rPr>
          <w:delText>N</w:delText>
        </w:r>
      </w:del>
      <w:del w:id="2" w:author="UMTA" w:date="2014-08-19T19:01:00Z">
        <w:r w:rsidDel="006B0BD5">
          <w:rPr>
            <w:rFonts w:asciiTheme="majorBidi" w:hAnsiTheme="majorBidi" w:cstheme="majorBidi"/>
            <w:b/>
            <w:sz w:val="24"/>
            <w:szCs w:val="24"/>
          </w:rPr>
          <w:delText>B.</w:delText>
        </w:r>
      </w:del>
    </w:p>
    <w:p w:rsidR="00E8755E" w:rsidRPr="00626ECD" w:rsidRDefault="00E8755E" w:rsidP="00B53AB5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</w:t>
      </w:r>
      <w:r w:rsidRPr="00626ECD">
        <w:rPr>
          <w:rFonts w:asciiTheme="majorBidi" w:hAnsiTheme="majorBidi" w:cstheme="majorBidi"/>
          <w:b/>
          <w:bCs/>
          <w:sz w:val="24"/>
          <w:szCs w:val="24"/>
        </w:rPr>
        <w:t xml:space="preserve">Reasons </w:t>
      </w:r>
      <w:r w:rsidR="00E02D4E" w:rsidRPr="00626ECD">
        <w:rPr>
          <w:rFonts w:asciiTheme="majorBidi" w:hAnsiTheme="majorBidi" w:cstheme="majorBidi"/>
          <w:b/>
          <w:bCs/>
          <w:sz w:val="24"/>
          <w:szCs w:val="24"/>
        </w:rPr>
        <w:t>for challenges</w:t>
      </w:r>
      <w:r w:rsidRPr="00626ECD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High level of illiteracy.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High rate of persecution.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High level of poverty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Language barrier (cultural difference)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False preachers who mislead the believers.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Fewer preachers.</w:t>
      </w:r>
    </w:p>
    <w:p w:rsidR="00E8755E" w:rsidRPr="00B53AB5" w:rsidRDefault="00E8755E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Moving /walking long distance to preach</w:t>
      </w:r>
      <w:r w:rsidR="00F85CF8" w:rsidRPr="00B53AB5">
        <w:rPr>
          <w:rFonts w:asciiTheme="majorBidi" w:hAnsiTheme="majorBidi" w:cstheme="majorBidi"/>
          <w:sz w:val="24"/>
          <w:szCs w:val="24"/>
        </w:rPr>
        <w:t>.</w:t>
      </w:r>
    </w:p>
    <w:p w:rsidR="00F85CF8" w:rsidRPr="00B53AB5" w:rsidRDefault="00F85CF8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Delay of the </w:t>
      </w:r>
      <w:proofErr w:type="spellStart"/>
      <w:proofErr w:type="gramStart"/>
      <w:r w:rsidRPr="00B53AB5">
        <w:rPr>
          <w:rFonts w:asciiTheme="majorBidi" w:hAnsiTheme="majorBidi" w:cstheme="majorBidi"/>
          <w:sz w:val="24"/>
          <w:szCs w:val="24"/>
        </w:rPr>
        <w:t>parousia</w:t>
      </w:r>
      <w:proofErr w:type="spellEnd"/>
      <w:proofErr w:type="gramEnd"/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F85CF8" w:rsidRPr="00B53AB5" w:rsidRDefault="009C11D0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Un</w:t>
      </w:r>
      <w:r w:rsidR="00F85CF8" w:rsidRPr="00B53AB5">
        <w:rPr>
          <w:rFonts w:asciiTheme="majorBidi" w:hAnsiTheme="majorBidi" w:cstheme="majorBidi"/>
          <w:sz w:val="24"/>
          <w:szCs w:val="24"/>
        </w:rPr>
        <w:t>exemplary</w:t>
      </w:r>
      <w:proofErr w:type="spellEnd"/>
      <w:r w:rsidR="00F85CF8" w:rsidRPr="00B53AB5">
        <w:rPr>
          <w:rFonts w:asciiTheme="majorBidi" w:hAnsiTheme="majorBidi" w:cstheme="majorBidi"/>
          <w:sz w:val="24"/>
          <w:szCs w:val="24"/>
        </w:rPr>
        <w:t xml:space="preserve"> living.</w:t>
      </w:r>
    </w:p>
    <w:p w:rsidR="00F85CF8" w:rsidRPr="00B53AB5" w:rsidRDefault="00F85CF8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Poor transport and communication.</w:t>
      </w:r>
    </w:p>
    <w:p w:rsidR="00F85CF8" w:rsidRPr="00B53AB5" w:rsidRDefault="00F85CF8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Discrimination.</w:t>
      </w:r>
    </w:p>
    <w:p w:rsidR="00F85CF8" w:rsidRPr="00B53AB5" w:rsidRDefault="00F85CF8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Misuse of spiritual gifts.</w:t>
      </w:r>
    </w:p>
    <w:p w:rsidR="00F85CF8" w:rsidRPr="00B53AB5" w:rsidRDefault="00F85CF8" w:rsidP="00B53AB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Scarce and expensive writing materials.</w:t>
      </w:r>
    </w:p>
    <w:p w:rsidR="00F85CF8" w:rsidRPr="00B53AB5" w:rsidRDefault="00F85CF8" w:rsidP="00B53A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 10 NT</w:t>
      </w:r>
    </w:p>
    <w:p w:rsidR="00F85CF8" w:rsidRPr="00B53AB5" w:rsidRDefault="00F85CF8" w:rsidP="00B53AB5">
      <w:pPr>
        <w:pStyle w:val="ListParagraph"/>
        <w:ind w:left="1080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 02 SH</w:t>
      </w:r>
    </w:p>
    <w:p w:rsidR="00893134" w:rsidRPr="006A0285" w:rsidRDefault="00893134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    </w:t>
      </w:r>
      <w:r w:rsidRPr="006A0285">
        <w:rPr>
          <w:rFonts w:asciiTheme="majorBidi" w:hAnsiTheme="majorBidi" w:cstheme="majorBidi"/>
          <w:b/>
          <w:bCs/>
          <w:sz w:val="24"/>
          <w:szCs w:val="24"/>
        </w:rPr>
        <w:t>Reasons for the success.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Presence of </w:t>
      </w:r>
      <w:r w:rsidR="006A0285" w:rsidRPr="00B53AB5">
        <w:rPr>
          <w:rFonts w:asciiTheme="majorBidi" w:hAnsiTheme="majorBidi" w:cstheme="majorBidi"/>
          <w:sz w:val="24"/>
          <w:szCs w:val="24"/>
        </w:rPr>
        <w:t>committed</w:t>
      </w:r>
      <w:r w:rsidRPr="00B53AB5">
        <w:rPr>
          <w:rFonts w:asciiTheme="majorBidi" w:hAnsiTheme="majorBidi" w:cstheme="majorBidi"/>
          <w:sz w:val="24"/>
          <w:szCs w:val="24"/>
        </w:rPr>
        <w:t xml:space="preserve"> preachers.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Inspiration by the </w:t>
      </w:r>
      <w:r w:rsidR="006A0285" w:rsidRPr="00B53AB5">
        <w:rPr>
          <w:rFonts w:asciiTheme="majorBidi" w:hAnsiTheme="majorBidi" w:cstheme="majorBidi"/>
          <w:sz w:val="24"/>
          <w:szCs w:val="24"/>
        </w:rPr>
        <w:t>Holy Spirit</w:t>
      </w:r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Paul’s conversion to Christianity.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Joining the church of rich people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Presence of writing materials.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Unity among the early church Christians.</w:t>
      </w:r>
    </w:p>
    <w:p w:rsidR="00893134" w:rsidRPr="00B53AB5" w:rsidRDefault="00893134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Miracles </w:t>
      </w:r>
      <w:r w:rsidR="0032190E" w:rsidRPr="00B53AB5">
        <w:rPr>
          <w:rFonts w:asciiTheme="majorBidi" w:hAnsiTheme="majorBidi" w:cstheme="majorBidi"/>
          <w:sz w:val="24"/>
          <w:szCs w:val="24"/>
        </w:rPr>
        <w:t>were commonly performed.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Relative peace (political) in the Roman </w:t>
      </w:r>
      <w:proofErr w:type="gramStart"/>
      <w:r w:rsidRPr="00B53AB5">
        <w:rPr>
          <w:rFonts w:asciiTheme="majorBidi" w:hAnsiTheme="majorBidi" w:cstheme="majorBidi"/>
          <w:sz w:val="24"/>
          <w:szCs w:val="24"/>
        </w:rPr>
        <w:t>empire</w:t>
      </w:r>
      <w:proofErr w:type="gramEnd"/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High expectation of the </w:t>
      </w:r>
      <w:proofErr w:type="spellStart"/>
      <w:proofErr w:type="gramStart"/>
      <w:r w:rsidRPr="00B53AB5">
        <w:rPr>
          <w:rFonts w:asciiTheme="majorBidi" w:hAnsiTheme="majorBidi" w:cstheme="majorBidi"/>
          <w:sz w:val="24"/>
          <w:szCs w:val="24"/>
        </w:rPr>
        <w:t>parousia</w:t>
      </w:r>
      <w:proofErr w:type="spellEnd"/>
      <w:proofErr w:type="gramEnd"/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Improved level of literacy.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Charitable works.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Prayers fullness of the early church Christians.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Paul’s dual citizenship.</w:t>
      </w:r>
    </w:p>
    <w:p w:rsidR="0032190E" w:rsidRPr="00B53AB5" w:rsidRDefault="0032190E" w:rsidP="00B53AB5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Endurance to persecution.</w:t>
      </w:r>
    </w:p>
    <w:p w:rsidR="0071509F" w:rsidRPr="00B53AB5" w:rsidRDefault="002B7547" w:rsidP="00B53AB5">
      <w:pPr>
        <w:pStyle w:val="ListParagraph"/>
        <w:ind w:left="1020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11 NT   02 NT</w:t>
      </w:r>
    </w:p>
    <w:p w:rsidR="0071509F" w:rsidRPr="00B53AB5" w:rsidRDefault="002401B6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3(a) J</w:t>
      </w:r>
      <w:r w:rsidR="0071509F" w:rsidRPr="00B53AB5">
        <w:rPr>
          <w:rFonts w:asciiTheme="majorBidi" w:hAnsiTheme="majorBidi" w:cstheme="majorBidi"/>
          <w:b/>
          <w:sz w:val="24"/>
          <w:szCs w:val="24"/>
        </w:rPr>
        <w:t>ustify the view that worship in the early church was more meaningful than in the modern church.</w:t>
      </w:r>
    </w:p>
    <w:p w:rsidR="0071509F" w:rsidRPr="00B53AB5" w:rsidRDefault="0071509F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Worship in the early was free of charge while today some churches charge money to attend worship.</w:t>
      </w:r>
    </w:p>
    <w:p w:rsidR="0071509F" w:rsidRPr="00B53AB5" w:rsidRDefault="0071509F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the early church the Christians were inspired by the Holy </w:t>
      </w:r>
      <w:r w:rsidR="00BD69E7" w:rsidRPr="00B53AB5">
        <w:rPr>
          <w:rFonts w:asciiTheme="majorBidi" w:hAnsiTheme="majorBidi" w:cstheme="majorBidi"/>
          <w:sz w:val="24"/>
          <w:szCs w:val="24"/>
        </w:rPr>
        <w:t>Spirit</w:t>
      </w:r>
      <w:r w:rsidRPr="00B53AB5">
        <w:rPr>
          <w:rFonts w:asciiTheme="majorBidi" w:hAnsiTheme="majorBidi" w:cstheme="majorBidi"/>
          <w:sz w:val="24"/>
          <w:szCs w:val="24"/>
        </w:rPr>
        <w:t xml:space="preserve"> while today many use their human wisdom to worship.</w:t>
      </w:r>
    </w:p>
    <w:p w:rsidR="0071509F" w:rsidRPr="00B53AB5" w:rsidRDefault="0071509F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the early church, the celebration of the </w:t>
      </w:r>
      <w:r w:rsidR="008366DB" w:rsidRPr="00B53AB5">
        <w:rPr>
          <w:rFonts w:asciiTheme="majorBidi" w:hAnsiTheme="majorBidi" w:cstheme="majorBidi"/>
          <w:sz w:val="24"/>
          <w:szCs w:val="24"/>
        </w:rPr>
        <w:t>Lord’s Supper</w:t>
      </w:r>
      <w:r w:rsidR="00215E5B" w:rsidRPr="00B53AB5">
        <w:rPr>
          <w:rFonts w:asciiTheme="majorBidi" w:hAnsiTheme="majorBidi" w:cstheme="majorBidi"/>
          <w:sz w:val="24"/>
          <w:szCs w:val="24"/>
        </w:rPr>
        <w:t xml:space="preserve"> was commonly done </w:t>
      </w:r>
      <w:r w:rsidR="008366DB" w:rsidRPr="00B53AB5">
        <w:rPr>
          <w:rFonts w:asciiTheme="majorBidi" w:hAnsiTheme="majorBidi" w:cstheme="majorBidi"/>
          <w:sz w:val="24"/>
          <w:szCs w:val="24"/>
        </w:rPr>
        <w:t>than today</w:t>
      </w:r>
      <w:r w:rsidR="00215E5B" w:rsidRPr="00B53AB5">
        <w:rPr>
          <w:rFonts w:asciiTheme="majorBidi" w:hAnsiTheme="majorBidi" w:cstheme="majorBidi"/>
          <w:sz w:val="24"/>
          <w:szCs w:val="24"/>
        </w:rPr>
        <w:t xml:space="preserve"> where it is rarely done in some churches.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worshippers in the early church had genuine faith during worship while today many worshippers are hypocrites.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There was descent dressing during worship in the early church but in the modern church some people dress </w:t>
      </w:r>
      <w:r w:rsidR="008366DB" w:rsidRPr="00B53AB5">
        <w:rPr>
          <w:rFonts w:asciiTheme="majorBidi" w:hAnsiTheme="majorBidi" w:cstheme="majorBidi"/>
          <w:sz w:val="24"/>
          <w:szCs w:val="24"/>
        </w:rPr>
        <w:t>indecently</w:t>
      </w:r>
      <w:r w:rsidRPr="00B53AB5">
        <w:rPr>
          <w:rFonts w:asciiTheme="majorBidi" w:hAnsiTheme="majorBidi" w:cstheme="majorBidi"/>
          <w:sz w:val="24"/>
          <w:szCs w:val="24"/>
        </w:rPr>
        <w:t xml:space="preserve"> </w:t>
      </w:r>
      <w:r w:rsidR="008366DB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miniskirts.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There was humbleness in worship in the early church but today some people practice pride and </w:t>
      </w:r>
      <w:r w:rsidR="008366DB" w:rsidRPr="00B53AB5">
        <w:rPr>
          <w:rFonts w:asciiTheme="majorBidi" w:hAnsiTheme="majorBidi" w:cstheme="majorBidi"/>
          <w:sz w:val="24"/>
          <w:szCs w:val="24"/>
        </w:rPr>
        <w:t>arrogance</w:t>
      </w:r>
      <w:r w:rsidRPr="00B53AB5">
        <w:rPr>
          <w:rFonts w:asciiTheme="majorBidi" w:hAnsiTheme="majorBidi" w:cstheme="majorBidi"/>
          <w:sz w:val="24"/>
          <w:szCs w:val="24"/>
        </w:rPr>
        <w:t xml:space="preserve"> during worship.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Repentance of sin was encouraged during worship in the early church but today emphasis is more on “ sowing” (giving to church).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There was maximum concentration on worship in the early church but today some worshippers concentrates on their gadgets like i-pad, phones </w:t>
      </w:r>
      <w:r w:rsidR="008366DB" w:rsidRPr="00B53AB5">
        <w:rPr>
          <w:rFonts w:asciiTheme="majorBidi" w:hAnsiTheme="majorBidi" w:cstheme="majorBidi"/>
          <w:sz w:val="24"/>
          <w:szCs w:val="24"/>
        </w:rPr>
        <w:t>etc.</w:t>
      </w:r>
      <w:r w:rsidRPr="00B53AB5">
        <w:rPr>
          <w:rFonts w:asciiTheme="majorBidi" w:hAnsiTheme="majorBidi" w:cstheme="majorBidi"/>
          <w:sz w:val="24"/>
          <w:szCs w:val="24"/>
        </w:rPr>
        <w:t xml:space="preserve"> during worship.</w:t>
      </w:r>
    </w:p>
    <w:p w:rsidR="00215E5B" w:rsidRPr="00B53AB5" w:rsidRDefault="00215E5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Worship would be conducted at</w:t>
      </w:r>
      <w:r w:rsidR="008366DB" w:rsidRPr="00B53AB5">
        <w:rPr>
          <w:rFonts w:asciiTheme="majorBidi" w:hAnsiTheme="majorBidi" w:cstheme="majorBidi"/>
          <w:sz w:val="24"/>
          <w:szCs w:val="24"/>
        </w:rPr>
        <w:t xml:space="preserve"> all times in the early church but today in most of the churches it is programmed.</w:t>
      </w:r>
    </w:p>
    <w:p w:rsidR="008366DB" w:rsidRPr="00B53AB5" w:rsidRDefault="008366D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the early church worship commonly involved performing miracles which is rare in the modern church.</w:t>
      </w:r>
    </w:p>
    <w:p w:rsidR="008366DB" w:rsidRPr="00B53AB5" w:rsidRDefault="008366DB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the early church the Christians would worship from any place e.g. under trees but today people prefer worshiping in magnificent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churches.</w:t>
      </w:r>
      <w:r w:rsidR="00BD69E7">
        <w:rPr>
          <w:rFonts w:asciiTheme="majorBidi" w:hAnsiTheme="majorBidi" w:cstheme="majorBidi"/>
          <w:sz w:val="24"/>
          <w:szCs w:val="24"/>
        </w:rPr>
        <w:t>e.g</w:t>
      </w:r>
      <w:proofErr w:type="spellEnd"/>
      <w:r w:rsidR="00BD69E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D69E7">
        <w:rPr>
          <w:rFonts w:asciiTheme="majorBidi" w:hAnsiTheme="majorBidi" w:cstheme="majorBidi"/>
          <w:sz w:val="24"/>
          <w:szCs w:val="24"/>
        </w:rPr>
        <w:t>Lubaga</w:t>
      </w:r>
      <w:proofErr w:type="spellEnd"/>
      <w:r w:rsidR="00BD69E7">
        <w:rPr>
          <w:rFonts w:asciiTheme="majorBidi" w:hAnsiTheme="majorBidi" w:cstheme="majorBidi"/>
          <w:sz w:val="24"/>
          <w:szCs w:val="24"/>
        </w:rPr>
        <w:t xml:space="preserve"> miracle </w:t>
      </w:r>
      <w:proofErr w:type="spellStart"/>
      <w:r w:rsidR="00BD69E7">
        <w:rPr>
          <w:rFonts w:asciiTheme="majorBidi" w:hAnsiTheme="majorBidi" w:cstheme="majorBidi"/>
          <w:sz w:val="24"/>
          <w:szCs w:val="24"/>
        </w:rPr>
        <w:t>centre</w:t>
      </w:r>
      <w:proofErr w:type="spellEnd"/>
      <w:r w:rsidR="00BD69E7">
        <w:rPr>
          <w:rFonts w:asciiTheme="majorBidi" w:hAnsiTheme="majorBidi" w:cstheme="majorBidi"/>
          <w:sz w:val="24"/>
          <w:szCs w:val="24"/>
        </w:rPr>
        <w:t>.</w:t>
      </w:r>
    </w:p>
    <w:p w:rsidR="0076371A" w:rsidRPr="00B53AB5" w:rsidRDefault="0076371A" w:rsidP="00B53AB5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spirit of brotherhood during worship was stronger in the early church but today individualism is the order of the day.</w:t>
      </w:r>
    </w:p>
    <w:p w:rsidR="0076371A" w:rsidRPr="00B53AB5" w:rsidRDefault="0076371A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12 NT</w:t>
      </w:r>
    </w:p>
    <w:p w:rsidR="00A44731" w:rsidRPr="00B53AB5" w:rsidRDefault="00A44731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 xml:space="preserve">  (b)  </w:t>
      </w:r>
      <w:r w:rsidR="00526402" w:rsidRPr="00B53AB5">
        <w:rPr>
          <w:rFonts w:asciiTheme="majorBidi" w:hAnsiTheme="majorBidi" w:cstheme="majorBidi"/>
          <w:b/>
          <w:sz w:val="24"/>
          <w:szCs w:val="24"/>
        </w:rPr>
        <w:t>What</w:t>
      </w:r>
      <w:r w:rsidRPr="00B53AB5">
        <w:rPr>
          <w:rFonts w:asciiTheme="majorBidi" w:hAnsiTheme="majorBidi" w:cstheme="majorBidi"/>
          <w:b/>
          <w:sz w:val="24"/>
          <w:szCs w:val="24"/>
        </w:rPr>
        <w:t xml:space="preserve"> can </w:t>
      </w:r>
      <w:r w:rsidR="00526402" w:rsidRPr="00B53AB5">
        <w:rPr>
          <w:rFonts w:asciiTheme="majorBidi" w:hAnsiTheme="majorBidi" w:cstheme="majorBidi"/>
          <w:b/>
          <w:sz w:val="24"/>
          <w:szCs w:val="24"/>
        </w:rPr>
        <w:t>the modern</w:t>
      </w:r>
      <w:r w:rsidRPr="00B53AB5">
        <w:rPr>
          <w:rFonts w:asciiTheme="majorBidi" w:hAnsiTheme="majorBidi" w:cstheme="majorBidi"/>
          <w:b/>
          <w:sz w:val="24"/>
          <w:szCs w:val="24"/>
        </w:rPr>
        <w:t xml:space="preserve"> church do to restore sanity in worship?</w:t>
      </w:r>
    </w:p>
    <w:p w:rsidR="00A44731" w:rsidRPr="00B53AB5" w:rsidRDefault="00A44731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Treating all people equally.</w:t>
      </w:r>
    </w:p>
    <w:p w:rsidR="00A44731" w:rsidRPr="00B53AB5" w:rsidRDefault="00A44731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Teaching the peo</w:t>
      </w:r>
      <w:r w:rsidR="00BD69E7">
        <w:rPr>
          <w:rFonts w:asciiTheme="majorBidi" w:hAnsiTheme="majorBidi" w:cstheme="majorBidi"/>
          <w:sz w:val="24"/>
          <w:szCs w:val="24"/>
        </w:rPr>
        <w:t>ple the true meaning of worship, true repentance, Action with fault.</w:t>
      </w:r>
    </w:p>
    <w:p w:rsidR="00A44731" w:rsidRPr="00B53AB5" w:rsidRDefault="00A44731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Emphasizing descent dressing.</w:t>
      </w:r>
    </w:p>
    <w:p w:rsidR="00A44731" w:rsidRPr="00B53AB5" w:rsidRDefault="00A44731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Putting up income generating projects/creation </w:t>
      </w:r>
      <w:r w:rsidR="00BD69E7" w:rsidRPr="00B53AB5">
        <w:rPr>
          <w:rFonts w:asciiTheme="majorBidi" w:hAnsiTheme="majorBidi" w:cstheme="majorBidi"/>
          <w:sz w:val="24"/>
          <w:szCs w:val="24"/>
        </w:rPr>
        <w:t>employment.</w:t>
      </w:r>
      <w:r w:rsidR="00BD69E7">
        <w:rPr>
          <w:rFonts w:asciiTheme="majorBidi" w:hAnsiTheme="majorBidi" w:cstheme="majorBidi"/>
          <w:sz w:val="24"/>
          <w:szCs w:val="24"/>
        </w:rPr>
        <w:t xml:space="preserve"> Establishing more schs</w:t>
      </w:r>
      <w:proofErr w:type="gramStart"/>
      <w:r w:rsidR="00BD69E7">
        <w:rPr>
          <w:rFonts w:asciiTheme="majorBidi" w:hAnsiTheme="majorBidi" w:cstheme="majorBidi"/>
          <w:sz w:val="24"/>
          <w:szCs w:val="24"/>
        </w:rPr>
        <w:t>,health</w:t>
      </w:r>
      <w:proofErr w:type="gramEnd"/>
      <w:r w:rsidR="00BD69E7">
        <w:rPr>
          <w:rFonts w:asciiTheme="majorBidi" w:hAnsiTheme="majorBidi" w:cstheme="majorBidi"/>
          <w:sz w:val="24"/>
          <w:szCs w:val="24"/>
        </w:rPr>
        <w:t xml:space="preserve"> centres.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Training preachers to avoid misinterpretation of the gospel.</w:t>
      </w:r>
    </w:p>
    <w:p w:rsidR="003F6B7F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Offering to church.</w:t>
      </w:r>
    </w:p>
    <w:p w:rsidR="00BD69E7" w:rsidRDefault="00BD69E7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Sexual purity</w:t>
      </w:r>
    </w:p>
    <w:p w:rsidR="00BD69E7" w:rsidRPr="00B53AB5" w:rsidRDefault="00BD69E7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Encourage </w:t>
      </w:r>
      <w:r w:rsidR="000C20E2">
        <w:rPr>
          <w:rFonts w:asciiTheme="majorBidi" w:hAnsiTheme="majorBidi" w:cstheme="majorBidi"/>
          <w:sz w:val="24"/>
          <w:szCs w:val="24"/>
        </w:rPr>
        <w:t>holy matrimony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Encourage trustworthiness/ honest.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Conducting fair elections.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Being sincere to avoid hypocrisy.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Encouraging respect of one’s body (temple of God) to avoid sexual immorality.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Emphasing faith in God/ Jesus.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Encouraging respect for God during worship </w:t>
      </w:r>
      <w:r w:rsidR="00BD69E7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switching off gadgets like phones, ipads etc.</w:t>
      </w:r>
    </w:p>
    <w:p w:rsidR="003F6B7F" w:rsidRPr="00B53AB5" w:rsidRDefault="003F6B7F" w:rsidP="00B53AB5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Ensuring timely </w:t>
      </w:r>
      <w:r w:rsidR="00787FD1" w:rsidRPr="00B53AB5">
        <w:rPr>
          <w:rFonts w:asciiTheme="majorBidi" w:hAnsiTheme="majorBidi" w:cstheme="majorBidi"/>
          <w:sz w:val="24"/>
          <w:szCs w:val="24"/>
        </w:rPr>
        <w:t>arrival</w:t>
      </w:r>
      <w:r w:rsidRPr="00B53AB5">
        <w:rPr>
          <w:rFonts w:asciiTheme="majorBidi" w:hAnsiTheme="majorBidi" w:cstheme="majorBidi"/>
          <w:sz w:val="24"/>
          <w:szCs w:val="24"/>
        </w:rPr>
        <w:t xml:space="preserve"> for worship to avoid </w:t>
      </w:r>
      <w:r w:rsidR="00787FD1" w:rsidRPr="00B53AB5">
        <w:rPr>
          <w:rFonts w:asciiTheme="majorBidi" w:hAnsiTheme="majorBidi" w:cstheme="majorBidi"/>
          <w:sz w:val="24"/>
          <w:szCs w:val="24"/>
        </w:rPr>
        <w:t>destruction</w:t>
      </w:r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3F6B7F" w:rsidRPr="00B53AB5" w:rsidRDefault="000C20E2" w:rsidP="00B53AB5">
      <w:pPr>
        <w:pStyle w:val="ListParagraph"/>
        <w:ind w:left="8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 PH</w:t>
      </w:r>
    </w:p>
    <w:p w:rsidR="003F6B7F" w:rsidRPr="00B53AB5" w:rsidRDefault="000C20E2" w:rsidP="00B53AB5">
      <w:pPr>
        <w:pStyle w:val="ListParagraph"/>
        <w:ind w:left="87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03 SH</w:t>
      </w:r>
    </w:p>
    <w:p w:rsidR="003F6B7F" w:rsidRPr="00B53AB5" w:rsidRDefault="00BD69E7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4. (</w:t>
      </w:r>
      <w:proofErr w:type="gramStart"/>
      <w:r w:rsidR="003F6B7F" w:rsidRPr="00B53AB5">
        <w:rPr>
          <w:rFonts w:asciiTheme="majorBidi" w:hAnsiTheme="majorBidi" w:cstheme="majorBidi"/>
          <w:b/>
          <w:sz w:val="24"/>
          <w:szCs w:val="24"/>
        </w:rPr>
        <w:t>a</w:t>
      </w:r>
      <w:proofErr w:type="gramEnd"/>
      <w:r w:rsidR="003F6B7F" w:rsidRPr="00B53AB5">
        <w:rPr>
          <w:rFonts w:asciiTheme="majorBidi" w:hAnsiTheme="majorBidi" w:cstheme="majorBidi"/>
          <w:b/>
          <w:sz w:val="24"/>
          <w:szCs w:val="24"/>
        </w:rPr>
        <w:t>) Account for the rejection of Jesus by his Jewish contemporaries.</w:t>
      </w:r>
    </w:p>
    <w:p w:rsidR="003F6B7F" w:rsidRPr="00B53AB5" w:rsidRDefault="003F6B7F" w:rsidP="00B53AB5">
      <w:p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Jesus’s contemporaries include the Pharisees, disciples, ordinary Jesus.</w:t>
      </w:r>
    </w:p>
    <w:p w:rsidR="00B009FC" w:rsidRPr="009C11D0" w:rsidRDefault="003F6B7F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C11D0">
        <w:rPr>
          <w:rFonts w:asciiTheme="majorBidi" w:hAnsiTheme="majorBidi" w:cstheme="majorBidi"/>
          <w:b/>
          <w:bCs/>
          <w:sz w:val="24"/>
          <w:szCs w:val="24"/>
        </w:rPr>
        <w:t xml:space="preserve">By the </w:t>
      </w:r>
      <w:r w:rsidR="00B009FC" w:rsidRPr="009C11D0">
        <w:rPr>
          <w:rFonts w:asciiTheme="majorBidi" w:hAnsiTheme="majorBidi" w:cstheme="majorBidi"/>
          <w:b/>
          <w:bCs/>
          <w:sz w:val="24"/>
          <w:szCs w:val="24"/>
        </w:rPr>
        <w:t>Pharisees</w:t>
      </w:r>
    </w:p>
    <w:p w:rsidR="00B009FC" w:rsidRPr="00B53AB5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Jesus touched the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lepper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 xml:space="preserve"> which was against the Jewish law.</w:t>
      </w:r>
    </w:p>
    <w:p w:rsidR="00B009FC" w:rsidRPr="00B53AB5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Jesus disciples picked corn on Sabbath contradicting with the law of the Jews.</w:t>
      </w:r>
    </w:p>
    <w:p w:rsidR="00B009FC" w:rsidRPr="00B53AB5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Jesus’ disciples ate during time for fasting.</w:t>
      </w:r>
    </w:p>
    <w:p w:rsidR="00B009FC" w:rsidRPr="00B53AB5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Jesus’ disciples ate with ritually </w:t>
      </w:r>
      <w:proofErr w:type="gramStart"/>
      <w:r w:rsidRPr="00B53AB5">
        <w:rPr>
          <w:rFonts w:asciiTheme="majorBidi" w:hAnsiTheme="majorBidi" w:cstheme="majorBidi"/>
          <w:sz w:val="24"/>
          <w:szCs w:val="24"/>
        </w:rPr>
        <w:t>un</w:t>
      </w:r>
      <w:proofErr w:type="gramEnd"/>
      <w:r w:rsidRPr="00B53AB5">
        <w:rPr>
          <w:rFonts w:asciiTheme="majorBidi" w:hAnsiTheme="majorBidi" w:cstheme="majorBidi"/>
          <w:sz w:val="24"/>
          <w:szCs w:val="24"/>
        </w:rPr>
        <w:t xml:space="preserve"> clean hands.</w:t>
      </w:r>
    </w:p>
    <w:p w:rsidR="00B009FC" w:rsidRPr="00B53AB5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Jesus forgave the sins of the paralyzed man which was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plasphamous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 xml:space="preserve"> to the Pharisees.</w:t>
      </w:r>
    </w:p>
    <w:p w:rsidR="00B009FC" w:rsidRDefault="00B009FC" w:rsidP="00B53AB5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he performed the miracle the Pharisees could not.</w:t>
      </w:r>
    </w:p>
    <w:p w:rsidR="00256205" w:rsidRDefault="000C20E2" w:rsidP="000C20E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Associated with sinners like </w:t>
      </w:r>
      <w:proofErr w:type="spellStart"/>
      <w:r>
        <w:rPr>
          <w:rFonts w:asciiTheme="majorBidi" w:hAnsiTheme="majorBidi" w:cstheme="majorBidi"/>
          <w:sz w:val="24"/>
          <w:szCs w:val="24"/>
        </w:rPr>
        <w:t>hevi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tax collector.</w:t>
      </w:r>
      <w:r w:rsidR="00256205" w:rsidRPr="000C20E2">
        <w:rPr>
          <w:rFonts w:asciiTheme="majorBidi" w:hAnsiTheme="majorBidi" w:cstheme="majorBidi"/>
          <w:sz w:val="24"/>
          <w:szCs w:val="24"/>
        </w:rPr>
        <w:t>05 NT</w:t>
      </w:r>
    </w:p>
    <w:p w:rsidR="000C20E2" w:rsidRPr="000C20E2" w:rsidRDefault="000C20E2" w:rsidP="000C20E2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Cleansing of all temple.</w:t>
      </w:r>
    </w:p>
    <w:p w:rsidR="000C20E2" w:rsidRPr="000C20E2" w:rsidRDefault="000C20E2" w:rsidP="000C20E2">
      <w:pPr>
        <w:jc w:val="both"/>
        <w:rPr>
          <w:rFonts w:asciiTheme="majorBidi" w:hAnsiTheme="majorBidi" w:cstheme="majorBidi"/>
          <w:sz w:val="24"/>
          <w:szCs w:val="24"/>
        </w:rPr>
      </w:pPr>
    </w:p>
    <w:p w:rsidR="00B009FC" w:rsidRPr="009C11D0" w:rsidRDefault="00B009FC" w:rsidP="00B53AB5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C11D0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r w:rsidR="00256205" w:rsidRPr="009C11D0">
        <w:rPr>
          <w:rFonts w:asciiTheme="majorBidi" w:hAnsiTheme="majorBidi" w:cstheme="majorBidi"/>
          <w:b/>
          <w:bCs/>
          <w:sz w:val="24"/>
          <w:szCs w:val="24"/>
        </w:rPr>
        <w:t>disciples</w:t>
      </w:r>
      <w:r w:rsidRPr="009C11D0">
        <w:rPr>
          <w:rFonts w:asciiTheme="majorBidi" w:hAnsiTheme="majorBidi" w:cstheme="majorBidi"/>
          <w:b/>
          <w:bCs/>
          <w:sz w:val="24"/>
          <w:szCs w:val="24"/>
        </w:rPr>
        <w:t>;</w:t>
      </w:r>
    </w:p>
    <w:p w:rsidR="00B009FC" w:rsidRPr="00B53AB5" w:rsidRDefault="00B009FC" w:rsidP="00B53AB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they lacked understanding of him </w:t>
      </w:r>
      <w:r w:rsidR="00256205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Juda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scarist</w:t>
      </w:r>
      <w:proofErr w:type="spellEnd"/>
    </w:p>
    <w:p w:rsidR="00B009FC" w:rsidRPr="00B53AB5" w:rsidRDefault="00B009FC" w:rsidP="00B53AB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</w:t>
      </w:r>
      <w:r w:rsidR="00256205" w:rsidRPr="00B53AB5">
        <w:rPr>
          <w:rFonts w:asciiTheme="majorBidi" w:hAnsiTheme="majorBidi" w:cstheme="majorBidi"/>
          <w:sz w:val="24"/>
          <w:szCs w:val="24"/>
        </w:rPr>
        <w:t xml:space="preserve">they feared to die </w:t>
      </w:r>
      <w:r w:rsidR="00204885" w:rsidRPr="00B53AB5">
        <w:rPr>
          <w:rFonts w:asciiTheme="majorBidi" w:hAnsiTheme="majorBidi" w:cstheme="majorBidi"/>
          <w:sz w:val="24"/>
          <w:szCs w:val="24"/>
        </w:rPr>
        <w:t>e.g.</w:t>
      </w:r>
      <w:r w:rsidR="00256205" w:rsidRPr="00B53AB5">
        <w:rPr>
          <w:rFonts w:asciiTheme="majorBidi" w:hAnsiTheme="majorBidi" w:cstheme="majorBidi"/>
          <w:sz w:val="24"/>
          <w:szCs w:val="24"/>
        </w:rPr>
        <w:t xml:space="preserve"> Peter.</w:t>
      </w:r>
    </w:p>
    <w:p w:rsidR="00256205" w:rsidRPr="00B53AB5" w:rsidRDefault="00256205" w:rsidP="00B53AB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of desire for material, wealth e.g.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Juda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 xml:space="preserve">/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schariot</w:t>
      </w:r>
      <w:proofErr w:type="spellEnd"/>
    </w:p>
    <w:p w:rsidR="00256205" w:rsidRPr="00B53AB5" w:rsidRDefault="00256205" w:rsidP="00B53AB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lack of genuine faith.</w:t>
      </w:r>
    </w:p>
    <w:p w:rsidR="00256205" w:rsidRPr="00B53AB5" w:rsidRDefault="00256205" w:rsidP="00B53AB5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lack of love for Him.</w:t>
      </w:r>
    </w:p>
    <w:p w:rsidR="00204885" w:rsidRPr="00B53AB5" w:rsidRDefault="00204885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53AB5">
        <w:rPr>
          <w:rFonts w:asciiTheme="majorBidi" w:hAnsiTheme="majorBidi" w:cstheme="majorBidi"/>
          <w:sz w:val="24"/>
          <w:szCs w:val="24"/>
        </w:rPr>
        <w:t>04 NT.</w:t>
      </w:r>
      <w:proofErr w:type="gramEnd"/>
    </w:p>
    <w:p w:rsidR="00204885" w:rsidRPr="009C11D0" w:rsidRDefault="00204885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9C11D0">
        <w:rPr>
          <w:rFonts w:asciiTheme="majorBidi" w:hAnsiTheme="majorBidi" w:cstheme="majorBidi"/>
          <w:b/>
          <w:bCs/>
          <w:sz w:val="24"/>
          <w:szCs w:val="24"/>
        </w:rPr>
        <w:t>The ordinary Jews.</w:t>
      </w:r>
      <w:proofErr w:type="gramEnd"/>
    </w:p>
    <w:p w:rsidR="00204885" w:rsidRPr="00B53AB5" w:rsidRDefault="00204885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Because he didn’t marry despite his old age which was not acceptable in the Jewish community.</w:t>
      </w:r>
    </w:p>
    <w:p w:rsidR="00204885" w:rsidRPr="00B53AB5" w:rsidRDefault="00204885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he was from a humble/poor background of a mere carpenter</w:t>
      </w:r>
    </w:p>
    <w:p w:rsidR="0071509F" w:rsidRDefault="00204885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Jesus didn’t have an army which they expected.</w:t>
      </w:r>
    </w:p>
    <w:p w:rsidR="000C20E2" w:rsidRDefault="000C20E2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Cleansing of all temple.</w:t>
      </w:r>
    </w:p>
    <w:p w:rsidR="000C20E2" w:rsidRDefault="000C20E2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Eating with sinners like </w:t>
      </w:r>
      <w:proofErr w:type="spellStart"/>
      <w:r>
        <w:rPr>
          <w:rFonts w:asciiTheme="majorBidi" w:hAnsiTheme="majorBidi" w:cstheme="majorBidi"/>
          <w:sz w:val="24"/>
          <w:szCs w:val="24"/>
        </w:rPr>
        <w:t>levi</w:t>
      </w:r>
      <w:proofErr w:type="spellEnd"/>
    </w:p>
    <w:p w:rsidR="000C20E2" w:rsidRPr="00B53AB5" w:rsidRDefault="000C20E2" w:rsidP="00B53AB5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Expectation of a political messiah yet Jesus was a spiritual messiah.</w:t>
      </w:r>
    </w:p>
    <w:p w:rsidR="006E48F7" w:rsidRDefault="006E48F7" w:rsidP="006E48F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6E48F7" w:rsidRDefault="006E48F7" w:rsidP="006E48F7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204885" w:rsidRPr="00B53AB5" w:rsidRDefault="00204885" w:rsidP="006E48F7">
      <w:pPr>
        <w:pStyle w:val="ListParagraph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(b) Why do modern Christians reject Jesus?</w:t>
      </w:r>
    </w:p>
    <w:p w:rsidR="00204885" w:rsidRPr="00B53AB5" w:rsidRDefault="00204885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lack of faith in Jesus/God.</w:t>
      </w:r>
    </w:p>
    <w:p w:rsidR="00204885" w:rsidRPr="00B53AB5" w:rsidRDefault="00D23D96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Because of desire for material </w:t>
      </w:r>
      <w:r w:rsidR="00204885" w:rsidRPr="00B53AB5">
        <w:rPr>
          <w:rFonts w:asciiTheme="majorBidi" w:hAnsiTheme="majorBidi" w:cstheme="majorBidi"/>
          <w:sz w:val="24"/>
          <w:szCs w:val="24"/>
        </w:rPr>
        <w:t>wealth</w:t>
      </w:r>
    </w:p>
    <w:p w:rsidR="00204885" w:rsidRPr="00B53AB5" w:rsidRDefault="00204885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of </w:t>
      </w:r>
      <w:r w:rsidR="00D23D96">
        <w:rPr>
          <w:rFonts w:asciiTheme="majorBidi" w:hAnsiTheme="majorBidi" w:cstheme="majorBidi"/>
          <w:sz w:val="24"/>
          <w:szCs w:val="24"/>
        </w:rPr>
        <w:t>un</w:t>
      </w:r>
      <w:r w:rsidR="00CB436C" w:rsidRPr="00B53AB5">
        <w:rPr>
          <w:rFonts w:asciiTheme="majorBidi" w:hAnsiTheme="majorBidi" w:cstheme="majorBidi"/>
          <w:sz w:val="24"/>
          <w:szCs w:val="24"/>
        </w:rPr>
        <w:t>answered prayers.</w:t>
      </w:r>
      <w:r w:rsidR="000C20E2">
        <w:rPr>
          <w:rFonts w:asciiTheme="majorBidi" w:hAnsiTheme="majorBidi" w:cstheme="majorBidi"/>
          <w:sz w:val="24"/>
          <w:szCs w:val="24"/>
        </w:rPr>
        <w:t xml:space="preserve"> 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incurable disease.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unemployment.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political instability.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sexual desires.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selfishness.</w:t>
      </w:r>
    </w:p>
    <w:p w:rsidR="00CB436C" w:rsidRPr="00B53AB5" w:rsidRDefault="00A64D6E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Because of un</w:t>
      </w:r>
      <w:r w:rsidR="00CB436C" w:rsidRPr="00B53AB5">
        <w:rPr>
          <w:rFonts w:asciiTheme="majorBidi" w:hAnsiTheme="majorBidi" w:cstheme="majorBidi"/>
          <w:sz w:val="24"/>
          <w:szCs w:val="24"/>
        </w:rPr>
        <w:t>exemplary leaders, parents.</w:t>
      </w:r>
      <w:r w:rsidR="000C20E2">
        <w:rPr>
          <w:rFonts w:asciiTheme="majorBidi" w:hAnsiTheme="majorBidi" w:cstheme="majorBidi"/>
          <w:sz w:val="24"/>
          <w:szCs w:val="24"/>
        </w:rPr>
        <w:t>e.g Muwanguzi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peer pressure.</w:t>
      </w:r>
    </w:p>
    <w:p w:rsidR="00CB436C" w:rsidRPr="00B66E53" w:rsidRDefault="00CB436C" w:rsidP="00B66E53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66E53">
        <w:rPr>
          <w:rFonts w:asciiTheme="majorBidi" w:hAnsiTheme="majorBidi" w:cstheme="majorBidi"/>
          <w:sz w:val="24"/>
          <w:szCs w:val="24"/>
        </w:rPr>
        <w:t>Because of the influence of technology and science e.g. internet.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persecution.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rigidity.</w:t>
      </w:r>
    </w:p>
    <w:p w:rsidR="00CB436C" w:rsidRPr="00B53AB5" w:rsidRDefault="00CB436C" w:rsidP="00B53AB5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of barrenness.</w:t>
      </w:r>
    </w:p>
    <w:p w:rsidR="00CB436C" w:rsidRPr="00B53AB5" w:rsidRDefault="000C20E2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08PS</w:t>
      </w:r>
    </w:p>
    <w:p w:rsidR="00CB436C" w:rsidRPr="00B53AB5" w:rsidRDefault="000C20E2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02 SH</w:t>
      </w:r>
      <w:r w:rsidR="00CB436C" w:rsidRPr="00B53AB5">
        <w:rPr>
          <w:rFonts w:asciiTheme="majorBidi" w:hAnsiTheme="majorBidi" w:cstheme="majorBidi"/>
          <w:sz w:val="24"/>
          <w:szCs w:val="24"/>
        </w:rPr>
        <w:t xml:space="preserve"> </w:t>
      </w:r>
    </w:p>
    <w:p w:rsidR="00CB436C" w:rsidRPr="00B53AB5" w:rsidRDefault="00CB436C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5(a). “Jesus</w:t>
      </w:r>
      <w:r w:rsidR="00B66E53">
        <w:rPr>
          <w:rFonts w:asciiTheme="majorBidi" w:hAnsiTheme="majorBidi" w:cstheme="majorBidi"/>
          <w:b/>
          <w:sz w:val="24"/>
          <w:szCs w:val="24"/>
        </w:rPr>
        <w:t>’</w:t>
      </w:r>
      <w:r w:rsidRPr="00B53AB5">
        <w:rPr>
          <w:rFonts w:asciiTheme="majorBidi" w:hAnsiTheme="majorBidi" w:cstheme="majorBidi"/>
          <w:b/>
          <w:sz w:val="24"/>
          <w:szCs w:val="24"/>
        </w:rPr>
        <w:t xml:space="preserve"> transfiguration had far reaching implication to his disciples” comment.</w:t>
      </w:r>
    </w:p>
    <w:p w:rsidR="00CB436C" w:rsidRPr="00B53AB5" w:rsidRDefault="00CB436C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Signified that Jesus was the son of God </w:t>
      </w:r>
      <w:r w:rsidR="005565DE" w:rsidRPr="00B53AB5">
        <w:rPr>
          <w:rFonts w:asciiTheme="majorBidi" w:hAnsiTheme="majorBidi" w:cstheme="majorBidi"/>
          <w:sz w:val="24"/>
          <w:szCs w:val="24"/>
        </w:rPr>
        <w:t>i.e.</w:t>
      </w:r>
      <w:r w:rsidRPr="00B53AB5">
        <w:rPr>
          <w:rFonts w:asciiTheme="majorBidi" w:hAnsiTheme="majorBidi" w:cstheme="majorBidi"/>
          <w:sz w:val="24"/>
          <w:szCs w:val="24"/>
        </w:rPr>
        <w:t xml:space="preserve"> voice of God declared Him as beloved son.</w:t>
      </w:r>
    </w:p>
    <w:p w:rsidR="00CB436C" w:rsidRPr="00B53AB5" w:rsidRDefault="00CB436C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Signified Jesus </w:t>
      </w:r>
      <w:r w:rsidR="005565DE" w:rsidRPr="00B53AB5">
        <w:rPr>
          <w:rFonts w:asciiTheme="majorBidi" w:hAnsiTheme="majorBidi" w:cstheme="majorBidi"/>
          <w:sz w:val="24"/>
          <w:szCs w:val="24"/>
        </w:rPr>
        <w:t>mission ship through Peter’s confession.</w:t>
      </w:r>
    </w:p>
    <w:p w:rsidR="005565DE" w:rsidRPr="00B53AB5" w:rsidRDefault="005565DE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Jesus messianic secrecy when Jesus ordered the disciples not to tell anyone.</w:t>
      </w:r>
    </w:p>
    <w:p w:rsidR="005565DE" w:rsidRPr="00B53AB5" w:rsidRDefault="005565DE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lack of understanding of Peter when he suggested construction of 3 tents</w:t>
      </w:r>
      <w:r w:rsidR="00F8702C" w:rsidRPr="00B53AB5">
        <w:rPr>
          <w:rFonts w:asciiTheme="majorBidi" w:hAnsiTheme="majorBidi" w:cstheme="majorBidi"/>
          <w:sz w:val="24"/>
          <w:szCs w:val="24"/>
        </w:rPr>
        <w:t>.</w:t>
      </w:r>
    </w:p>
    <w:p w:rsidR="00F8702C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Jesus’ divinity when His garments changed into pure white.</w:t>
      </w:r>
    </w:p>
    <w:p w:rsidR="00784380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Jesus’ humanity when He referred to Himself as the son of man.</w:t>
      </w:r>
    </w:p>
    <w:p w:rsidR="00784380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that Jesus was a suffering messiah when He said the son of man was to suffer.</w:t>
      </w:r>
    </w:p>
    <w:p w:rsidR="00784380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that Jesus was going to resurrect when He told His disciples not to tell anyone until He is raised from death.</w:t>
      </w:r>
    </w:p>
    <w:p w:rsidR="00784380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that Jesus was the fulfillment of the law represented by the coming of Moses.</w:t>
      </w:r>
    </w:p>
    <w:p w:rsidR="00784380" w:rsidRPr="00B53AB5" w:rsidRDefault="00784380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Signified the idea of trinity </w:t>
      </w:r>
      <w:r w:rsidR="001C2364" w:rsidRPr="00B53AB5">
        <w:rPr>
          <w:rFonts w:asciiTheme="majorBidi" w:hAnsiTheme="majorBidi" w:cstheme="majorBidi"/>
          <w:sz w:val="24"/>
          <w:szCs w:val="24"/>
        </w:rPr>
        <w:t>i.e.</w:t>
      </w:r>
      <w:r w:rsidRPr="00B53AB5">
        <w:rPr>
          <w:rFonts w:asciiTheme="majorBidi" w:hAnsiTheme="majorBidi" w:cstheme="majorBidi"/>
          <w:sz w:val="24"/>
          <w:szCs w:val="24"/>
        </w:rPr>
        <w:t xml:space="preserve"> God the father in the voice, God the son in Jesus and God the Holy </w:t>
      </w:r>
      <w:r w:rsidR="00A64D6E" w:rsidRPr="00B53AB5">
        <w:rPr>
          <w:rFonts w:asciiTheme="majorBidi" w:hAnsiTheme="majorBidi" w:cstheme="majorBidi"/>
          <w:sz w:val="24"/>
          <w:szCs w:val="24"/>
        </w:rPr>
        <w:t>Spirit</w:t>
      </w:r>
      <w:r w:rsidRPr="00B53AB5">
        <w:rPr>
          <w:rFonts w:asciiTheme="majorBidi" w:hAnsiTheme="majorBidi" w:cstheme="majorBidi"/>
          <w:sz w:val="24"/>
          <w:szCs w:val="24"/>
        </w:rPr>
        <w:t xml:space="preserve"> in the dove.</w:t>
      </w:r>
    </w:p>
    <w:p w:rsidR="00784380" w:rsidRPr="00B53AB5" w:rsidRDefault="003852DA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Signified the glory of God to the 3 disciples.</w:t>
      </w:r>
    </w:p>
    <w:p w:rsidR="003852DA" w:rsidRPr="00B53AB5" w:rsidRDefault="003852DA" w:rsidP="00B53A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Signified continuation of the OT in the New Testament through the presence of Elijah and Moses.</w:t>
      </w:r>
    </w:p>
    <w:p w:rsidR="003852DA" w:rsidRPr="00B53AB5" w:rsidRDefault="003852DA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13NT.</w:t>
      </w:r>
    </w:p>
    <w:p w:rsidR="003852DA" w:rsidRPr="00B53AB5" w:rsidRDefault="003852DA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(b) What lessons do Christians today learn from the above incident?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Have faith in Jesus as the son of God.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obey and listen to Jesus as the son of God.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worship one God.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accept to suffer if it is the will of God.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keep secrets given to them until the right time for revealing.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accept the power of God in Jesus.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hope for life after death as Moses had appeared at the transfiguration event.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Should believe in the </w:t>
      </w:r>
      <w:r w:rsidR="00A0181F" w:rsidRPr="00B53AB5">
        <w:rPr>
          <w:rFonts w:asciiTheme="majorBidi" w:hAnsiTheme="majorBidi" w:cstheme="majorBidi"/>
          <w:sz w:val="24"/>
          <w:szCs w:val="24"/>
        </w:rPr>
        <w:t>Old Testament</w:t>
      </w:r>
      <w:r w:rsidRPr="00B53AB5">
        <w:rPr>
          <w:rFonts w:asciiTheme="majorBidi" w:hAnsiTheme="majorBidi" w:cstheme="majorBidi"/>
          <w:sz w:val="24"/>
          <w:szCs w:val="24"/>
        </w:rPr>
        <w:t xml:space="preserve"> scriptures because they were pointing </w:t>
      </w:r>
      <w:r w:rsidR="00A2795C" w:rsidRPr="00B53AB5">
        <w:rPr>
          <w:rFonts w:asciiTheme="majorBidi" w:hAnsiTheme="majorBidi" w:cstheme="majorBidi"/>
          <w:sz w:val="24"/>
          <w:szCs w:val="24"/>
        </w:rPr>
        <w:t>to Jesus</w:t>
      </w:r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3852DA" w:rsidRPr="00B53AB5" w:rsidRDefault="003852DA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always</w:t>
      </w:r>
      <w:r w:rsidR="00A2795C" w:rsidRPr="00B53AB5">
        <w:rPr>
          <w:rFonts w:asciiTheme="majorBidi" w:hAnsiTheme="majorBidi" w:cstheme="majorBidi"/>
          <w:sz w:val="24"/>
          <w:szCs w:val="24"/>
        </w:rPr>
        <w:t xml:space="preserve"> fulfill their tasks as given to them by God.</w:t>
      </w:r>
    </w:p>
    <w:p w:rsidR="00A2795C" w:rsidRPr="00B53AB5" w:rsidRDefault="00A2795C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always be grateful to God because Jesus’ death was the only way in which God could save mankind.</w:t>
      </w:r>
    </w:p>
    <w:p w:rsidR="00A2795C" w:rsidRPr="00B53AB5" w:rsidRDefault="00A2795C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be witness to Jesus as the 13 disciples became witness to him.</w:t>
      </w:r>
    </w:p>
    <w:p w:rsidR="00A2795C" w:rsidRPr="00B53AB5" w:rsidRDefault="00A2795C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strive for spiritual things more than physical things of the world.</w:t>
      </w:r>
    </w:p>
    <w:p w:rsidR="00A2795C" w:rsidRPr="00B53AB5" w:rsidRDefault="00A2795C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be prepared to suffer as Moses, Elijah and Jesus suffered.</w:t>
      </w:r>
    </w:p>
    <w:p w:rsidR="00A2795C" w:rsidRPr="00B53AB5" w:rsidRDefault="00A0181F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worship one God.</w:t>
      </w:r>
    </w:p>
    <w:p w:rsidR="00A0181F" w:rsidRPr="00B53AB5" w:rsidRDefault="00A0181F" w:rsidP="00B53AB5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do things that reflect the glory of God.</w:t>
      </w:r>
    </w:p>
    <w:p w:rsidR="00A0181F" w:rsidRPr="00B53AB5" w:rsidRDefault="00A0181F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12ps</w:t>
      </w:r>
    </w:p>
    <w:p w:rsidR="00A0181F" w:rsidRPr="00B53AB5" w:rsidRDefault="00A0181F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6(a) “Jesus ministry challenged the Jewish attitude of undermining women”. Justify this statement with reference to John’s gospel.</w:t>
      </w:r>
    </w:p>
    <w:p w:rsidR="00A0181F" w:rsidRPr="00B53AB5" w:rsidRDefault="00A0181F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</w:t>
      </w:r>
      <w:r w:rsidR="00C51C33" w:rsidRPr="00B53AB5">
        <w:rPr>
          <w:rFonts w:asciiTheme="majorBidi" w:hAnsiTheme="majorBidi" w:cstheme="majorBidi"/>
          <w:sz w:val="24"/>
          <w:szCs w:val="24"/>
        </w:rPr>
        <w:t>ar</w:t>
      </w:r>
      <w:r w:rsidRPr="00B53AB5">
        <w:rPr>
          <w:rFonts w:asciiTheme="majorBidi" w:hAnsiTheme="majorBidi" w:cstheme="majorBidi"/>
          <w:sz w:val="24"/>
          <w:szCs w:val="24"/>
        </w:rPr>
        <w:t>y anointed Jesus with expensive oil/perfume.</w:t>
      </w:r>
    </w:p>
    <w:p w:rsidR="00A0181F" w:rsidRPr="00B53AB5" w:rsidRDefault="00A0181F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The </w:t>
      </w:r>
      <w:r w:rsidR="00C51C33" w:rsidRPr="00B53AB5">
        <w:rPr>
          <w:rFonts w:asciiTheme="majorBidi" w:hAnsiTheme="majorBidi" w:cstheme="majorBidi"/>
          <w:sz w:val="24"/>
          <w:szCs w:val="24"/>
        </w:rPr>
        <w:t>Samaritan woman told fellow Samaritans that he had seen the messiah.</w:t>
      </w:r>
    </w:p>
    <w:p w:rsidR="00C51C33" w:rsidRPr="00B53AB5" w:rsidRDefault="00C51C33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She also declared Jesus as a prophet.</w:t>
      </w:r>
    </w:p>
    <w:p w:rsidR="00C51C33" w:rsidRPr="00B53AB5" w:rsidRDefault="00C51C33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Mary prepared a dinner for Jesus.</w:t>
      </w:r>
    </w:p>
    <w:p w:rsidR="00C51C33" w:rsidRPr="00B53AB5" w:rsidRDefault="00C51C33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Jesus forgave the adulterous.</w:t>
      </w:r>
    </w:p>
    <w:p w:rsidR="00C51C33" w:rsidRPr="00B53AB5" w:rsidRDefault="00C51C33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Mary the mother of Jesus made Him to perform a sign at Cana.</w:t>
      </w:r>
    </w:p>
    <w:p w:rsidR="00C51C33" w:rsidRPr="00B53AB5" w:rsidRDefault="00F63347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Mary and Marth</w:t>
      </w:r>
      <w:r w:rsidR="00C51C33" w:rsidRPr="00B53AB5">
        <w:rPr>
          <w:rFonts w:asciiTheme="majorBidi" w:hAnsiTheme="majorBidi" w:cstheme="majorBidi"/>
          <w:sz w:val="24"/>
          <w:szCs w:val="24"/>
        </w:rPr>
        <w:t>a showed faith in Jesus as the messiah.</w:t>
      </w:r>
    </w:p>
    <w:p w:rsidR="00C51C33" w:rsidRPr="00B53AB5" w:rsidRDefault="00C51C33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Mary Magdalene</w:t>
      </w:r>
      <w:r w:rsidR="00EB412A" w:rsidRPr="00B53AB5">
        <w:rPr>
          <w:rFonts w:asciiTheme="majorBidi" w:hAnsiTheme="majorBidi" w:cstheme="majorBidi"/>
          <w:sz w:val="24"/>
          <w:szCs w:val="24"/>
        </w:rPr>
        <w:t xml:space="preserve"> and Mary the mother followed Jesus to the cross and stood by the side.</w:t>
      </w:r>
    </w:p>
    <w:p w:rsidR="00EB412A" w:rsidRPr="00B53AB5" w:rsidRDefault="00EB412A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Mary Magdalene went to Jesus tomb on Easter morning and found when Jesus had risen.</w:t>
      </w:r>
    </w:p>
    <w:p w:rsidR="00EB412A" w:rsidRPr="00B53AB5" w:rsidRDefault="00EB412A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Samaritans women bridged the gap between the Jews and Samaritans.</w:t>
      </w:r>
    </w:p>
    <w:p w:rsidR="00EB412A" w:rsidRPr="00B53AB5" w:rsidRDefault="00EB412A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Marry Magdalene was the first to spread the Good news of Jesus’ resurrection to Peter and other disciples.</w:t>
      </w:r>
    </w:p>
    <w:p w:rsidR="00EB412A" w:rsidRPr="00B53AB5" w:rsidRDefault="00EB412A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Mary was the first to see and talk to the risen Christ.</w:t>
      </w:r>
    </w:p>
    <w:p w:rsidR="00EB412A" w:rsidRPr="00B53AB5" w:rsidRDefault="00EB412A" w:rsidP="00B53AB5">
      <w:pPr>
        <w:pStyle w:val="ListParagraph"/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The two angels at Jesus’ tomb talked to Mary about Jesus’ resurrection.</w:t>
      </w:r>
    </w:p>
    <w:p w:rsidR="00EB412A" w:rsidRPr="00B53AB5" w:rsidRDefault="00EB412A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12 NT</w:t>
      </w:r>
    </w:p>
    <w:p w:rsidR="00EB412A" w:rsidRPr="00B46B63" w:rsidRDefault="00EB412A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46B63">
        <w:rPr>
          <w:rFonts w:asciiTheme="majorBidi" w:hAnsiTheme="majorBidi" w:cstheme="majorBidi"/>
          <w:b/>
          <w:bCs/>
          <w:sz w:val="24"/>
          <w:szCs w:val="24"/>
        </w:rPr>
        <w:t>(b) What has the church done to improve on the status of women today?</w:t>
      </w:r>
    </w:p>
    <w:p w:rsidR="00AB3880" w:rsidRPr="00B53AB5" w:rsidRDefault="00AB3880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Establishment of women Organizations e.g. mothers union.</w:t>
      </w:r>
    </w:p>
    <w:p w:rsidR="00AB3880" w:rsidRPr="00B53AB5" w:rsidRDefault="00AB3880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Training women as church leaders in Reverends, Canons etc.</w:t>
      </w:r>
    </w:p>
    <w:p w:rsidR="00AB3880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Employing women in church projects e.g. radio and TV station</w:t>
      </w:r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Aiding women to establish churches e.g. Ps</w:t>
      </w:r>
      <w:r w:rsidR="00B46B63">
        <w:rPr>
          <w:rFonts w:asciiTheme="majorBidi" w:hAnsiTheme="majorBidi" w:cstheme="majorBidi"/>
          <w:sz w:val="24"/>
          <w:szCs w:val="24"/>
        </w:rPr>
        <w:t>.</w:t>
      </w:r>
      <w:r w:rsidRPr="00B53AB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Namutebi</w:t>
      </w:r>
      <w:proofErr w:type="spellEnd"/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Encouraging equality of all men and women.</w:t>
      </w:r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Establishing girls schools to provide education e.g.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Gayaza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 xml:space="preserve"> high</w:t>
      </w:r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Helping women to produce gospel music.</w:t>
      </w:r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Giving chance to women to preach the gospel.</w:t>
      </w:r>
    </w:p>
    <w:p w:rsidR="00D369AB" w:rsidRPr="00B53AB5" w:rsidRDefault="00D369AB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Assisting women to write gospel/ Christian literature.</w:t>
      </w:r>
    </w:p>
    <w:p w:rsidR="00D60594" w:rsidRPr="00B53AB5" w:rsidRDefault="00D60594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Encouraging women to take up leadership roles.</w:t>
      </w:r>
    </w:p>
    <w:p w:rsidR="00D60594" w:rsidRPr="00B53AB5" w:rsidRDefault="00D60594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Counseling women.</w:t>
      </w:r>
    </w:p>
    <w:p w:rsidR="00D60594" w:rsidRPr="00B53AB5" w:rsidRDefault="00D60594" w:rsidP="00B53AB5">
      <w:pPr>
        <w:pStyle w:val="ListParagraph"/>
        <w:numPr>
          <w:ilvl w:val="0"/>
          <w:numId w:val="1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Offering scholarships to girls.</w:t>
      </w:r>
    </w:p>
    <w:p w:rsidR="00B33BB8" w:rsidRPr="00B53AB5" w:rsidRDefault="00B33BB8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10ps</w:t>
      </w:r>
    </w:p>
    <w:p w:rsidR="00B33BB8" w:rsidRPr="00B53AB5" w:rsidRDefault="00B33BB8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03SH</w:t>
      </w:r>
    </w:p>
    <w:p w:rsidR="00B33BB8" w:rsidRPr="00B53AB5" w:rsidRDefault="00B33BB8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7(a)</w:t>
      </w:r>
      <w:r w:rsidR="00E35A17" w:rsidRPr="00B53AB5">
        <w:rPr>
          <w:rFonts w:asciiTheme="majorBidi" w:hAnsiTheme="majorBidi" w:cstheme="majorBidi"/>
          <w:b/>
          <w:sz w:val="24"/>
          <w:szCs w:val="24"/>
        </w:rPr>
        <w:t xml:space="preserve">” </w:t>
      </w:r>
      <w:proofErr w:type="spellStart"/>
      <w:r w:rsidR="00E35A17" w:rsidRPr="00B53AB5">
        <w:rPr>
          <w:rFonts w:asciiTheme="majorBidi" w:hAnsiTheme="majorBidi" w:cstheme="majorBidi"/>
          <w:b/>
          <w:sz w:val="24"/>
          <w:szCs w:val="24"/>
        </w:rPr>
        <w:t>Iam</w:t>
      </w:r>
      <w:proofErr w:type="spellEnd"/>
      <w:r w:rsidR="00E35A17" w:rsidRPr="00B53AB5">
        <w:rPr>
          <w:rFonts w:asciiTheme="majorBidi" w:hAnsiTheme="majorBidi" w:cstheme="majorBidi"/>
          <w:b/>
          <w:sz w:val="24"/>
          <w:szCs w:val="24"/>
        </w:rPr>
        <w:t xml:space="preserve"> telling you the truth, you are looking for me because you ate the bread and had all you wanted not because you understood my teaching” John 6:26. Explain the meaning of the above statement.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means that the crowd lacked genuine faith in Jesus.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lacked understanding of Jesus.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It meant Jesus’ divinity when He knew the </w:t>
      </w:r>
      <w:r w:rsidR="00B46B63" w:rsidRPr="00B53AB5">
        <w:rPr>
          <w:rFonts w:asciiTheme="majorBidi" w:hAnsiTheme="majorBidi" w:cstheme="majorBidi"/>
          <w:sz w:val="24"/>
          <w:szCs w:val="24"/>
        </w:rPr>
        <w:t>intension</w:t>
      </w:r>
      <w:r w:rsidRPr="00B53AB5">
        <w:rPr>
          <w:rFonts w:asciiTheme="majorBidi" w:hAnsiTheme="majorBidi" w:cstheme="majorBidi"/>
          <w:sz w:val="24"/>
          <w:szCs w:val="24"/>
        </w:rPr>
        <w:t xml:space="preserve"> of the crowd.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exposed the hypocrisy of the crowd.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crowd was just interested in the bread but not the miracles of Him.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were not satisfied with the miracles Jesus had performed for them.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crowd looked at Jesus in</w:t>
      </w:r>
      <w:r w:rsidR="00391136">
        <w:rPr>
          <w:rFonts w:asciiTheme="majorBidi" w:hAnsiTheme="majorBidi" w:cstheme="majorBidi"/>
          <w:sz w:val="24"/>
          <w:szCs w:val="24"/>
        </w:rPr>
        <w:t xml:space="preserve"> </w:t>
      </w:r>
      <w:r w:rsidRPr="00B53AB5">
        <w:rPr>
          <w:rFonts w:asciiTheme="majorBidi" w:hAnsiTheme="majorBidi" w:cstheme="majorBidi"/>
          <w:sz w:val="24"/>
          <w:szCs w:val="24"/>
        </w:rPr>
        <w:t>terms of worldly and material things.</w:t>
      </w:r>
    </w:p>
    <w:p w:rsidR="00E35A17" w:rsidRPr="00B53AB5" w:rsidRDefault="00E35A17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It meant the </w:t>
      </w:r>
      <w:r w:rsidR="003F07A0" w:rsidRPr="00B53AB5">
        <w:rPr>
          <w:rFonts w:asciiTheme="majorBidi" w:hAnsiTheme="majorBidi" w:cstheme="majorBidi"/>
          <w:sz w:val="24"/>
          <w:szCs w:val="24"/>
        </w:rPr>
        <w:t xml:space="preserve">people’s failure to understand what Jesus with </w:t>
      </w:r>
      <w:r w:rsidR="00391136" w:rsidRPr="00B53AB5">
        <w:rPr>
          <w:rFonts w:asciiTheme="majorBidi" w:hAnsiTheme="majorBidi" w:cstheme="majorBidi"/>
          <w:sz w:val="24"/>
          <w:szCs w:val="24"/>
        </w:rPr>
        <w:t>“bread</w:t>
      </w:r>
      <w:r w:rsidR="003F07A0" w:rsidRPr="00B53AB5">
        <w:rPr>
          <w:rFonts w:asciiTheme="majorBidi" w:hAnsiTheme="majorBidi" w:cstheme="majorBidi"/>
          <w:sz w:val="24"/>
          <w:szCs w:val="24"/>
        </w:rPr>
        <w:t xml:space="preserve"> of life”.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people were just hard to teach by not understanding Jesus’ teachings.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meant Jesus as the source of eternal life.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meant the continuity of the O.T in the N.T when reference is made to the OT manna and quails.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means humanity when he refers to himself as son of man.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Son of God.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It means the Eucharist when Jesus said that God gives the bread of life from heaven.</w:t>
      </w:r>
    </w:p>
    <w:p w:rsidR="003F07A0" w:rsidRPr="00B53AB5" w:rsidRDefault="003F07A0" w:rsidP="00B53AB5">
      <w:pPr>
        <w:pStyle w:val="ListParagraph"/>
        <w:numPr>
          <w:ilvl w:val="0"/>
          <w:numId w:val="1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Jesus was doing the will of God not his.</w:t>
      </w:r>
    </w:p>
    <w:p w:rsidR="003F07A0" w:rsidRPr="00B53AB5" w:rsidRDefault="003F07A0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12 NT</w:t>
      </w:r>
    </w:p>
    <w:p w:rsidR="00827999" w:rsidRPr="005007B6" w:rsidRDefault="00827999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007B6">
        <w:rPr>
          <w:rFonts w:asciiTheme="majorBidi" w:hAnsiTheme="majorBidi" w:cstheme="majorBidi"/>
          <w:b/>
          <w:bCs/>
          <w:sz w:val="24"/>
          <w:szCs w:val="24"/>
        </w:rPr>
        <w:t>(b) Justify the view that some people today join Christianity because of their personal interests other than the real cause of salvation.</w:t>
      </w:r>
    </w:p>
    <w:p w:rsidR="00827999" w:rsidRPr="00B53AB5" w:rsidRDefault="00827999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people join Christianity to get scholarships.</w:t>
      </w:r>
    </w:p>
    <w:p w:rsidR="00827999" w:rsidRPr="00B53AB5" w:rsidRDefault="00827999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want to get husbands/wives.</w:t>
      </w:r>
    </w:p>
    <w:p w:rsidR="00827999" w:rsidRPr="00B53AB5" w:rsidRDefault="00827999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get visas to go abroad.</w:t>
      </w:r>
    </w:p>
    <w:p w:rsidR="00827999" w:rsidRPr="00B53AB5" w:rsidRDefault="00827999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get shelter (basic necessities)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get money.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seek company of others.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get jobs.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For political reasons.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receive healing of diseases.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To develop their talents </w:t>
      </w:r>
      <w:r w:rsidR="005007B6" w:rsidRPr="00B53AB5">
        <w:rPr>
          <w:rFonts w:asciiTheme="majorBidi" w:hAnsiTheme="majorBidi" w:cstheme="majorBidi"/>
          <w:sz w:val="24"/>
          <w:szCs w:val="24"/>
        </w:rPr>
        <w:t>e.g.</w:t>
      </w:r>
      <w:r w:rsidRPr="00B53AB5">
        <w:rPr>
          <w:rFonts w:asciiTheme="majorBidi" w:hAnsiTheme="majorBidi" w:cstheme="majorBidi"/>
          <w:sz w:val="24"/>
          <w:szCs w:val="24"/>
        </w:rPr>
        <w:t xml:space="preserve"> music, drama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show off their material wealth.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hide from their past bad background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please their families.</w:t>
      </w:r>
    </w:p>
    <w:p w:rsidR="00840652" w:rsidRPr="00B53AB5" w:rsidRDefault="00840652" w:rsidP="00B53AB5">
      <w:pPr>
        <w:pStyle w:val="ListParagraph"/>
        <w:numPr>
          <w:ilvl w:val="0"/>
          <w:numId w:val="1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Peer influence.</w:t>
      </w:r>
    </w:p>
    <w:p w:rsidR="00840652" w:rsidRPr="00B53AB5" w:rsidRDefault="00840652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10ps</w:t>
      </w:r>
    </w:p>
    <w:p w:rsidR="00840652" w:rsidRPr="00B53AB5" w:rsidRDefault="00840652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03SH</w:t>
      </w:r>
    </w:p>
    <w:p w:rsidR="00E2484A" w:rsidRPr="005007B6" w:rsidRDefault="00E2484A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007B6">
        <w:rPr>
          <w:rFonts w:asciiTheme="majorBidi" w:hAnsiTheme="majorBidi" w:cstheme="majorBidi"/>
          <w:b/>
          <w:bCs/>
          <w:sz w:val="24"/>
          <w:szCs w:val="24"/>
        </w:rPr>
        <w:t>8. To what extent do the accounts of Jesus’ anointment in the gospel</w:t>
      </w:r>
      <w:r w:rsidR="00A51AF5">
        <w:rPr>
          <w:rFonts w:asciiTheme="majorBidi" w:hAnsiTheme="majorBidi" w:cstheme="majorBidi"/>
          <w:b/>
          <w:bCs/>
          <w:sz w:val="24"/>
          <w:szCs w:val="24"/>
        </w:rPr>
        <w:t>s</w:t>
      </w:r>
      <w:r w:rsidRPr="005007B6">
        <w:rPr>
          <w:rFonts w:asciiTheme="majorBidi" w:hAnsiTheme="majorBidi" w:cstheme="majorBidi"/>
          <w:b/>
          <w:bCs/>
          <w:sz w:val="24"/>
          <w:szCs w:val="24"/>
        </w:rPr>
        <w:t xml:space="preserve"> of mark and John agree?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a larger extent;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 she (the woman) used an expensive perfume to anoint Jesus.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the anointing happened at Bethany.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the woman poured the fume on Jesus.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the woman was criticized for pouring the fume on Jesus.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both, Mary Magdalene </w:t>
      </w:r>
      <w:r w:rsidR="0002549F" w:rsidRPr="00B53AB5">
        <w:rPr>
          <w:rFonts w:asciiTheme="majorBidi" w:hAnsiTheme="majorBidi" w:cstheme="majorBidi"/>
          <w:sz w:val="24"/>
          <w:szCs w:val="24"/>
        </w:rPr>
        <w:t>anointed</w:t>
      </w:r>
      <w:r w:rsidRPr="00B53AB5">
        <w:rPr>
          <w:rFonts w:asciiTheme="majorBidi" w:hAnsiTheme="majorBidi" w:cstheme="majorBidi"/>
          <w:sz w:val="24"/>
          <w:szCs w:val="24"/>
        </w:rPr>
        <w:t xml:space="preserve"> Jesus.</w:t>
      </w:r>
    </w:p>
    <w:p w:rsidR="00E2484A" w:rsidRPr="00B53AB5" w:rsidRDefault="00E2484A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Jesus defended the woman when she was criticized.</w:t>
      </w:r>
    </w:p>
    <w:p w:rsidR="00E2484A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both, the </w:t>
      </w:r>
      <w:r w:rsidR="0002549F" w:rsidRPr="00B53AB5">
        <w:rPr>
          <w:rFonts w:asciiTheme="majorBidi" w:hAnsiTheme="majorBidi" w:cstheme="majorBidi"/>
          <w:sz w:val="24"/>
          <w:szCs w:val="24"/>
        </w:rPr>
        <w:t>anointing</w:t>
      </w:r>
      <w:r w:rsidRPr="00B53AB5">
        <w:rPr>
          <w:rFonts w:asciiTheme="majorBidi" w:hAnsiTheme="majorBidi" w:cstheme="majorBidi"/>
          <w:sz w:val="24"/>
          <w:szCs w:val="24"/>
        </w:rPr>
        <w:t xml:space="preserve"> occurred at the dinner.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the perfume Jesus was anointed with was made of pure hard.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Jesus was anointed by a woman.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Jesus was anointed when He was having a meal which they had prepared for Him.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Jesus’ anointment was a preparation for His death and resurrection.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Jesus appreciates the action of the woman anointing Him.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both, the people’s criti</w:t>
      </w:r>
      <w:r w:rsidR="001029E7">
        <w:rPr>
          <w:rFonts w:asciiTheme="majorBidi" w:hAnsiTheme="majorBidi" w:cstheme="majorBidi"/>
          <w:sz w:val="24"/>
          <w:szCs w:val="24"/>
        </w:rPr>
        <w:t>ci</w:t>
      </w:r>
      <w:r w:rsidRPr="00B53AB5">
        <w:rPr>
          <w:rFonts w:asciiTheme="majorBidi" w:hAnsiTheme="majorBidi" w:cstheme="majorBidi"/>
          <w:sz w:val="24"/>
          <w:szCs w:val="24"/>
        </w:rPr>
        <w:t>sm of the action was due to their concern for the poor.</w:t>
      </w:r>
    </w:p>
    <w:p w:rsidR="00104AD8" w:rsidRPr="00B53AB5" w:rsidRDefault="00104AD8" w:rsidP="00B53AB5">
      <w:pPr>
        <w:pStyle w:val="ListParagraph"/>
        <w:numPr>
          <w:ilvl w:val="0"/>
          <w:numId w:val="1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In both, the anointing was witnessed by many people at Bethany.</w:t>
      </w:r>
    </w:p>
    <w:p w:rsidR="00104AD8" w:rsidRPr="00B53AB5" w:rsidRDefault="00104AD8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13NT</w:t>
      </w:r>
    </w:p>
    <w:p w:rsidR="0002549F" w:rsidRPr="001029E7" w:rsidRDefault="0002549F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29E7">
        <w:rPr>
          <w:rFonts w:asciiTheme="majorBidi" w:hAnsiTheme="majorBidi" w:cstheme="majorBidi"/>
          <w:b/>
          <w:bCs/>
          <w:sz w:val="24"/>
          <w:szCs w:val="24"/>
        </w:rPr>
        <w:t>However;</w:t>
      </w:r>
    </w:p>
    <w:p w:rsidR="0002549F" w:rsidRPr="00B53AB5" w:rsidRDefault="0002549F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Mark, anointment took place at Simon’s house (man who had leprosy) while in John it was at Lazarus house.</w:t>
      </w:r>
    </w:p>
    <w:p w:rsidR="0002549F" w:rsidRPr="00B53AB5" w:rsidRDefault="0002549F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Mark, many people rebuked the woman</w:t>
      </w:r>
      <w:r w:rsidR="00D80DDD" w:rsidRPr="00B53AB5">
        <w:rPr>
          <w:rFonts w:asciiTheme="majorBidi" w:hAnsiTheme="majorBidi" w:cstheme="majorBidi"/>
          <w:sz w:val="24"/>
          <w:szCs w:val="24"/>
        </w:rPr>
        <w:t xml:space="preserve"> while in </w:t>
      </w:r>
      <w:proofErr w:type="gramStart"/>
      <w:r w:rsidR="00D80DDD" w:rsidRPr="00B53AB5">
        <w:rPr>
          <w:rFonts w:asciiTheme="majorBidi" w:hAnsiTheme="majorBidi" w:cstheme="majorBidi"/>
          <w:sz w:val="24"/>
          <w:szCs w:val="24"/>
        </w:rPr>
        <w:t>John,</w:t>
      </w:r>
      <w:proofErr w:type="gramEnd"/>
      <w:r w:rsidR="00D80DDD" w:rsidRPr="00B53AB5">
        <w:rPr>
          <w:rFonts w:asciiTheme="majorBidi" w:hAnsiTheme="majorBidi" w:cstheme="majorBidi"/>
          <w:sz w:val="24"/>
          <w:szCs w:val="24"/>
        </w:rPr>
        <w:t xml:space="preserve"> it is Mary who anointed Jesus.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Mark, the woman isn’t mentioned while in John, it is Mary who anointed Jesus.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mark, the woman poured all the perfume </w:t>
      </w:r>
      <w:proofErr w:type="gramStart"/>
      <w:r w:rsidRPr="00B53AB5">
        <w:rPr>
          <w:rFonts w:asciiTheme="majorBidi" w:hAnsiTheme="majorBidi" w:cstheme="majorBidi"/>
          <w:sz w:val="24"/>
          <w:szCs w:val="24"/>
        </w:rPr>
        <w:t>an</w:t>
      </w:r>
      <w:proofErr w:type="gramEnd"/>
      <w:r w:rsidRPr="00B53AB5">
        <w:rPr>
          <w:rFonts w:asciiTheme="majorBidi" w:hAnsiTheme="majorBidi" w:cstheme="majorBidi"/>
          <w:sz w:val="24"/>
          <w:szCs w:val="24"/>
        </w:rPr>
        <w:t xml:space="preserve"> Jesus while in John, she poured half of it on Him.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mark, there was no smell of the perfume in the room while in </w:t>
      </w:r>
      <w:proofErr w:type="gramStart"/>
      <w:r w:rsidRPr="00B53AB5">
        <w:rPr>
          <w:rFonts w:asciiTheme="majorBidi" w:hAnsiTheme="majorBidi" w:cstheme="majorBidi"/>
          <w:sz w:val="24"/>
          <w:szCs w:val="24"/>
        </w:rPr>
        <w:t>John,</w:t>
      </w:r>
      <w:proofErr w:type="gramEnd"/>
      <w:r w:rsidRPr="00B53AB5">
        <w:rPr>
          <w:rFonts w:asciiTheme="majorBidi" w:hAnsiTheme="majorBidi" w:cstheme="majorBidi"/>
          <w:sz w:val="24"/>
          <w:szCs w:val="24"/>
        </w:rPr>
        <w:t xml:space="preserve"> the sweet smell filled the room.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John, the anointment took place 6 days before the Passover while in Mark, Jesus was already at Bethany.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Mark, a woman came from outside the house of Simon to anoint Jesus while in </w:t>
      </w:r>
      <w:proofErr w:type="gramStart"/>
      <w:r w:rsidRPr="00B53AB5">
        <w:rPr>
          <w:rFonts w:asciiTheme="majorBidi" w:hAnsiTheme="majorBidi" w:cstheme="majorBidi"/>
          <w:sz w:val="24"/>
          <w:szCs w:val="24"/>
        </w:rPr>
        <w:t>John,</w:t>
      </w:r>
      <w:proofErr w:type="gramEnd"/>
      <w:r w:rsidRPr="00B53AB5">
        <w:rPr>
          <w:rFonts w:asciiTheme="majorBidi" w:hAnsiTheme="majorBidi" w:cstheme="majorBidi"/>
          <w:sz w:val="24"/>
          <w:szCs w:val="24"/>
        </w:rPr>
        <w:t xml:space="preserve"> Mary was already in Lazarus’ house.</w:t>
      </w:r>
    </w:p>
    <w:p w:rsidR="00D80DDD" w:rsidRPr="00B53AB5" w:rsidRDefault="00D80DD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Mark, the woman just poured the perfume on Jesus’ head while in</w:t>
      </w:r>
      <w:r w:rsidR="004E1595" w:rsidRPr="00B53AB5">
        <w:rPr>
          <w:rFonts w:asciiTheme="majorBidi" w:hAnsiTheme="majorBidi" w:cstheme="majorBidi"/>
          <w:sz w:val="24"/>
          <w:szCs w:val="24"/>
        </w:rPr>
        <w:t xml:space="preserve"> John, she went ahead to wipe Him with her hair.</w:t>
      </w:r>
    </w:p>
    <w:p w:rsidR="004E1595" w:rsidRPr="00B53AB5" w:rsidRDefault="004E1595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John, Judas’ criticism of Jesus was because he was a thief while in Mark, the people criticized because they were concerned for the poor.</w:t>
      </w:r>
    </w:p>
    <w:p w:rsidR="006A221D" w:rsidRPr="00B53AB5" w:rsidRDefault="006A221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John, many personalities like Lazarus and Mary are mentioned while in Mark, only Simon is mentioned.</w:t>
      </w:r>
    </w:p>
    <w:p w:rsidR="006A221D" w:rsidRPr="00B53AB5" w:rsidRDefault="006A221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Mark, Jesus said that the woman’s action would be preached wherever while in John, He just defended the woman.</w:t>
      </w:r>
    </w:p>
    <w:p w:rsidR="006A221D" w:rsidRPr="00B53AB5" w:rsidRDefault="006A221D" w:rsidP="00B53AB5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In John, Judas is referred to as the one to betray Jesus while in </w:t>
      </w:r>
      <w:r w:rsidR="001776EC" w:rsidRPr="00B53AB5">
        <w:rPr>
          <w:rFonts w:asciiTheme="majorBidi" w:hAnsiTheme="majorBidi" w:cstheme="majorBidi"/>
          <w:sz w:val="24"/>
          <w:szCs w:val="24"/>
        </w:rPr>
        <w:t>Mark;</w:t>
      </w:r>
      <w:r w:rsidRPr="00B53AB5">
        <w:rPr>
          <w:rFonts w:asciiTheme="majorBidi" w:hAnsiTheme="majorBidi" w:cstheme="majorBidi"/>
          <w:sz w:val="24"/>
          <w:szCs w:val="24"/>
        </w:rPr>
        <w:t xml:space="preserve"> he is not specified as the betrayer.</w:t>
      </w:r>
    </w:p>
    <w:p w:rsidR="00E02D4E" w:rsidRPr="001776EC" w:rsidRDefault="006A221D" w:rsidP="001776EC">
      <w:pPr>
        <w:pStyle w:val="ListParagraph"/>
        <w:ind w:left="825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12NT</w:t>
      </w:r>
    </w:p>
    <w:p w:rsidR="005D2DAC" w:rsidRPr="001776EC" w:rsidRDefault="005D2DAC" w:rsidP="001776EC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9(a) Account for James’ teaching on the tongue in his epistle.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Christians were failing to control their tongues.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Christians were using their tongues to curse others.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Christians were quick to speak and slow at listening.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Some </w:t>
      </w:r>
      <w:r w:rsidR="0037246E" w:rsidRPr="00B53AB5">
        <w:rPr>
          <w:rFonts w:asciiTheme="majorBidi" w:hAnsiTheme="majorBidi" w:cstheme="majorBidi"/>
          <w:sz w:val="24"/>
          <w:szCs w:val="24"/>
        </w:rPr>
        <w:t>Christians</w:t>
      </w:r>
      <w:r w:rsidRPr="00B53AB5">
        <w:rPr>
          <w:rFonts w:asciiTheme="majorBidi" w:hAnsiTheme="majorBidi" w:cstheme="majorBidi"/>
          <w:sz w:val="24"/>
          <w:szCs w:val="24"/>
        </w:rPr>
        <w:t xml:space="preserve"> were misusing their tongues which caused Chaos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Some </w:t>
      </w:r>
      <w:r w:rsidR="0037246E" w:rsidRPr="00B53AB5">
        <w:rPr>
          <w:rFonts w:asciiTheme="majorBidi" w:hAnsiTheme="majorBidi" w:cstheme="majorBidi"/>
          <w:sz w:val="24"/>
          <w:szCs w:val="24"/>
        </w:rPr>
        <w:t>Christians</w:t>
      </w:r>
      <w:r w:rsidRPr="00B53AB5">
        <w:rPr>
          <w:rFonts w:asciiTheme="majorBidi" w:hAnsiTheme="majorBidi" w:cstheme="majorBidi"/>
          <w:sz w:val="24"/>
          <w:szCs w:val="24"/>
        </w:rPr>
        <w:t xml:space="preserve"> were boasting big things.</w:t>
      </w:r>
    </w:p>
    <w:p w:rsidR="005D2DAC" w:rsidRPr="00B53AB5" w:rsidRDefault="005D2DAC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Some Christian</w:t>
      </w:r>
      <w:r w:rsidR="001776EC">
        <w:rPr>
          <w:rFonts w:asciiTheme="majorBidi" w:hAnsiTheme="majorBidi" w:cstheme="majorBidi"/>
          <w:sz w:val="24"/>
          <w:szCs w:val="24"/>
        </w:rPr>
        <w:t>s</w:t>
      </w:r>
      <w:r w:rsidRPr="00B53AB5">
        <w:rPr>
          <w:rFonts w:asciiTheme="majorBidi" w:hAnsiTheme="majorBidi" w:cstheme="majorBidi"/>
          <w:sz w:val="24"/>
          <w:szCs w:val="24"/>
        </w:rPr>
        <w:t xml:space="preserve"> were telling lies.</w:t>
      </w:r>
    </w:p>
    <w:p w:rsidR="0037246E" w:rsidRPr="00B53AB5" w:rsidRDefault="0037246E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wanted to warn preachers that they will be judged.</w:t>
      </w:r>
    </w:p>
    <w:p w:rsidR="0037246E" w:rsidRPr="00B53AB5" w:rsidRDefault="0037246E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wanted to show that the tongue can control the whole human body despite its small size.</w:t>
      </w:r>
    </w:p>
    <w:p w:rsidR="0037246E" w:rsidRPr="00B53AB5" w:rsidRDefault="0037246E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emphasize how hard it is to control the tongue.</w:t>
      </w:r>
    </w:p>
    <w:p w:rsidR="0037246E" w:rsidRPr="00B53AB5" w:rsidRDefault="0037246E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Some Christian</w:t>
      </w:r>
      <w:r w:rsidR="001776EC">
        <w:rPr>
          <w:rFonts w:asciiTheme="majorBidi" w:hAnsiTheme="majorBidi" w:cstheme="majorBidi"/>
          <w:sz w:val="24"/>
          <w:szCs w:val="24"/>
        </w:rPr>
        <w:t>s</w:t>
      </w:r>
      <w:r w:rsidRPr="00B53AB5">
        <w:rPr>
          <w:rFonts w:asciiTheme="majorBidi" w:hAnsiTheme="majorBidi" w:cstheme="majorBidi"/>
          <w:sz w:val="24"/>
          <w:szCs w:val="24"/>
        </w:rPr>
        <w:t xml:space="preserve"> were drinking from the Lord’s Table</w:t>
      </w:r>
      <w:r w:rsidR="00B11A8A" w:rsidRPr="00B53AB5">
        <w:rPr>
          <w:rFonts w:asciiTheme="majorBidi" w:hAnsiTheme="majorBidi" w:cstheme="majorBidi"/>
          <w:sz w:val="24"/>
          <w:szCs w:val="24"/>
        </w:rPr>
        <w:t xml:space="preserve"> and also celebrated the </w:t>
      </w:r>
      <w:r w:rsidR="001776EC" w:rsidRPr="00B53AB5">
        <w:rPr>
          <w:rFonts w:asciiTheme="majorBidi" w:hAnsiTheme="majorBidi" w:cstheme="majorBidi"/>
          <w:sz w:val="24"/>
          <w:szCs w:val="24"/>
        </w:rPr>
        <w:t>Lord’s Supper</w:t>
      </w:r>
      <w:r w:rsidR="00B11A8A" w:rsidRPr="00B53AB5">
        <w:rPr>
          <w:rFonts w:asciiTheme="majorBidi" w:hAnsiTheme="majorBidi" w:cstheme="majorBidi"/>
          <w:sz w:val="24"/>
          <w:szCs w:val="24"/>
        </w:rPr>
        <w:t>.</w:t>
      </w:r>
    </w:p>
    <w:p w:rsidR="00B11A8A" w:rsidRPr="00B53AB5" w:rsidRDefault="00B11A8A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were committing blasphemy.</w:t>
      </w:r>
    </w:p>
    <w:p w:rsidR="00B11A8A" w:rsidRPr="00B53AB5" w:rsidRDefault="00B11A8A" w:rsidP="00B53AB5">
      <w:pPr>
        <w:pStyle w:val="ListParagraph"/>
        <w:numPr>
          <w:ilvl w:val="0"/>
          <w:numId w:val="1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were using the tongue which praises God for evil purposes as well.</w:t>
      </w:r>
    </w:p>
    <w:p w:rsidR="00B11A8A" w:rsidRDefault="00B11A8A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12NT.</w:t>
      </w:r>
    </w:p>
    <w:p w:rsidR="001776EC" w:rsidRDefault="001776EC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1776EC" w:rsidRPr="00B53AB5" w:rsidRDefault="001776EC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276E73" w:rsidRPr="00B53AB5" w:rsidRDefault="00276E73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(b) To what extent is James’ teaching on the tongue relevant to modern Christian?</w:t>
      </w:r>
    </w:p>
    <w:p w:rsidR="00276E73" w:rsidRPr="00B53AB5" w:rsidRDefault="00276E73" w:rsidP="00B53AB5">
      <w:p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To a</w:t>
      </w:r>
      <w:r w:rsidR="00583F2E">
        <w:rPr>
          <w:rFonts w:asciiTheme="majorBidi" w:hAnsiTheme="majorBidi" w:cstheme="majorBidi"/>
          <w:sz w:val="24"/>
          <w:szCs w:val="24"/>
        </w:rPr>
        <w:t xml:space="preserve"> </w:t>
      </w:r>
      <w:r w:rsidRPr="00B53AB5">
        <w:rPr>
          <w:rFonts w:asciiTheme="majorBidi" w:hAnsiTheme="majorBidi" w:cstheme="majorBidi"/>
          <w:sz w:val="24"/>
          <w:szCs w:val="24"/>
        </w:rPr>
        <w:t>large extent is relevant;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control their tongues.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speak only the truth.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evaluate their speeches.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use the tongue only to praise God.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communicate only what they ought to.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pray to God for ability to control their tongue.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use the tongue to create harmony and peace.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be polite and humble in their speeches.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be quick to listen but slow to speak.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use God’s name for holy purposes only.</w:t>
      </w:r>
    </w:p>
    <w:p w:rsidR="00276E73" w:rsidRPr="00B53AB5" w:rsidRDefault="00276E73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practice true reli</w:t>
      </w:r>
      <w:r w:rsidR="00A0280D" w:rsidRPr="00B53AB5">
        <w:rPr>
          <w:rFonts w:asciiTheme="majorBidi" w:hAnsiTheme="majorBidi" w:cstheme="majorBidi"/>
          <w:sz w:val="24"/>
          <w:szCs w:val="24"/>
        </w:rPr>
        <w:t>gion by controlling the tongue.</w:t>
      </w:r>
    </w:p>
    <w:p w:rsidR="00A0280D" w:rsidRPr="00B53AB5" w:rsidRDefault="00A0280D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use the tongue for holy communication.</w:t>
      </w:r>
    </w:p>
    <w:p w:rsidR="00A0280D" w:rsidRPr="00B53AB5" w:rsidRDefault="00A0280D" w:rsidP="00B53AB5">
      <w:pPr>
        <w:pStyle w:val="ListParagraph"/>
        <w:numPr>
          <w:ilvl w:val="0"/>
          <w:numId w:val="20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Christians should use the tongue to bless mankind.</w:t>
      </w:r>
    </w:p>
    <w:p w:rsidR="00A0280D" w:rsidRPr="00B53AB5" w:rsidRDefault="00A0280D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10ps.</w:t>
      </w:r>
    </w:p>
    <w:p w:rsidR="00A0280D" w:rsidRPr="00B612F9" w:rsidRDefault="00A0280D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612F9">
        <w:rPr>
          <w:rFonts w:asciiTheme="majorBidi" w:hAnsiTheme="majorBidi" w:cstheme="majorBidi"/>
          <w:b/>
          <w:bCs/>
          <w:sz w:val="24"/>
          <w:szCs w:val="24"/>
        </w:rPr>
        <w:t>To a small extent, it is irrelevant;</w:t>
      </w:r>
    </w:p>
    <w:p w:rsidR="00A0280D" w:rsidRPr="00B53AB5" w:rsidRDefault="00A0280D" w:rsidP="00B53AB5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case of self defence a Christian may be compelled to tell lies.</w:t>
      </w:r>
    </w:p>
    <w:p w:rsidR="00A0280D" w:rsidRPr="00B53AB5" w:rsidRDefault="00A0280D" w:rsidP="00B53AB5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case of condemning evil, a Christian may use a rude language.</w:t>
      </w:r>
    </w:p>
    <w:p w:rsidR="00A0280D" w:rsidRPr="00B53AB5" w:rsidRDefault="00A0280D" w:rsidP="00B53AB5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case there</w:t>
      </w:r>
      <w:r w:rsidR="00B612F9">
        <w:rPr>
          <w:rFonts w:asciiTheme="majorBidi" w:hAnsiTheme="majorBidi" w:cstheme="majorBidi"/>
          <w:sz w:val="24"/>
          <w:szCs w:val="24"/>
        </w:rPr>
        <w:t xml:space="preserve"> </w:t>
      </w:r>
      <w:r w:rsidRPr="00B53AB5">
        <w:rPr>
          <w:rFonts w:asciiTheme="majorBidi" w:hAnsiTheme="majorBidi" w:cstheme="majorBidi"/>
          <w:sz w:val="24"/>
          <w:szCs w:val="24"/>
        </w:rPr>
        <w:t>is need for a quick response, the Christian can be quick to speak.</w:t>
      </w:r>
    </w:p>
    <w:p w:rsidR="00A0280D" w:rsidRPr="00B53AB5" w:rsidRDefault="00A0280D" w:rsidP="00B53AB5">
      <w:pPr>
        <w:pStyle w:val="ListParagraph"/>
        <w:numPr>
          <w:ilvl w:val="0"/>
          <w:numId w:val="21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case of creating order a Christian may use a tough language.</w:t>
      </w:r>
    </w:p>
    <w:p w:rsidR="00A0280D" w:rsidRPr="00B53AB5" w:rsidRDefault="00A0280D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B53AB5">
        <w:rPr>
          <w:rFonts w:asciiTheme="majorBidi" w:hAnsiTheme="majorBidi" w:cstheme="majorBidi"/>
          <w:sz w:val="24"/>
          <w:szCs w:val="24"/>
        </w:rPr>
        <w:t>03 SH.</w:t>
      </w:r>
      <w:proofErr w:type="gramEnd"/>
    </w:p>
    <w:p w:rsidR="00A0280D" w:rsidRPr="00B53AB5" w:rsidRDefault="00A0280D" w:rsidP="00B53AB5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:rsidR="00A0280D" w:rsidRPr="00B53AB5" w:rsidRDefault="00A0280D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 xml:space="preserve">10. “Paul was anti-marriage in his response to the issue concerning marriage in his first letter to the </w:t>
      </w:r>
      <w:r w:rsidR="000425F6" w:rsidRPr="00B53AB5">
        <w:rPr>
          <w:rFonts w:asciiTheme="majorBidi" w:hAnsiTheme="majorBidi" w:cstheme="majorBidi"/>
          <w:b/>
          <w:sz w:val="24"/>
          <w:szCs w:val="24"/>
        </w:rPr>
        <w:t>Corinthians</w:t>
      </w:r>
      <w:r w:rsidRPr="00B53AB5">
        <w:rPr>
          <w:rFonts w:asciiTheme="majorBidi" w:hAnsiTheme="majorBidi" w:cstheme="majorBidi"/>
          <w:b/>
          <w:sz w:val="24"/>
          <w:szCs w:val="24"/>
        </w:rPr>
        <w:t>” Asses the validity of this statement.</w:t>
      </w:r>
    </w:p>
    <w:p w:rsidR="00A0280D" w:rsidRPr="00B53AB5" w:rsidRDefault="00A0280D" w:rsidP="00B53AB5">
      <w:p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Paul was anti-marriage (for celibacy)</w:t>
      </w:r>
    </w:p>
    <w:p w:rsidR="005E6C8B" w:rsidRPr="00B53AB5" w:rsidRDefault="00A0280D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said that remain unmarried was not a</w:t>
      </w:r>
      <w:r w:rsidR="005E6C8B" w:rsidRPr="00B53AB5">
        <w:rPr>
          <w:rFonts w:asciiTheme="majorBidi" w:hAnsiTheme="majorBidi" w:cstheme="majorBidi"/>
          <w:sz w:val="24"/>
          <w:szCs w:val="24"/>
        </w:rPr>
        <w:t xml:space="preserve"> </w:t>
      </w:r>
      <w:r w:rsidRPr="00B53AB5">
        <w:rPr>
          <w:rFonts w:asciiTheme="majorBidi" w:hAnsiTheme="majorBidi" w:cstheme="majorBidi"/>
          <w:sz w:val="24"/>
          <w:szCs w:val="24"/>
        </w:rPr>
        <w:t>sin</w:t>
      </w:r>
      <w:r w:rsidR="005E6C8B" w:rsidRPr="00B53AB5">
        <w:rPr>
          <w:rFonts w:asciiTheme="majorBidi" w:hAnsiTheme="majorBidi" w:cstheme="majorBidi"/>
          <w:sz w:val="24"/>
          <w:szCs w:val="24"/>
        </w:rPr>
        <w:t>.</w:t>
      </w:r>
    </w:p>
    <w:p w:rsidR="005E6C8B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He said that remain unmarried was a gift from God.</w:t>
      </w:r>
    </w:p>
    <w:p w:rsidR="005E6C8B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wished that those who joined Christian when unmarried should remain in that state.</w:t>
      </w:r>
    </w:p>
    <w:p w:rsidR="005E6C8B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said that a person who remains unmarried does better than one who decides to marry.</w:t>
      </w:r>
    </w:p>
    <w:p w:rsidR="005E6C8B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He said that the </w:t>
      </w:r>
      <w:proofErr w:type="spellStart"/>
      <w:proofErr w:type="gramStart"/>
      <w:r w:rsidRPr="00B53AB5">
        <w:rPr>
          <w:rFonts w:asciiTheme="majorBidi" w:hAnsiTheme="majorBidi" w:cstheme="majorBidi"/>
          <w:sz w:val="24"/>
          <w:szCs w:val="24"/>
        </w:rPr>
        <w:t>parousia</w:t>
      </w:r>
      <w:proofErr w:type="spellEnd"/>
      <w:proofErr w:type="gramEnd"/>
      <w:r w:rsidRPr="00B53AB5">
        <w:rPr>
          <w:rFonts w:asciiTheme="majorBidi" w:hAnsiTheme="majorBidi" w:cstheme="majorBidi"/>
          <w:sz w:val="24"/>
          <w:szCs w:val="24"/>
        </w:rPr>
        <w:t xml:space="preserve"> was about and so no need for marriage.</w:t>
      </w:r>
    </w:p>
    <w:p w:rsidR="005E6C8B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said that marriage is full of troubles and worries.</w:t>
      </w:r>
    </w:p>
    <w:p w:rsidR="005E6C8B" w:rsidRPr="00B53AB5" w:rsidRDefault="00B15465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said that the un</w:t>
      </w:r>
      <w:r w:rsidR="005E6C8B" w:rsidRPr="00B53AB5">
        <w:rPr>
          <w:rFonts w:asciiTheme="majorBidi" w:hAnsiTheme="majorBidi" w:cstheme="majorBidi"/>
          <w:sz w:val="24"/>
          <w:szCs w:val="24"/>
        </w:rPr>
        <w:t>married concentrates only on the service of God.</w:t>
      </w:r>
    </w:p>
    <w:p w:rsidR="00A0280D" w:rsidRPr="00B53AB5" w:rsidRDefault="005E6C8B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He said that incase of divorce, those people were to </w:t>
      </w:r>
      <w:r w:rsidR="00FB34AC" w:rsidRPr="00B53AB5">
        <w:rPr>
          <w:rFonts w:asciiTheme="majorBidi" w:hAnsiTheme="majorBidi" w:cstheme="majorBidi"/>
          <w:sz w:val="24"/>
          <w:szCs w:val="24"/>
        </w:rPr>
        <w:t>remain single incase they don’t reconcile.</w:t>
      </w:r>
      <w:r w:rsidR="00A0280D" w:rsidRPr="00B53AB5">
        <w:rPr>
          <w:rFonts w:asciiTheme="majorBidi" w:hAnsiTheme="majorBidi" w:cstheme="majorBidi"/>
          <w:sz w:val="24"/>
          <w:szCs w:val="24"/>
        </w:rPr>
        <w:t xml:space="preserve"> </w:t>
      </w:r>
    </w:p>
    <w:p w:rsidR="008C7A31" w:rsidRPr="00B53AB5" w:rsidRDefault="008C7A31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Advised the widows to remain single if they could control themselves.</w:t>
      </w:r>
    </w:p>
    <w:p w:rsidR="008C7A31" w:rsidRPr="00B53AB5" w:rsidRDefault="008C7A31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Advised the engaged couples to call off the engagement and remain single if they decide to do so.</w:t>
      </w:r>
    </w:p>
    <w:p w:rsidR="008C7A31" w:rsidRPr="00B53AB5" w:rsidRDefault="008C7A31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Single life saves one from the everyday troubles of marriage.</w:t>
      </w:r>
    </w:p>
    <w:p w:rsidR="008C7A31" w:rsidRPr="00B53AB5" w:rsidRDefault="008C7A31" w:rsidP="00B53AB5">
      <w:pPr>
        <w:pStyle w:val="ListParagraph"/>
        <w:numPr>
          <w:ilvl w:val="0"/>
          <w:numId w:val="22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Those who control their sexual desires should remain</w:t>
      </w:r>
      <w:r w:rsidR="00B15465">
        <w:rPr>
          <w:rFonts w:asciiTheme="majorBidi" w:hAnsiTheme="majorBidi" w:cstheme="majorBidi"/>
          <w:sz w:val="24"/>
          <w:szCs w:val="24"/>
        </w:rPr>
        <w:t xml:space="preserve"> </w:t>
      </w:r>
      <w:r w:rsidRPr="00B53AB5">
        <w:rPr>
          <w:rFonts w:asciiTheme="majorBidi" w:hAnsiTheme="majorBidi" w:cstheme="majorBidi"/>
          <w:sz w:val="24"/>
          <w:szCs w:val="24"/>
        </w:rPr>
        <w:t>single</w:t>
      </w:r>
    </w:p>
    <w:p w:rsidR="008C7A31" w:rsidRPr="00B53AB5" w:rsidRDefault="008C7A31" w:rsidP="00B53AB5">
      <w:pPr>
        <w:ind w:firstLine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12 N 1</w:t>
      </w:r>
    </w:p>
    <w:p w:rsidR="00A0280D" w:rsidRPr="00B53AB5" w:rsidRDefault="008C7A31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Paul was pro-marriage</w:t>
      </w:r>
    </w:p>
    <w:p w:rsidR="008C7A31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advised that every one should have a marriage partner to guard against sexual immorality that was prevailing.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Marriage is a gift from God 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Marriage is not a sin but a blessing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married should have sex in their marriage only to abstain after during time of prayer on mutual consent.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Married people should fulfill their obligations.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wife is the master of her husband’s body and the Husband is the master of his wife’s body.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Encouraged permanence in marriage.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Marriage between a non-believer and a believer should continue.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Marriage between a slave and a Christian should take place.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In case of divorce, they should reconcile.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 married were free to remain in the state God called them.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A person does well to marry.</w:t>
      </w:r>
    </w:p>
    <w:p w:rsidR="00BB21C0" w:rsidRPr="00B53AB5" w:rsidRDefault="00BB21C0" w:rsidP="00B53AB5">
      <w:pPr>
        <w:pStyle w:val="ListParagraph"/>
        <w:numPr>
          <w:ilvl w:val="0"/>
          <w:numId w:val="2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Those who can control themselves should marry each other instead of dying in passion.</w:t>
      </w:r>
    </w:p>
    <w:p w:rsidR="001B4608" w:rsidRPr="00B53AB5" w:rsidRDefault="001B4608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13 N 1</w:t>
      </w:r>
    </w:p>
    <w:p w:rsidR="001B4608" w:rsidRPr="00B53AB5" w:rsidRDefault="001B4608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BB21C0" w:rsidRPr="00B53AB5" w:rsidRDefault="00BB21C0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11. Justify the Judaizers’ discontentment with Paul’s apostleship</w:t>
      </w:r>
    </w:p>
    <w:p w:rsidR="005D2DAC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Paul was not among the original disciples of Jesus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He had been a persecutor of the church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He did emphasize observance of the </w:t>
      </w:r>
      <w:r w:rsidR="00C1082B" w:rsidRPr="00B53AB5">
        <w:rPr>
          <w:rFonts w:asciiTheme="majorBidi" w:hAnsiTheme="majorBidi" w:cstheme="majorBidi"/>
          <w:sz w:val="24"/>
          <w:szCs w:val="24"/>
        </w:rPr>
        <w:t>Mosaic Law</w:t>
      </w:r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discouraged circumcision yet he was circumcised.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He was not an eye witness of Jesus’ ministry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His encounter with Jesus on his way to Damascus was not known to the </w:t>
      </w:r>
      <w:proofErr w:type="spellStart"/>
      <w:r w:rsidRPr="00B53AB5">
        <w:rPr>
          <w:rFonts w:asciiTheme="majorBidi" w:hAnsiTheme="majorBidi" w:cstheme="majorBidi"/>
          <w:sz w:val="24"/>
          <w:szCs w:val="24"/>
        </w:rPr>
        <w:t>Judaizers</w:t>
      </w:r>
      <w:proofErr w:type="spellEnd"/>
      <w:r w:rsidRPr="00B53AB5">
        <w:rPr>
          <w:rFonts w:asciiTheme="majorBidi" w:hAnsiTheme="majorBidi" w:cstheme="majorBidi"/>
          <w:sz w:val="24"/>
          <w:szCs w:val="24"/>
        </w:rPr>
        <w:t>.</w:t>
      </w:r>
    </w:p>
    <w:p w:rsidR="00E02D4E" w:rsidRPr="00B53AB5" w:rsidRDefault="00E02D4E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thought his gospel was incomplete since it didn’t emphasize the law and circumcision.</w:t>
      </w:r>
    </w:p>
    <w:p w:rsidR="00E02D4E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thought he was a hypocrite</w:t>
      </w:r>
    </w:p>
    <w:p w:rsidR="001B4608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Paul preached mainly to the Gentiles.</w:t>
      </w:r>
    </w:p>
    <w:p w:rsidR="001B4608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 xml:space="preserve">Because Paul emphasized equality of all people whether </w:t>
      </w:r>
      <w:r w:rsidR="00247C00" w:rsidRPr="00B53AB5">
        <w:rPr>
          <w:rFonts w:asciiTheme="majorBidi" w:hAnsiTheme="majorBidi" w:cstheme="majorBidi"/>
          <w:sz w:val="24"/>
          <w:szCs w:val="24"/>
        </w:rPr>
        <w:t>Jews</w:t>
      </w:r>
      <w:r w:rsidRPr="00B53AB5">
        <w:rPr>
          <w:rFonts w:asciiTheme="majorBidi" w:hAnsiTheme="majorBidi" w:cstheme="majorBidi"/>
          <w:sz w:val="24"/>
          <w:szCs w:val="24"/>
        </w:rPr>
        <w:t xml:space="preserve"> or Gentiles, men or women.</w:t>
      </w:r>
    </w:p>
    <w:p w:rsidR="001B4608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Paul taught that Christians were free from the enslavement of the law.</w:t>
      </w:r>
    </w:p>
    <w:p w:rsidR="001B4608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thought Paul was seeking for cheap popularity in his preaching.</w:t>
      </w:r>
    </w:p>
    <w:p w:rsidR="001B4608" w:rsidRPr="00B53AB5" w:rsidRDefault="001B4608" w:rsidP="00B53AB5">
      <w:pPr>
        <w:pStyle w:val="ListParagraph"/>
        <w:numPr>
          <w:ilvl w:val="0"/>
          <w:numId w:val="24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Because Paul emphasized that salvation is by faith in Christ and not the law.</w:t>
      </w:r>
    </w:p>
    <w:p w:rsidR="001B4608" w:rsidRPr="00B53AB5" w:rsidRDefault="001B4608" w:rsidP="001A329F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13 N 1</w:t>
      </w:r>
    </w:p>
    <w:p w:rsidR="001B4608" w:rsidRPr="00B53AB5" w:rsidRDefault="001B4608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b) What are the causes of conflicts between church leaders and Christians today?</w:t>
      </w:r>
    </w:p>
    <w:p w:rsidR="0071509F" w:rsidRPr="00B53AB5" w:rsidRDefault="001B4608" w:rsidP="00B53AB5">
      <w:p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From the church leaders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Corruption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Discrimination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False teaching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Extravagancy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Nepotism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Sexual immorality</w:t>
      </w:r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B5">
        <w:rPr>
          <w:rFonts w:asciiTheme="majorBidi" w:hAnsiTheme="majorBidi" w:cstheme="majorBidi"/>
          <w:sz w:val="24"/>
          <w:szCs w:val="24"/>
        </w:rPr>
        <w:t>Drunkardness</w:t>
      </w:r>
      <w:proofErr w:type="spellEnd"/>
    </w:p>
    <w:p w:rsidR="001B4608" w:rsidRPr="00B53AB5" w:rsidRDefault="001B4608" w:rsidP="00B53AB5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Failure to perform a miracle</w:t>
      </w:r>
    </w:p>
    <w:p w:rsidR="001B4608" w:rsidRPr="00D13BB7" w:rsidRDefault="001B4608" w:rsidP="00D13BB7">
      <w:pPr>
        <w:pStyle w:val="ListParagraph"/>
        <w:numPr>
          <w:ilvl w:val="0"/>
          <w:numId w:val="25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Money mindedness</w:t>
      </w:r>
    </w:p>
    <w:p w:rsidR="001B4608" w:rsidRPr="00D13BB7" w:rsidRDefault="001B4608" w:rsidP="00B53A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D13BB7">
        <w:rPr>
          <w:rFonts w:asciiTheme="majorBidi" w:hAnsiTheme="majorBidi" w:cstheme="majorBidi"/>
          <w:b/>
          <w:bCs/>
          <w:sz w:val="24"/>
          <w:szCs w:val="24"/>
        </w:rPr>
        <w:t>From the Christians</w:t>
      </w:r>
    </w:p>
    <w:p w:rsidR="001B4608" w:rsidRPr="00B53AB5" w:rsidRDefault="001B4608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Failure to pay in church</w:t>
      </w:r>
    </w:p>
    <w:p w:rsidR="001B4608" w:rsidRPr="00B53AB5" w:rsidRDefault="001B4608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Gossiping/ rumormongering</w:t>
      </w:r>
    </w:p>
    <w:p w:rsidR="001B4608" w:rsidRPr="00B53AB5" w:rsidRDefault="00BD1B32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Sexual immorality</w:t>
      </w:r>
    </w:p>
    <w:p w:rsidR="00BD1B32" w:rsidRPr="00B53AB5" w:rsidRDefault="00BD1B32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53AB5">
        <w:rPr>
          <w:rFonts w:asciiTheme="majorBidi" w:hAnsiTheme="majorBidi" w:cstheme="majorBidi"/>
          <w:sz w:val="24"/>
          <w:szCs w:val="24"/>
        </w:rPr>
        <w:t>Drunkardness</w:t>
      </w:r>
      <w:proofErr w:type="spellEnd"/>
    </w:p>
    <w:p w:rsidR="00BD1B32" w:rsidRPr="00B53AB5" w:rsidRDefault="00BD1B32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Lack of respect for the leaders</w:t>
      </w:r>
    </w:p>
    <w:p w:rsidR="00BD1B32" w:rsidRPr="00B53AB5" w:rsidRDefault="00BD1B32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Power struggles</w:t>
      </w:r>
    </w:p>
    <w:p w:rsidR="00BD1B32" w:rsidRPr="00B53AB5" w:rsidRDefault="00BD1B32" w:rsidP="00B53AB5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Corruption</w:t>
      </w:r>
    </w:p>
    <w:p w:rsidR="00BD1B32" w:rsidRPr="00214334" w:rsidRDefault="00BD1B32" w:rsidP="00214334">
      <w:pPr>
        <w:pStyle w:val="ListParagraph"/>
        <w:numPr>
          <w:ilvl w:val="0"/>
          <w:numId w:val="26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Failure to carry out church activities</w:t>
      </w:r>
    </w:p>
    <w:p w:rsidR="00BD1B32" w:rsidRPr="00B53AB5" w:rsidRDefault="00BD1B32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12 a) Discuss Peter’s advice to the masters and slaves in his first letter.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lastRenderedPageBreak/>
        <w:t>Jesus Christ carried our sins and suffered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Jesus never insulted anyone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God is the right judge</w:t>
      </w:r>
    </w:p>
    <w:p w:rsidR="00BD1B32" w:rsidRPr="00214334" w:rsidRDefault="00BD1B32" w:rsidP="00214334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Encouraged slave to keep their hope high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Slaves should obey their masters even those who are harsh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Slaves should respect their masters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Slaves should endure undeserved suffering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Slaves should hope for God’s reward for the undeserved suffering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Enduring undeserved suffering pleases God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Jesus never sinned or told a lie but he suffered.</w:t>
      </w:r>
    </w:p>
    <w:p w:rsidR="00BD1B32" w:rsidRPr="00B53AB5" w:rsidRDefault="00BD1B32" w:rsidP="00B53AB5">
      <w:pPr>
        <w:pStyle w:val="ListParagraph"/>
        <w:numPr>
          <w:ilvl w:val="0"/>
          <w:numId w:val="27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Jesus didn’t threaten anyone.</w:t>
      </w:r>
    </w:p>
    <w:p w:rsidR="00C577B9" w:rsidRPr="00B53AB5" w:rsidRDefault="00BD1B32" w:rsidP="001A329F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>12 N 1</w:t>
      </w:r>
    </w:p>
    <w:p w:rsidR="00BD1B32" w:rsidRPr="00B53AB5" w:rsidRDefault="00BD1B32" w:rsidP="00B53AB5">
      <w:pPr>
        <w:ind w:left="360"/>
        <w:jc w:val="both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t xml:space="preserve">b) What lessons do modern Christian employees learn from Peter’s </w:t>
      </w:r>
      <w:proofErr w:type="gramStart"/>
      <w:r w:rsidRPr="00B53AB5">
        <w:rPr>
          <w:rFonts w:asciiTheme="majorBidi" w:hAnsiTheme="majorBidi" w:cstheme="majorBidi"/>
          <w:b/>
          <w:sz w:val="24"/>
          <w:szCs w:val="24"/>
        </w:rPr>
        <w:t>advise</w:t>
      </w:r>
      <w:proofErr w:type="gramEnd"/>
      <w:r w:rsidRPr="00B53AB5">
        <w:rPr>
          <w:rFonts w:asciiTheme="majorBidi" w:hAnsiTheme="majorBidi" w:cstheme="majorBidi"/>
          <w:b/>
          <w:sz w:val="24"/>
          <w:szCs w:val="24"/>
        </w:rPr>
        <w:t xml:space="preserve"> above?</w:t>
      </w:r>
    </w:p>
    <w:p w:rsidR="002B7547" w:rsidRPr="00B53AB5" w:rsidRDefault="00405E0E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should</w:t>
      </w:r>
      <w:r w:rsidR="00AF71A1" w:rsidRPr="00B53AB5">
        <w:rPr>
          <w:rFonts w:asciiTheme="majorBidi" w:hAnsiTheme="majorBidi" w:cstheme="majorBidi"/>
          <w:sz w:val="24"/>
          <w:szCs w:val="24"/>
        </w:rPr>
        <w:t xml:space="preserve"> obey their bosses.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should respect them.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They should live holy live.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endure suffering.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remain hopeful for the better.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emulate the examples of Jesus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have faith in God.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please God by enduring the suffering.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live for only the right.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be patient.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keep their hopes high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be polite to others</w:t>
      </w:r>
    </w:p>
    <w:p w:rsidR="00AF71A1" w:rsidRPr="00B53AB5" w:rsidRDefault="00AF71A1" w:rsidP="00B53AB5">
      <w:pPr>
        <w:pStyle w:val="ListParagraph"/>
        <w:numPr>
          <w:ilvl w:val="0"/>
          <w:numId w:val="29"/>
        </w:numPr>
        <w:jc w:val="both"/>
        <w:rPr>
          <w:rFonts w:asciiTheme="majorBidi" w:hAnsiTheme="majorBidi" w:cstheme="majorBidi"/>
          <w:sz w:val="24"/>
          <w:szCs w:val="24"/>
        </w:rPr>
      </w:pPr>
      <w:r w:rsidRPr="00B53AB5">
        <w:rPr>
          <w:rFonts w:asciiTheme="majorBidi" w:hAnsiTheme="majorBidi" w:cstheme="majorBidi"/>
          <w:sz w:val="24"/>
          <w:szCs w:val="24"/>
        </w:rPr>
        <w:t>Should repent of their sins.</w:t>
      </w:r>
    </w:p>
    <w:p w:rsidR="00AF71A1" w:rsidRPr="00B53AB5" w:rsidRDefault="00AF71A1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F71A1" w:rsidRPr="00B53AB5" w:rsidRDefault="00AF71A1" w:rsidP="00B53AB5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AF71A1" w:rsidRPr="00B53AB5" w:rsidRDefault="00AF71A1" w:rsidP="003838F7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53AB5">
        <w:rPr>
          <w:rFonts w:asciiTheme="majorBidi" w:hAnsiTheme="majorBidi" w:cstheme="majorBidi"/>
          <w:b/>
          <w:sz w:val="24"/>
          <w:szCs w:val="24"/>
        </w:rPr>
        <w:softHyphen/>
      </w:r>
      <w:r w:rsidRPr="00B53AB5">
        <w:rPr>
          <w:rFonts w:asciiTheme="majorBidi" w:hAnsiTheme="majorBidi" w:cstheme="majorBidi"/>
          <w:b/>
          <w:sz w:val="24"/>
          <w:szCs w:val="24"/>
        </w:rPr>
        <w:softHyphen/>
        <w:t>END</w:t>
      </w:r>
    </w:p>
    <w:p w:rsidR="002B7547" w:rsidRPr="00B53AB5" w:rsidRDefault="002B7547" w:rsidP="00B53AB5">
      <w:pPr>
        <w:pStyle w:val="ListParagraph"/>
        <w:ind w:left="1020"/>
        <w:jc w:val="both"/>
        <w:rPr>
          <w:rFonts w:asciiTheme="majorBidi" w:hAnsiTheme="majorBidi" w:cstheme="majorBidi"/>
          <w:sz w:val="24"/>
          <w:szCs w:val="24"/>
        </w:rPr>
      </w:pPr>
    </w:p>
    <w:p w:rsidR="009D460D" w:rsidRPr="00B53AB5" w:rsidRDefault="009D460D" w:rsidP="00B53AB5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9D460D" w:rsidRPr="00B53AB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018" w:rsidRDefault="00A03018" w:rsidP="00641929">
      <w:pPr>
        <w:spacing w:after="0" w:line="240" w:lineRule="auto"/>
      </w:pPr>
      <w:r>
        <w:separator/>
      </w:r>
    </w:p>
  </w:endnote>
  <w:endnote w:type="continuationSeparator" w:id="0">
    <w:p w:rsidR="00A03018" w:rsidRDefault="00A03018" w:rsidP="0064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40012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0E2" w:rsidRDefault="000C2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3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20E2" w:rsidRDefault="000C20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018" w:rsidRDefault="00A03018" w:rsidP="00641929">
      <w:pPr>
        <w:spacing w:after="0" w:line="240" w:lineRule="auto"/>
      </w:pPr>
      <w:r>
        <w:separator/>
      </w:r>
    </w:p>
  </w:footnote>
  <w:footnote w:type="continuationSeparator" w:id="0">
    <w:p w:rsidR="00A03018" w:rsidRDefault="00A03018" w:rsidP="0064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E88"/>
    <w:multiLevelType w:val="hybridMultilevel"/>
    <w:tmpl w:val="E098B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C1788"/>
    <w:multiLevelType w:val="hybridMultilevel"/>
    <w:tmpl w:val="C408F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34823"/>
    <w:multiLevelType w:val="hybridMultilevel"/>
    <w:tmpl w:val="3A6C8E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F2121"/>
    <w:multiLevelType w:val="hybridMultilevel"/>
    <w:tmpl w:val="5254C1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A1CE1"/>
    <w:multiLevelType w:val="hybridMultilevel"/>
    <w:tmpl w:val="34D8C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50939"/>
    <w:multiLevelType w:val="hybridMultilevel"/>
    <w:tmpl w:val="FEC8D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A5446"/>
    <w:multiLevelType w:val="hybridMultilevel"/>
    <w:tmpl w:val="86A6F8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CC7CBA"/>
    <w:multiLevelType w:val="hybridMultilevel"/>
    <w:tmpl w:val="7AE07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66D57"/>
    <w:multiLevelType w:val="hybridMultilevel"/>
    <w:tmpl w:val="D444B15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>
    <w:nsid w:val="27D01DB1"/>
    <w:multiLevelType w:val="hybridMultilevel"/>
    <w:tmpl w:val="AFE0C83A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0">
    <w:nsid w:val="2C660D7B"/>
    <w:multiLevelType w:val="hybridMultilevel"/>
    <w:tmpl w:val="A76A28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455F28"/>
    <w:multiLevelType w:val="hybridMultilevel"/>
    <w:tmpl w:val="84008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CF670A"/>
    <w:multiLevelType w:val="hybridMultilevel"/>
    <w:tmpl w:val="9438A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B017FD"/>
    <w:multiLevelType w:val="hybridMultilevel"/>
    <w:tmpl w:val="DAF8E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1E1CEF"/>
    <w:multiLevelType w:val="hybridMultilevel"/>
    <w:tmpl w:val="74820E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637A7D"/>
    <w:multiLevelType w:val="hybridMultilevel"/>
    <w:tmpl w:val="B25AA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00F9B"/>
    <w:multiLevelType w:val="hybridMultilevel"/>
    <w:tmpl w:val="D44E5B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0366FFE"/>
    <w:multiLevelType w:val="hybridMultilevel"/>
    <w:tmpl w:val="61384110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>
    <w:nsid w:val="50CC726B"/>
    <w:multiLevelType w:val="hybridMultilevel"/>
    <w:tmpl w:val="91D06D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83AB6"/>
    <w:multiLevelType w:val="hybridMultilevel"/>
    <w:tmpl w:val="351E0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C5090"/>
    <w:multiLevelType w:val="hybridMultilevel"/>
    <w:tmpl w:val="ED1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2B394F"/>
    <w:multiLevelType w:val="hybridMultilevel"/>
    <w:tmpl w:val="72500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37C46"/>
    <w:multiLevelType w:val="hybridMultilevel"/>
    <w:tmpl w:val="B6B6F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4E37D2"/>
    <w:multiLevelType w:val="hybridMultilevel"/>
    <w:tmpl w:val="64407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F0428C"/>
    <w:multiLevelType w:val="hybridMultilevel"/>
    <w:tmpl w:val="74623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F279A1"/>
    <w:multiLevelType w:val="hybridMultilevel"/>
    <w:tmpl w:val="C056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EF5D1E"/>
    <w:multiLevelType w:val="hybridMultilevel"/>
    <w:tmpl w:val="388266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6DA5772"/>
    <w:multiLevelType w:val="hybridMultilevel"/>
    <w:tmpl w:val="1458E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633D4"/>
    <w:multiLevelType w:val="hybridMultilevel"/>
    <w:tmpl w:val="2D0C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9"/>
  </w:num>
  <w:num w:numId="4">
    <w:abstractNumId w:val="23"/>
  </w:num>
  <w:num w:numId="5">
    <w:abstractNumId w:val="17"/>
  </w:num>
  <w:num w:numId="6">
    <w:abstractNumId w:val="24"/>
  </w:num>
  <w:num w:numId="7">
    <w:abstractNumId w:val="14"/>
  </w:num>
  <w:num w:numId="8">
    <w:abstractNumId w:val="22"/>
  </w:num>
  <w:num w:numId="9">
    <w:abstractNumId w:val="5"/>
  </w:num>
  <w:num w:numId="10">
    <w:abstractNumId w:val="13"/>
  </w:num>
  <w:num w:numId="11">
    <w:abstractNumId w:val="10"/>
  </w:num>
  <w:num w:numId="12">
    <w:abstractNumId w:val="18"/>
  </w:num>
  <w:num w:numId="13">
    <w:abstractNumId w:val="19"/>
  </w:num>
  <w:num w:numId="14">
    <w:abstractNumId w:val="20"/>
  </w:num>
  <w:num w:numId="15">
    <w:abstractNumId w:val="21"/>
  </w:num>
  <w:num w:numId="16">
    <w:abstractNumId w:val="11"/>
  </w:num>
  <w:num w:numId="17">
    <w:abstractNumId w:val="7"/>
  </w:num>
  <w:num w:numId="18">
    <w:abstractNumId w:val="8"/>
  </w:num>
  <w:num w:numId="19">
    <w:abstractNumId w:val="28"/>
  </w:num>
  <w:num w:numId="20">
    <w:abstractNumId w:val="1"/>
  </w:num>
  <w:num w:numId="21">
    <w:abstractNumId w:val="0"/>
  </w:num>
  <w:num w:numId="22">
    <w:abstractNumId w:val="25"/>
  </w:num>
  <w:num w:numId="23">
    <w:abstractNumId w:val="27"/>
  </w:num>
  <w:num w:numId="24">
    <w:abstractNumId w:val="3"/>
  </w:num>
  <w:num w:numId="25">
    <w:abstractNumId w:val="4"/>
  </w:num>
  <w:num w:numId="26">
    <w:abstractNumId w:val="15"/>
  </w:num>
  <w:num w:numId="27">
    <w:abstractNumId w:val="12"/>
  </w:num>
  <w:num w:numId="28">
    <w:abstractNumId w:val="2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0D"/>
    <w:rsid w:val="0002549F"/>
    <w:rsid w:val="000425F6"/>
    <w:rsid w:val="000C20E2"/>
    <w:rsid w:val="001029E7"/>
    <w:rsid w:val="00104AD8"/>
    <w:rsid w:val="001776EC"/>
    <w:rsid w:val="001A329F"/>
    <w:rsid w:val="001B032C"/>
    <w:rsid w:val="001B4608"/>
    <w:rsid w:val="001C2364"/>
    <w:rsid w:val="00204885"/>
    <w:rsid w:val="00214334"/>
    <w:rsid w:val="00215E5B"/>
    <w:rsid w:val="002401B6"/>
    <w:rsid w:val="00247C00"/>
    <w:rsid w:val="00256205"/>
    <w:rsid w:val="00276E73"/>
    <w:rsid w:val="002B7547"/>
    <w:rsid w:val="0032190E"/>
    <w:rsid w:val="0037246E"/>
    <w:rsid w:val="003838F7"/>
    <w:rsid w:val="003852DA"/>
    <w:rsid w:val="00391136"/>
    <w:rsid w:val="003F07A0"/>
    <w:rsid w:val="003F6B7F"/>
    <w:rsid w:val="00405E0E"/>
    <w:rsid w:val="004E1595"/>
    <w:rsid w:val="005007B6"/>
    <w:rsid w:val="00526402"/>
    <w:rsid w:val="0054355D"/>
    <w:rsid w:val="005565DE"/>
    <w:rsid w:val="00583F2E"/>
    <w:rsid w:val="005D2DAC"/>
    <w:rsid w:val="005E6C8B"/>
    <w:rsid w:val="006101DE"/>
    <w:rsid w:val="00626ECD"/>
    <w:rsid w:val="00641929"/>
    <w:rsid w:val="006A0285"/>
    <w:rsid w:val="006A221D"/>
    <w:rsid w:val="006B0BD5"/>
    <w:rsid w:val="006D6E87"/>
    <w:rsid w:val="006E48F7"/>
    <w:rsid w:val="0071509F"/>
    <w:rsid w:val="00727C54"/>
    <w:rsid w:val="0076371A"/>
    <w:rsid w:val="00784380"/>
    <w:rsid w:val="007856B8"/>
    <w:rsid w:val="00787FD1"/>
    <w:rsid w:val="00802950"/>
    <w:rsid w:val="00827999"/>
    <w:rsid w:val="008366DB"/>
    <w:rsid w:val="00840652"/>
    <w:rsid w:val="00893134"/>
    <w:rsid w:val="008C43E2"/>
    <w:rsid w:val="008C7A31"/>
    <w:rsid w:val="00904E6A"/>
    <w:rsid w:val="009C11D0"/>
    <w:rsid w:val="009D460D"/>
    <w:rsid w:val="00A0181F"/>
    <w:rsid w:val="00A0280D"/>
    <w:rsid w:val="00A03018"/>
    <w:rsid w:val="00A27174"/>
    <w:rsid w:val="00A2795C"/>
    <w:rsid w:val="00A44731"/>
    <w:rsid w:val="00A51AF5"/>
    <w:rsid w:val="00A64D6E"/>
    <w:rsid w:val="00AB3880"/>
    <w:rsid w:val="00AE7FF6"/>
    <w:rsid w:val="00AF71A1"/>
    <w:rsid w:val="00B009FC"/>
    <w:rsid w:val="00B11A8A"/>
    <w:rsid w:val="00B15465"/>
    <w:rsid w:val="00B33BB8"/>
    <w:rsid w:val="00B36A6B"/>
    <w:rsid w:val="00B402D7"/>
    <w:rsid w:val="00B46B63"/>
    <w:rsid w:val="00B53AB5"/>
    <w:rsid w:val="00B612F9"/>
    <w:rsid w:val="00B66E53"/>
    <w:rsid w:val="00BB21C0"/>
    <w:rsid w:val="00BD1B32"/>
    <w:rsid w:val="00BD69E7"/>
    <w:rsid w:val="00C1082B"/>
    <w:rsid w:val="00C51C33"/>
    <w:rsid w:val="00C577B9"/>
    <w:rsid w:val="00CB436C"/>
    <w:rsid w:val="00D13BB7"/>
    <w:rsid w:val="00D23D96"/>
    <w:rsid w:val="00D369AB"/>
    <w:rsid w:val="00D60594"/>
    <w:rsid w:val="00D80DDD"/>
    <w:rsid w:val="00DF1CC8"/>
    <w:rsid w:val="00DF7D82"/>
    <w:rsid w:val="00E02D4E"/>
    <w:rsid w:val="00E2484A"/>
    <w:rsid w:val="00E35A17"/>
    <w:rsid w:val="00E8755E"/>
    <w:rsid w:val="00EB412A"/>
    <w:rsid w:val="00F63347"/>
    <w:rsid w:val="00F85CF8"/>
    <w:rsid w:val="00F8702C"/>
    <w:rsid w:val="00FB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29"/>
  </w:style>
  <w:style w:type="paragraph" w:styleId="Footer">
    <w:name w:val="footer"/>
    <w:basedOn w:val="Normal"/>
    <w:link w:val="FooterChar"/>
    <w:uiPriority w:val="99"/>
    <w:unhideWhenUsed/>
    <w:rsid w:val="006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6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9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929"/>
  </w:style>
  <w:style w:type="paragraph" w:styleId="Footer">
    <w:name w:val="footer"/>
    <w:basedOn w:val="Normal"/>
    <w:link w:val="FooterChar"/>
    <w:uiPriority w:val="99"/>
    <w:unhideWhenUsed/>
    <w:rsid w:val="00641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13</Pages>
  <Words>3172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UMTA</cp:lastModifiedBy>
  <cp:revision>625</cp:revision>
  <cp:lastPrinted>2014-08-10T15:06:00Z</cp:lastPrinted>
  <dcterms:created xsi:type="dcterms:W3CDTF">2014-07-03T06:29:00Z</dcterms:created>
  <dcterms:modified xsi:type="dcterms:W3CDTF">2014-08-19T16:04:00Z</dcterms:modified>
</cp:coreProperties>
</file>