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7895516"/>
        <w:docPartObj>
          <w:docPartGallery w:val="Cover Pages"/>
          <w:docPartUnique/>
        </w:docPartObj>
      </w:sdtPr>
      <w:sdtEndPr>
        <w:rPr>
          <w:rFonts w:cstheme="minorHAnsi"/>
          <w:lang w:val="en-US"/>
        </w:rPr>
      </w:sdtEndPr>
      <w:sdtContent>
        <w:p w14:paraId="419E81E3" w14:textId="4C9D8A6E" w:rsidR="00B208CA" w:rsidRPr="00935ECC" w:rsidRDefault="00B208CA" w:rsidP="00BE7AA3">
          <w:pPr>
            <w:pStyle w:val="ListParagraph"/>
            <w:rPr>
              <w:lang w:val="en-US"/>
            </w:rPr>
          </w:pPr>
        </w:p>
        <w:p w14:paraId="03DA3574" w14:textId="77777777" w:rsidR="000B1FCE" w:rsidRDefault="000B1FCE" w:rsidP="004672BC">
          <w:pPr>
            <w:rPr>
              <w:rFonts w:cstheme="minorHAnsi"/>
              <w:lang w:val="en-US"/>
            </w:rPr>
          </w:pPr>
        </w:p>
        <w:p w14:paraId="65D0287C" w14:textId="782929AB" w:rsidR="000B1FCE" w:rsidRPr="00C77E06" w:rsidRDefault="00C77E06" w:rsidP="00C77E06">
          <w:pPr>
            <w:jc w:val="center"/>
            <w:rPr>
              <w:rFonts w:cstheme="minorHAnsi"/>
              <w:b/>
              <w:bCs/>
              <w:lang w:val="en-US"/>
            </w:rPr>
          </w:pPr>
          <w:r w:rsidRPr="00C77E06">
            <w:rPr>
              <w:rFonts w:cstheme="minorHAnsi"/>
              <w:b/>
              <w:bCs/>
              <w:lang w:val="en-US"/>
            </w:rPr>
            <w:t>BULLETIN 1</w:t>
          </w:r>
        </w:p>
        <w:p w14:paraId="3DF27F0F" w14:textId="5E306B06" w:rsidR="00EC6E44" w:rsidRPr="00C77E06" w:rsidRDefault="00C77E06" w:rsidP="00C77E06">
          <w:pPr>
            <w:jc w:val="center"/>
            <w:rPr>
              <w:b/>
              <w:bCs/>
            </w:rPr>
          </w:pPr>
          <w:r w:rsidRPr="00C77E06">
            <w:rPr>
              <w:b/>
              <w:bCs/>
            </w:rPr>
            <w:t>ISF GYMNASIADE U15 SCHOOL SUMMER GAMES BELGRADE 2021</w:t>
          </w:r>
        </w:p>
        <w:p w14:paraId="61CF33A8" w14:textId="10EE58F2" w:rsidR="000B1FCE" w:rsidRPr="00C77E06" w:rsidRDefault="00C77E06" w:rsidP="00C77E06">
          <w:pPr>
            <w:jc w:val="center"/>
            <w:rPr>
              <w:rFonts w:cstheme="minorHAnsi"/>
              <w:b/>
              <w:bCs/>
              <w:lang w:val="en-US"/>
            </w:rPr>
          </w:pPr>
          <w:r w:rsidRPr="00C77E06">
            <w:rPr>
              <w:rFonts w:cstheme="minorHAnsi"/>
              <w:b/>
              <w:bCs/>
              <w:lang w:val="en-US"/>
            </w:rPr>
            <w:t>26</w:t>
          </w:r>
          <w:r w:rsidRPr="00C77E06">
            <w:rPr>
              <w:rFonts w:cstheme="minorHAnsi"/>
              <w:b/>
              <w:bCs/>
              <w:vertAlign w:val="superscript"/>
              <w:lang w:val="en-US"/>
            </w:rPr>
            <w:t>th</w:t>
          </w:r>
          <w:r w:rsidRPr="00C77E06">
            <w:rPr>
              <w:rFonts w:cstheme="minorHAnsi"/>
              <w:b/>
              <w:bCs/>
              <w:lang w:val="en-US"/>
            </w:rPr>
            <w:t xml:space="preserve"> JUNE – 4</w:t>
          </w:r>
          <w:r w:rsidRPr="00C77E06">
            <w:rPr>
              <w:rFonts w:cstheme="minorHAnsi"/>
              <w:b/>
              <w:bCs/>
              <w:vertAlign w:val="superscript"/>
              <w:lang w:val="en-US"/>
            </w:rPr>
            <w:t>th</w:t>
          </w:r>
          <w:r w:rsidRPr="00C77E06">
            <w:rPr>
              <w:rFonts w:cstheme="minorHAnsi"/>
              <w:b/>
              <w:bCs/>
              <w:lang w:val="en-US"/>
            </w:rPr>
            <w:t xml:space="preserve"> JULY 2021</w:t>
          </w:r>
        </w:p>
        <w:p w14:paraId="6E226FEA" w14:textId="5D8A0150" w:rsidR="000B1FCE" w:rsidRPr="00C77E06" w:rsidRDefault="00C77E06" w:rsidP="00C77E06">
          <w:pPr>
            <w:jc w:val="center"/>
            <w:rPr>
              <w:rFonts w:cstheme="minorHAnsi"/>
              <w:b/>
              <w:bCs/>
              <w:lang w:val="en-US"/>
            </w:rPr>
          </w:pPr>
          <w:r w:rsidRPr="00C77E06">
            <w:rPr>
              <w:rFonts w:cstheme="minorHAnsi"/>
              <w:b/>
              <w:bCs/>
              <w:lang w:val="en-US"/>
            </w:rPr>
            <w:t>BELGRADE, SERBIA</w:t>
          </w:r>
        </w:p>
        <w:p w14:paraId="51F3B579" w14:textId="77777777" w:rsidR="000B1FCE" w:rsidRDefault="000B1FCE" w:rsidP="004672BC">
          <w:pPr>
            <w:rPr>
              <w:rFonts w:cstheme="minorHAnsi"/>
              <w:lang w:val="en-US"/>
            </w:rPr>
          </w:pPr>
        </w:p>
        <w:p w14:paraId="5F18CABC" w14:textId="77777777" w:rsidR="000B1FCE" w:rsidRDefault="000B1FCE" w:rsidP="004672BC">
          <w:pPr>
            <w:rPr>
              <w:rFonts w:cstheme="minorHAnsi"/>
              <w:lang w:val="en-US"/>
            </w:rPr>
          </w:pPr>
        </w:p>
        <w:p w14:paraId="420D837E" w14:textId="77777777" w:rsidR="000B1FCE" w:rsidRDefault="000B1FCE" w:rsidP="004672BC">
          <w:pPr>
            <w:rPr>
              <w:rFonts w:cstheme="minorHAnsi"/>
              <w:lang w:val="en-US"/>
            </w:rPr>
          </w:pPr>
        </w:p>
        <w:p w14:paraId="3F0DBF37" w14:textId="77777777" w:rsidR="000B1FCE" w:rsidRDefault="000B1FCE" w:rsidP="004672BC">
          <w:pPr>
            <w:rPr>
              <w:rFonts w:cstheme="minorHAnsi"/>
              <w:lang w:val="en-US"/>
            </w:rPr>
          </w:pPr>
        </w:p>
        <w:p w14:paraId="3C8EF624" w14:textId="77777777" w:rsidR="000B1FCE" w:rsidRDefault="000B1FCE" w:rsidP="004672BC">
          <w:pPr>
            <w:rPr>
              <w:rFonts w:cstheme="minorHAnsi"/>
              <w:lang w:val="en-US"/>
            </w:rPr>
          </w:pPr>
        </w:p>
        <w:p w14:paraId="48C4CAD3" w14:textId="77777777" w:rsidR="000B1FCE" w:rsidRDefault="000B1FCE" w:rsidP="004672BC">
          <w:pPr>
            <w:rPr>
              <w:rFonts w:cstheme="minorHAnsi"/>
              <w:lang w:val="en-US"/>
            </w:rPr>
          </w:pPr>
        </w:p>
        <w:p w14:paraId="389EA436" w14:textId="77777777" w:rsidR="000B1FCE" w:rsidRDefault="000B1FCE" w:rsidP="004672BC">
          <w:pPr>
            <w:rPr>
              <w:rFonts w:cstheme="minorHAnsi"/>
              <w:lang w:val="en-US"/>
            </w:rPr>
          </w:pPr>
        </w:p>
        <w:p w14:paraId="7993742B" w14:textId="77777777" w:rsidR="000B1FCE" w:rsidRDefault="000B1FCE" w:rsidP="004672BC">
          <w:pPr>
            <w:rPr>
              <w:rFonts w:cstheme="minorHAnsi"/>
              <w:lang w:val="en-US"/>
            </w:rPr>
          </w:pPr>
        </w:p>
        <w:p w14:paraId="31A8EE9C" w14:textId="77777777" w:rsidR="000B1FCE" w:rsidRDefault="000B1FCE" w:rsidP="004672BC">
          <w:pPr>
            <w:rPr>
              <w:rFonts w:cstheme="minorHAnsi"/>
              <w:lang w:val="en-US"/>
            </w:rPr>
          </w:pPr>
        </w:p>
        <w:p w14:paraId="1DB494FB" w14:textId="77777777" w:rsidR="000B1FCE" w:rsidRDefault="000B1FCE" w:rsidP="004672BC">
          <w:pPr>
            <w:rPr>
              <w:rFonts w:cstheme="minorHAnsi"/>
              <w:lang w:val="en-US"/>
            </w:rPr>
          </w:pPr>
        </w:p>
        <w:p w14:paraId="08671A62" w14:textId="77777777" w:rsidR="000B1FCE" w:rsidRDefault="000B1FCE" w:rsidP="004672BC">
          <w:pPr>
            <w:rPr>
              <w:rFonts w:cstheme="minorHAnsi"/>
              <w:lang w:val="en-US"/>
            </w:rPr>
          </w:pPr>
        </w:p>
        <w:p w14:paraId="230DC41A" w14:textId="77777777" w:rsidR="000B1FCE" w:rsidRDefault="000B1FCE" w:rsidP="004672BC">
          <w:pPr>
            <w:rPr>
              <w:rFonts w:cstheme="minorHAnsi"/>
              <w:lang w:val="en-US"/>
            </w:rPr>
          </w:pPr>
        </w:p>
        <w:p w14:paraId="55246A8E" w14:textId="77777777" w:rsidR="000B1FCE" w:rsidRDefault="000B1FCE" w:rsidP="004672BC">
          <w:pPr>
            <w:rPr>
              <w:rFonts w:cstheme="minorHAnsi"/>
              <w:lang w:val="en-US"/>
            </w:rPr>
          </w:pPr>
        </w:p>
        <w:p w14:paraId="5D4D2FB6" w14:textId="77777777" w:rsidR="000B1FCE" w:rsidRDefault="000B1FCE" w:rsidP="004672BC">
          <w:pPr>
            <w:rPr>
              <w:rFonts w:cstheme="minorHAnsi"/>
              <w:lang w:val="en-US"/>
            </w:rPr>
          </w:pPr>
        </w:p>
        <w:p w14:paraId="3D831D77" w14:textId="77777777" w:rsidR="000B1FCE" w:rsidRDefault="000B1FCE" w:rsidP="004672BC">
          <w:pPr>
            <w:rPr>
              <w:rFonts w:cstheme="minorHAnsi"/>
              <w:lang w:val="en-US"/>
            </w:rPr>
          </w:pPr>
        </w:p>
        <w:p w14:paraId="40B1C361" w14:textId="77777777" w:rsidR="000B1FCE" w:rsidRDefault="000B1FCE" w:rsidP="004672BC">
          <w:pPr>
            <w:rPr>
              <w:rFonts w:cstheme="minorHAnsi"/>
              <w:lang w:val="en-US"/>
            </w:rPr>
          </w:pPr>
        </w:p>
        <w:p w14:paraId="0C548AE3" w14:textId="77777777" w:rsidR="000B1FCE" w:rsidRDefault="000B1FCE" w:rsidP="004672BC">
          <w:pPr>
            <w:rPr>
              <w:rFonts w:cstheme="minorHAnsi"/>
              <w:lang w:val="en-US"/>
            </w:rPr>
          </w:pPr>
        </w:p>
        <w:p w14:paraId="78A143B4" w14:textId="77777777" w:rsidR="000B1FCE" w:rsidRDefault="000B1FCE" w:rsidP="004672BC">
          <w:pPr>
            <w:rPr>
              <w:rFonts w:cstheme="minorHAnsi"/>
              <w:lang w:val="en-US"/>
            </w:rPr>
          </w:pPr>
        </w:p>
        <w:p w14:paraId="272A0632" w14:textId="77777777" w:rsidR="000B1FCE" w:rsidRDefault="000B1FCE" w:rsidP="004672BC">
          <w:pPr>
            <w:rPr>
              <w:rFonts w:cstheme="minorHAnsi"/>
              <w:lang w:val="en-US"/>
            </w:rPr>
          </w:pPr>
        </w:p>
        <w:p w14:paraId="33C02AA3" w14:textId="77777777" w:rsidR="000B1FCE" w:rsidRDefault="000B1FCE" w:rsidP="004672BC">
          <w:pPr>
            <w:rPr>
              <w:rFonts w:cstheme="minorHAnsi"/>
              <w:lang w:val="en-US"/>
            </w:rPr>
          </w:pPr>
        </w:p>
        <w:p w14:paraId="5382F83C" w14:textId="77777777" w:rsidR="000B1FCE" w:rsidRDefault="000B1FCE" w:rsidP="004672BC">
          <w:pPr>
            <w:rPr>
              <w:rFonts w:cstheme="minorHAnsi"/>
              <w:lang w:val="en-US"/>
            </w:rPr>
          </w:pPr>
        </w:p>
        <w:p w14:paraId="7E71A946" w14:textId="77777777" w:rsidR="000B1FCE" w:rsidRDefault="000B1FCE" w:rsidP="004672BC">
          <w:pPr>
            <w:rPr>
              <w:rFonts w:cstheme="minorHAnsi"/>
              <w:lang w:val="en-US"/>
            </w:rPr>
          </w:pPr>
        </w:p>
        <w:p w14:paraId="38B9A187" w14:textId="3428D325" w:rsidR="000B1FCE" w:rsidRDefault="000B1FCE" w:rsidP="004672BC">
          <w:pPr>
            <w:rPr>
              <w:rFonts w:cstheme="minorHAnsi"/>
              <w:lang w:val="en-US"/>
            </w:rPr>
          </w:pPr>
        </w:p>
        <w:p w14:paraId="1D390970" w14:textId="77777777" w:rsidR="00E163B3" w:rsidRDefault="00E163B3" w:rsidP="004672BC">
          <w:pPr>
            <w:rPr>
              <w:rFonts w:cstheme="minorHAnsi"/>
              <w:lang w:val="en-US"/>
            </w:rPr>
          </w:pPr>
        </w:p>
        <w:p w14:paraId="13B8FD6C" w14:textId="77777777" w:rsidR="000B1FCE" w:rsidRDefault="000B1FCE" w:rsidP="004672BC">
          <w:pPr>
            <w:rPr>
              <w:rFonts w:cstheme="minorHAnsi"/>
              <w:lang w:val="en-US"/>
            </w:rPr>
          </w:pPr>
        </w:p>
        <w:p w14:paraId="70705397" w14:textId="5671FE50" w:rsidR="00C77E06" w:rsidRDefault="000B1FCE">
          <w:pPr>
            <w:pStyle w:val="TOC1"/>
            <w:tabs>
              <w:tab w:val="left" w:pos="440"/>
              <w:tab w:val="right" w:leader="dot" w:pos="9016"/>
            </w:tabs>
            <w:rPr>
              <w:rFonts w:eastAsiaTheme="minorEastAsia"/>
              <w:noProof/>
              <w:lang w:val="en-US"/>
            </w:rPr>
          </w:pPr>
          <w:r>
            <w:rPr>
              <w:rFonts w:cstheme="minorHAnsi"/>
              <w:lang w:val="en-US"/>
            </w:rPr>
            <w:lastRenderedPageBreak/>
            <w:fldChar w:fldCharType="begin"/>
          </w:r>
          <w:r>
            <w:rPr>
              <w:rFonts w:cstheme="minorHAnsi"/>
              <w:lang w:val="en-US"/>
            </w:rPr>
            <w:instrText xml:space="preserve"> TOC \o "1-3" \h \z \u </w:instrText>
          </w:r>
          <w:r>
            <w:rPr>
              <w:rFonts w:cstheme="minorHAnsi"/>
              <w:lang w:val="en-US"/>
            </w:rPr>
            <w:fldChar w:fldCharType="separate"/>
          </w:r>
          <w:hyperlink w:anchor="_Toc51679715" w:history="1">
            <w:r w:rsidR="00C77E06" w:rsidRPr="00B32462">
              <w:rPr>
                <w:rStyle w:val="Hyperlink"/>
                <w:noProof/>
                <w:lang w:val="en-GB"/>
              </w:rPr>
              <w:t>1.</w:t>
            </w:r>
            <w:r w:rsidR="00C77E06">
              <w:rPr>
                <w:rFonts w:eastAsiaTheme="minorEastAsia"/>
                <w:noProof/>
                <w:lang w:val="en-US"/>
              </w:rPr>
              <w:tab/>
            </w:r>
            <w:r w:rsidR="00C77E06" w:rsidRPr="00B32462">
              <w:rPr>
                <w:rStyle w:val="Hyperlink"/>
                <w:noProof/>
                <w:lang w:val="en-GB"/>
              </w:rPr>
              <w:t>INTRODUCTION</w:t>
            </w:r>
            <w:r w:rsidR="00C77E06">
              <w:rPr>
                <w:noProof/>
                <w:webHidden/>
              </w:rPr>
              <w:tab/>
            </w:r>
            <w:r w:rsidR="00C77E06">
              <w:rPr>
                <w:noProof/>
                <w:webHidden/>
              </w:rPr>
              <w:fldChar w:fldCharType="begin"/>
            </w:r>
            <w:r w:rsidR="00C77E06">
              <w:rPr>
                <w:noProof/>
                <w:webHidden/>
              </w:rPr>
              <w:instrText xml:space="preserve"> PAGEREF _Toc51679715 \h </w:instrText>
            </w:r>
            <w:r w:rsidR="00C77E06">
              <w:rPr>
                <w:noProof/>
                <w:webHidden/>
              </w:rPr>
            </w:r>
            <w:r w:rsidR="00C77E06">
              <w:rPr>
                <w:noProof/>
                <w:webHidden/>
              </w:rPr>
              <w:fldChar w:fldCharType="separate"/>
            </w:r>
            <w:r w:rsidR="00C77E06">
              <w:rPr>
                <w:noProof/>
                <w:webHidden/>
              </w:rPr>
              <w:t>2</w:t>
            </w:r>
            <w:r w:rsidR="00C77E06">
              <w:rPr>
                <w:noProof/>
                <w:webHidden/>
              </w:rPr>
              <w:fldChar w:fldCharType="end"/>
            </w:r>
          </w:hyperlink>
        </w:p>
        <w:p w14:paraId="2043B840" w14:textId="23CD6F0C" w:rsidR="00C77E06" w:rsidRDefault="00C77E06">
          <w:pPr>
            <w:pStyle w:val="TOC1"/>
            <w:tabs>
              <w:tab w:val="left" w:pos="440"/>
              <w:tab w:val="right" w:leader="dot" w:pos="9016"/>
            </w:tabs>
            <w:rPr>
              <w:rFonts w:eastAsiaTheme="minorEastAsia"/>
              <w:noProof/>
              <w:lang w:val="en-US"/>
            </w:rPr>
          </w:pPr>
          <w:hyperlink w:anchor="_Toc51679716" w:history="1">
            <w:r w:rsidRPr="00B32462">
              <w:rPr>
                <w:rStyle w:val="Hyperlink"/>
                <w:noProof/>
              </w:rPr>
              <w:t>2.</w:t>
            </w:r>
            <w:r>
              <w:rPr>
                <w:rFonts w:eastAsiaTheme="minorEastAsia"/>
                <w:noProof/>
                <w:lang w:val="en-US"/>
              </w:rPr>
              <w:tab/>
            </w:r>
            <w:r w:rsidRPr="00B32462">
              <w:rPr>
                <w:rStyle w:val="Hyperlink"/>
                <w:noProof/>
              </w:rPr>
              <w:t>ORGANI</w:t>
            </w:r>
            <w:r w:rsidRPr="00B32462">
              <w:rPr>
                <w:rStyle w:val="Hyperlink"/>
                <w:noProof/>
                <w:lang w:val="en-GB"/>
              </w:rPr>
              <w:t>S</w:t>
            </w:r>
            <w:r w:rsidRPr="00B32462">
              <w:rPr>
                <w:rStyle w:val="Hyperlink"/>
                <w:noProof/>
              </w:rPr>
              <w:t>ATION</w:t>
            </w:r>
            <w:r>
              <w:rPr>
                <w:noProof/>
                <w:webHidden/>
              </w:rPr>
              <w:tab/>
            </w:r>
            <w:r>
              <w:rPr>
                <w:noProof/>
                <w:webHidden/>
              </w:rPr>
              <w:fldChar w:fldCharType="begin"/>
            </w:r>
            <w:r>
              <w:rPr>
                <w:noProof/>
                <w:webHidden/>
              </w:rPr>
              <w:instrText xml:space="preserve"> PAGEREF _Toc51679716 \h </w:instrText>
            </w:r>
            <w:r>
              <w:rPr>
                <w:noProof/>
                <w:webHidden/>
              </w:rPr>
            </w:r>
            <w:r>
              <w:rPr>
                <w:noProof/>
                <w:webHidden/>
              </w:rPr>
              <w:fldChar w:fldCharType="separate"/>
            </w:r>
            <w:r>
              <w:rPr>
                <w:noProof/>
                <w:webHidden/>
              </w:rPr>
              <w:t>3</w:t>
            </w:r>
            <w:r>
              <w:rPr>
                <w:noProof/>
                <w:webHidden/>
              </w:rPr>
              <w:fldChar w:fldCharType="end"/>
            </w:r>
          </w:hyperlink>
        </w:p>
        <w:p w14:paraId="61003468" w14:textId="517C7634" w:rsidR="00C77E06" w:rsidRDefault="00C77E06">
          <w:pPr>
            <w:pStyle w:val="TOC2"/>
            <w:tabs>
              <w:tab w:val="right" w:leader="dot" w:pos="9016"/>
            </w:tabs>
            <w:rPr>
              <w:rFonts w:eastAsiaTheme="minorEastAsia"/>
              <w:noProof/>
              <w:lang w:val="en-US"/>
            </w:rPr>
          </w:pPr>
          <w:hyperlink w:anchor="_Toc51679717" w:history="1">
            <w:r w:rsidRPr="00B32462">
              <w:rPr>
                <w:rStyle w:val="Hyperlink"/>
                <w:noProof/>
              </w:rPr>
              <w:t>Management</w:t>
            </w:r>
            <w:r>
              <w:rPr>
                <w:noProof/>
                <w:webHidden/>
              </w:rPr>
              <w:tab/>
            </w:r>
            <w:r>
              <w:rPr>
                <w:noProof/>
                <w:webHidden/>
              </w:rPr>
              <w:fldChar w:fldCharType="begin"/>
            </w:r>
            <w:r>
              <w:rPr>
                <w:noProof/>
                <w:webHidden/>
              </w:rPr>
              <w:instrText xml:space="preserve"> PAGEREF _Toc51679717 \h </w:instrText>
            </w:r>
            <w:r>
              <w:rPr>
                <w:noProof/>
                <w:webHidden/>
              </w:rPr>
            </w:r>
            <w:r>
              <w:rPr>
                <w:noProof/>
                <w:webHidden/>
              </w:rPr>
              <w:fldChar w:fldCharType="separate"/>
            </w:r>
            <w:r>
              <w:rPr>
                <w:noProof/>
                <w:webHidden/>
              </w:rPr>
              <w:t>3</w:t>
            </w:r>
            <w:r>
              <w:rPr>
                <w:noProof/>
                <w:webHidden/>
              </w:rPr>
              <w:fldChar w:fldCharType="end"/>
            </w:r>
          </w:hyperlink>
        </w:p>
        <w:p w14:paraId="5FE76CB8" w14:textId="58C65C95" w:rsidR="00C77E06" w:rsidRDefault="00C77E06">
          <w:pPr>
            <w:pStyle w:val="TOC1"/>
            <w:tabs>
              <w:tab w:val="left" w:pos="440"/>
              <w:tab w:val="right" w:leader="dot" w:pos="9016"/>
            </w:tabs>
            <w:rPr>
              <w:rFonts w:eastAsiaTheme="minorEastAsia"/>
              <w:noProof/>
              <w:lang w:val="en-US"/>
            </w:rPr>
          </w:pPr>
          <w:hyperlink w:anchor="_Toc51679718" w:history="1">
            <w:r w:rsidRPr="00B32462">
              <w:rPr>
                <w:rStyle w:val="Hyperlink"/>
                <w:noProof/>
                <w:lang w:val="en-US"/>
              </w:rPr>
              <w:t>3.</w:t>
            </w:r>
            <w:r>
              <w:rPr>
                <w:rFonts w:eastAsiaTheme="minorEastAsia"/>
                <w:noProof/>
                <w:lang w:val="en-US"/>
              </w:rPr>
              <w:tab/>
            </w:r>
            <w:r w:rsidRPr="00B32462">
              <w:rPr>
                <w:rStyle w:val="Hyperlink"/>
                <w:noProof/>
                <w:lang w:val="en-US"/>
              </w:rPr>
              <w:t>PROVISIONAL PROGRAMME</w:t>
            </w:r>
            <w:r>
              <w:rPr>
                <w:noProof/>
                <w:webHidden/>
              </w:rPr>
              <w:tab/>
            </w:r>
            <w:r>
              <w:rPr>
                <w:noProof/>
                <w:webHidden/>
              </w:rPr>
              <w:fldChar w:fldCharType="begin"/>
            </w:r>
            <w:r>
              <w:rPr>
                <w:noProof/>
                <w:webHidden/>
              </w:rPr>
              <w:instrText xml:space="preserve"> PAGEREF _Toc51679718 \h </w:instrText>
            </w:r>
            <w:r>
              <w:rPr>
                <w:noProof/>
                <w:webHidden/>
              </w:rPr>
            </w:r>
            <w:r>
              <w:rPr>
                <w:noProof/>
                <w:webHidden/>
              </w:rPr>
              <w:fldChar w:fldCharType="separate"/>
            </w:r>
            <w:r>
              <w:rPr>
                <w:noProof/>
                <w:webHidden/>
              </w:rPr>
              <w:t>3</w:t>
            </w:r>
            <w:r>
              <w:rPr>
                <w:noProof/>
                <w:webHidden/>
              </w:rPr>
              <w:fldChar w:fldCharType="end"/>
            </w:r>
          </w:hyperlink>
        </w:p>
        <w:p w14:paraId="4C42C11C" w14:textId="795707F9" w:rsidR="00C77E06" w:rsidRDefault="00C77E06">
          <w:pPr>
            <w:pStyle w:val="TOC1"/>
            <w:tabs>
              <w:tab w:val="left" w:pos="440"/>
              <w:tab w:val="right" w:leader="dot" w:pos="9016"/>
            </w:tabs>
            <w:rPr>
              <w:rFonts w:eastAsiaTheme="minorEastAsia"/>
              <w:noProof/>
              <w:lang w:val="en-US"/>
            </w:rPr>
          </w:pPr>
          <w:hyperlink w:anchor="_Toc51679719" w:history="1">
            <w:r w:rsidRPr="00B32462">
              <w:rPr>
                <w:rStyle w:val="Hyperlink"/>
                <w:noProof/>
                <w:lang w:val="en-US"/>
              </w:rPr>
              <w:t>4.</w:t>
            </w:r>
            <w:r>
              <w:rPr>
                <w:rFonts w:eastAsiaTheme="minorEastAsia"/>
                <w:noProof/>
                <w:lang w:val="en-US"/>
              </w:rPr>
              <w:tab/>
            </w:r>
            <w:r w:rsidRPr="00B32462">
              <w:rPr>
                <w:rStyle w:val="Hyperlink"/>
                <w:noProof/>
                <w:lang w:val="en-US"/>
              </w:rPr>
              <w:t>TRAVELLING AND VISA</w:t>
            </w:r>
            <w:r>
              <w:rPr>
                <w:noProof/>
                <w:webHidden/>
              </w:rPr>
              <w:tab/>
            </w:r>
            <w:r>
              <w:rPr>
                <w:noProof/>
                <w:webHidden/>
              </w:rPr>
              <w:fldChar w:fldCharType="begin"/>
            </w:r>
            <w:r>
              <w:rPr>
                <w:noProof/>
                <w:webHidden/>
              </w:rPr>
              <w:instrText xml:space="preserve"> PAGEREF _Toc51679719 \h </w:instrText>
            </w:r>
            <w:r>
              <w:rPr>
                <w:noProof/>
                <w:webHidden/>
              </w:rPr>
            </w:r>
            <w:r>
              <w:rPr>
                <w:noProof/>
                <w:webHidden/>
              </w:rPr>
              <w:fldChar w:fldCharType="separate"/>
            </w:r>
            <w:r>
              <w:rPr>
                <w:noProof/>
                <w:webHidden/>
              </w:rPr>
              <w:t>3</w:t>
            </w:r>
            <w:r>
              <w:rPr>
                <w:noProof/>
                <w:webHidden/>
              </w:rPr>
              <w:fldChar w:fldCharType="end"/>
            </w:r>
          </w:hyperlink>
        </w:p>
        <w:p w14:paraId="37F72916" w14:textId="0D84ADD4" w:rsidR="00C77E06" w:rsidRDefault="00C77E06">
          <w:pPr>
            <w:pStyle w:val="TOC2"/>
            <w:tabs>
              <w:tab w:val="left" w:pos="660"/>
              <w:tab w:val="right" w:leader="dot" w:pos="9016"/>
            </w:tabs>
            <w:rPr>
              <w:rFonts w:eastAsiaTheme="minorEastAsia"/>
              <w:noProof/>
              <w:lang w:val="en-US"/>
            </w:rPr>
          </w:pPr>
          <w:hyperlink w:anchor="_Toc51679720" w:history="1">
            <w:r w:rsidRPr="00B32462">
              <w:rPr>
                <w:rStyle w:val="Hyperlink"/>
                <w:noProof/>
                <w:highlight w:val="yellow"/>
                <w:lang w:val="en-US"/>
              </w:rPr>
              <w:t>5.</w:t>
            </w:r>
            <w:r>
              <w:rPr>
                <w:rFonts w:eastAsiaTheme="minorEastAsia"/>
                <w:noProof/>
                <w:lang w:val="en-US"/>
              </w:rPr>
              <w:tab/>
            </w:r>
            <w:r w:rsidRPr="00B32462">
              <w:rPr>
                <w:rStyle w:val="Hyperlink"/>
                <w:noProof/>
                <w:highlight w:val="yellow"/>
                <w:lang w:val="en-US"/>
              </w:rPr>
              <w:t>Safety environment – to be filled by LOC</w:t>
            </w:r>
            <w:r>
              <w:rPr>
                <w:noProof/>
                <w:webHidden/>
              </w:rPr>
              <w:tab/>
            </w:r>
            <w:r>
              <w:rPr>
                <w:noProof/>
                <w:webHidden/>
              </w:rPr>
              <w:fldChar w:fldCharType="begin"/>
            </w:r>
            <w:r>
              <w:rPr>
                <w:noProof/>
                <w:webHidden/>
              </w:rPr>
              <w:instrText xml:space="preserve"> PAGEREF _Toc51679720 \h </w:instrText>
            </w:r>
            <w:r>
              <w:rPr>
                <w:noProof/>
                <w:webHidden/>
              </w:rPr>
            </w:r>
            <w:r>
              <w:rPr>
                <w:noProof/>
                <w:webHidden/>
              </w:rPr>
              <w:fldChar w:fldCharType="separate"/>
            </w:r>
            <w:r>
              <w:rPr>
                <w:noProof/>
                <w:webHidden/>
              </w:rPr>
              <w:t>4</w:t>
            </w:r>
            <w:r>
              <w:rPr>
                <w:noProof/>
                <w:webHidden/>
              </w:rPr>
              <w:fldChar w:fldCharType="end"/>
            </w:r>
          </w:hyperlink>
        </w:p>
        <w:p w14:paraId="1FF009A2" w14:textId="2C2937CD" w:rsidR="00C77E06" w:rsidRDefault="00C77E06">
          <w:pPr>
            <w:pStyle w:val="TOC2"/>
            <w:tabs>
              <w:tab w:val="left" w:pos="660"/>
              <w:tab w:val="right" w:leader="dot" w:pos="9016"/>
            </w:tabs>
            <w:rPr>
              <w:rFonts w:eastAsiaTheme="minorEastAsia"/>
              <w:noProof/>
              <w:lang w:val="en-US"/>
            </w:rPr>
          </w:pPr>
          <w:hyperlink w:anchor="_Toc51679721" w:history="1">
            <w:r w:rsidRPr="00B32462">
              <w:rPr>
                <w:rStyle w:val="Hyperlink"/>
                <w:noProof/>
                <w:highlight w:val="yellow"/>
                <w:lang w:val="en-US"/>
              </w:rPr>
              <w:t>6.</w:t>
            </w:r>
            <w:r>
              <w:rPr>
                <w:rFonts w:eastAsiaTheme="minorEastAsia"/>
                <w:noProof/>
                <w:lang w:val="en-US"/>
              </w:rPr>
              <w:tab/>
            </w:r>
            <w:r w:rsidRPr="00B32462">
              <w:rPr>
                <w:rStyle w:val="Hyperlink"/>
                <w:noProof/>
                <w:lang w:val="en-US"/>
              </w:rPr>
              <w:t xml:space="preserve">Accommodation – </w:t>
            </w:r>
            <w:r w:rsidRPr="00B32462">
              <w:rPr>
                <w:rStyle w:val="Hyperlink"/>
                <w:noProof/>
                <w:highlight w:val="yellow"/>
                <w:lang w:val="en-US"/>
              </w:rPr>
              <w:t>to be confirmed by LOC</w:t>
            </w:r>
            <w:r>
              <w:rPr>
                <w:noProof/>
                <w:webHidden/>
              </w:rPr>
              <w:tab/>
            </w:r>
            <w:r>
              <w:rPr>
                <w:noProof/>
                <w:webHidden/>
              </w:rPr>
              <w:fldChar w:fldCharType="begin"/>
            </w:r>
            <w:r>
              <w:rPr>
                <w:noProof/>
                <w:webHidden/>
              </w:rPr>
              <w:instrText xml:space="preserve"> PAGEREF _Toc51679721 \h </w:instrText>
            </w:r>
            <w:r>
              <w:rPr>
                <w:noProof/>
                <w:webHidden/>
              </w:rPr>
            </w:r>
            <w:r>
              <w:rPr>
                <w:noProof/>
                <w:webHidden/>
              </w:rPr>
              <w:fldChar w:fldCharType="separate"/>
            </w:r>
            <w:r>
              <w:rPr>
                <w:noProof/>
                <w:webHidden/>
              </w:rPr>
              <w:t>4</w:t>
            </w:r>
            <w:r>
              <w:rPr>
                <w:noProof/>
                <w:webHidden/>
              </w:rPr>
              <w:fldChar w:fldCharType="end"/>
            </w:r>
          </w:hyperlink>
        </w:p>
        <w:p w14:paraId="56AE611E" w14:textId="2F6D1662" w:rsidR="00C77E06" w:rsidRDefault="00C77E06">
          <w:pPr>
            <w:pStyle w:val="TOC1"/>
            <w:tabs>
              <w:tab w:val="left" w:pos="440"/>
              <w:tab w:val="right" w:leader="dot" w:pos="9016"/>
            </w:tabs>
            <w:rPr>
              <w:rFonts w:eastAsiaTheme="minorEastAsia"/>
              <w:noProof/>
              <w:lang w:val="en-US"/>
            </w:rPr>
          </w:pPr>
          <w:hyperlink w:anchor="_Toc51679722" w:history="1">
            <w:r w:rsidRPr="00B32462">
              <w:rPr>
                <w:rStyle w:val="Hyperlink"/>
                <w:noProof/>
              </w:rPr>
              <w:t>7.</w:t>
            </w:r>
            <w:r>
              <w:rPr>
                <w:rFonts w:eastAsiaTheme="minorEastAsia"/>
                <w:noProof/>
                <w:lang w:val="en-US"/>
              </w:rPr>
              <w:tab/>
            </w:r>
            <w:r w:rsidRPr="00B32462">
              <w:rPr>
                <w:rStyle w:val="Hyperlink"/>
                <w:noProof/>
              </w:rPr>
              <w:t>TECHNICAL DETAILS</w:t>
            </w:r>
            <w:r w:rsidRPr="00B32462">
              <w:rPr>
                <w:rStyle w:val="Hyperlink"/>
                <w:noProof/>
                <w:lang w:val="hr-HR"/>
              </w:rPr>
              <w:t xml:space="preserve"> </w:t>
            </w:r>
            <w:r w:rsidRPr="00B32462">
              <w:rPr>
                <w:rStyle w:val="Hyperlink"/>
                <w:noProof/>
                <w:highlight w:val="yellow"/>
                <w:lang w:val="en-US"/>
              </w:rPr>
              <w:t>to be checked and confirmed by TC</w:t>
            </w:r>
            <w:r>
              <w:rPr>
                <w:noProof/>
                <w:webHidden/>
              </w:rPr>
              <w:tab/>
            </w:r>
            <w:r>
              <w:rPr>
                <w:noProof/>
                <w:webHidden/>
              </w:rPr>
              <w:fldChar w:fldCharType="begin"/>
            </w:r>
            <w:r>
              <w:rPr>
                <w:noProof/>
                <w:webHidden/>
              </w:rPr>
              <w:instrText xml:space="preserve"> PAGEREF _Toc51679722 \h </w:instrText>
            </w:r>
            <w:r>
              <w:rPr>
                <w:noProof/>
                <w:webHidden/>
              </w:rPr>
            </w:r>
            <w:r>
              <w:rPr>
                <w:noProof/>
                <w:webHidden/>
              </w:rPr>
              <w:fldChar w:fldCharType="separate"/>
            </w:r>
            <w:r>
              <w:rPr>
                <w:noProof/>
                <w:webHidden/>
              </w:rPr>
              <w:t>4</w:t>
            </w:r>
            <w:r>
              <w:rPr>
                <w:noProof/>
                <w:webHidden/>
              </w:rPr>
              <w:fldChar w:fldCharType="end"/>
            </w:r>
          </w:hyperlink>
        </w:p>
        <w:p w14:paraId="7AD0B0DC" w14:textId="6BF589CE" w:rsidR="00C77E06" w:rsidRDefault="00C77E06">
          <w:pPr>
            <w:pStyle w:val="TOC2"/>
            <w:tabs>
              <w:tab w:val="right" w:leader="dot" w:pos="9016"/>
            </w:tabs>
            <w:rPr>
              <w:rFonts w:eastAsiaTheme="minorEastAsia"/>
              <w:noProof/>
              <w:lang w:val="en-US"/>
            </w:rPr>
          </w:pPr>
          <w:hyperlink w:anchor="_Toc51679723" w:history="1">
            <w:r w:rsidRPr="00B32462">
              <w:rPr>
                <w:rStyle w:val="Hyperlink"/>
                <w:noProof/>
              </w:rPr>
              <w:t>Sports programme</w:t>
            </w:r>
            <w:r>
              <w:rPr>
                <w:noProof/>
                <w:webHidden/>
              </w:rPr>
              <w:tab/>
            </w:r>
            <w:r>
              <w:rPr>
                <w:noProof/>
                <w:webHidden/>
              </w:rPr>
              <w:fldChar w:fldCharType="begin"/>
            </w:r>
            <w:r>
              <w:rPr>
                <w:noProof/>
                <w:webHidden/>
              </w:rPr>
              <w:instrText xml:space="preserve"> PAGEREF _Toc51679723 \h </w:instrText>
            </w:r>
            <w:r>
              <w:rPr>
                <w:noProof/>
                <w:webHidden/>
              </w:rPr>
            </w:r>
            <w:r>
              <w:rPr>
                <w:noProof/>
                <w:webHidden/>
              </w:rPr>
              <w:fldChar w:fldCharType="separate"/>
            </w:r>
            <w:r>
              <w:rPr>
                <w:noProof/>
                <w:webHidden/>
              </w:rPr>
              <w:t>4</w:t>
            </w:r>
            <w:r>
              <w:rPr>
                <w:noProof/>
                <w:webHidden/>
              </w:rPr>
              <w:fldChar w:fldCharType="end"/>
            </w:r>
          </w:hyperlink>
        </w:p>
        <w:p w14:paraId="331DD684" w14:textId="5C9A5ABE" w:rsidR="00C77E06" w:rsidRDefault="00C77E06">
          <w:pPr>
            <w:pStyle w:val="TOC2"/>
            <w:tabs>
              <w:tab w:val="right" w:leader="dot" w:pos="9016"/>
            </w:tabs>
            <w:rPr>
              <w:rFonts w:eastAsiaTheme="minorEastAsia"/>
              <w:noProof/>
              <w:lang w:val="en-US"/>
            </w:rPr>
          </w:pPr>
          <w:hyperlink w:anchor="_Toc51679724" w:history="1">
            <w:r w:rsidRPr="00B32462">
              <w:rPr>
                <w:rStyle w:val="Hyperlink"/>
                <w:noProof/>
              </w:rPr>
              <w:t>Conditions for participation</w:t>
            </w:r>
            <w:r>
              <w:rPr>
                <w:noProof/>
                <w:webHidden/>
              </w:rPr>
              <w:tab/>
            </w:r>
            <w:r>
              <w:rPr>
                <w:noProof/>
                <w:webHidden/>
              </w:rPr>
              <w:fldChar w:fldCharType="begin"/>
            </w:r>
            <w:r>
              <w:rPr>
                <w:noProof/>
                <w:webHidden/>
              </w:rPr>
              <w:instrText xml:space="preserve"> PAGEREF _Toc51679724 \h </w:instrText>
            </w:r>
            <w:r>
              <w:rPr>
                <w:noProof/>
                <w:webHidden/>
              </w:rPr>
            </w:r>
            <w:r>
              <w:rPr>
                <w:noProof/>
                <w:webHidden/>
              </w:rPr>
              <w:fldChar w:fldCharType="separate"/>
            </w:r>
            <w:r>
              <w:rPr>
                <w:noProof/>
                <w:webHidden/>
              </w:rPr>
              <w:t>7</w:t>
            </w:r>
            <w:r>
              <w:rPr>
                <w:noProof/>
                <w:webHidden/>
              </w:rPr>
              <w:fldChar w:fldCharType="end"/>
            </w:r>
          </w:hyperlink>
        </w:p>
        <w:p w14:paraId="1ABB63B1" w14:textId="2E0462BC" w:rsidR="00C77E06" w:rsidRDefault="00C77E06">
          <w:pPr>
            <w:pStyle w:val="TOC2"/>
            <w:tabs>
              <w:tab w:val="right" w:leader="dot" w:pos="9016"/>
            </w:tabs>
            <w:rPr>
              <w:rFonts w:eastAsiaTheme="minorEastAsia"/>
              <w:noProof/>
              <w:lang w:val="en-US"/>
            </w:rPr>
          </w:pPr>
          <w:hyperlink w:anchor="_Toc51679725" w:history="1">
            <w:r w:rsidRPr="00B32462">
              <w:rPr>
                <w:rStyle w:val="Hyperlink"/>
                <w:noProof/>
              </w:rPr>
              <w:t>Composition of the delegation – general</w:t>
            </w:r>
            <w:r>
              <w:rPr>
                <w:noProof/>
                <w:webHidden/>
              </w:rPr>
              <w:tab/>
            </w:r>
            <w:r>
              <w:rPr>
                <w:noProof/>
                <w:webHidden/>
              </w:rPr>
              <w:fldChar w:fldCharType="begin"/>
            </w:r>
            <w:r>
              <w:rPr>
                <w:noProof/>
                <w:webHidden/>
              </w:rPr>
              <w:instrText xml:space="preserve"> PAGEREF _Toc51679725 \h </w:instrText>
            </w:r>
            <w:r>
              <w:rPr>
                <w:noProof/>
                <w:webHidden/>
              </w:rPr>
            </w:r>
            <w:r>
              <w:rPr>
                <w:noProof/>
                <w:webHidden/>
              </w:rPr>
              <w:fldChar w:fldCharType="separate"/>
            </w:r>
            <w:r>
              <w:rPr>
                <w:noProof/>
                <w:webHidden/>
              </w:rPr>
              <w:t>8</w:t>
            </w:r>
            <w:r>
              <w:rPr>
                <w:noProof/>
                <w:webHidden/>
              </w:rPr>
              <w:fldChar w:fldCharType="end"/>
            </w:r>
          </w:hyperlink>
        </w:p>
        <w:p w14:paraId="21EC39B2" w14:textId="398B99FA" w:rsidR="00C77E06" w:rsidRDefault="00C77E06">
          <w:pPr>
            <w:pStyle w:val="TOC3"/>
            <w:tabs>
              <w:tab w:val="right" w:leader="dot" w:pos="9016"/>
            </w:tabs>
            <w:rPr>
              <w:rFonts w:eastAsiaTheme="minorEastAsia"/>
              <w:noProof/>
              <w:lang w:val="en-US"/>
            </w:rPr>
          </w:pPr>
          <w:hyperlink w:anchor="_Toc51679726" w:history="1">
            <w:r w:rsidRPr="00B32462">
              <w:rPr>
                <w:rStyle w:val="Hyperlink"/>
                <w:noProof/>
                <w:lang w:val="en-US"/>
              </w:rPr>
              <w:t>Head of delegation Numbers</w:t>
            </w:r>
            <w:r>
              <w:rPr>
                <w:noProof/>
                <w:webHidden/>
              </w:rPr>
              <w:tab/>
            </w:r>
            <w:r>
              <w:rPr>
                <w:noProof/>
                <w:webHidden/>
              </w:rPr>
              <w:fldChar w:fldCharType="begin"/>
            </w:r>
            <w:r>
              <w:rPr>
                <w:noProof/>
                <w:webHidden/>
              </w:rPr>
              <w:instrText xml:space="preserve"> PAGEREF _Toc51679726 \h </w:instrText>
            </w:r>
            <w:r>
              <w:rPr>
                <w:noProof/>
                <w:webHidden/>
              </w:rPr>
            </w:r>
            <w:r>
              <w:rPr>
                <w:noProof/>
                <w:webHidden/>
              </w:rPr>
              <w:fldChar w:fldCharType="separate"/>
            </w:r>
            <w:r>
              <w:rPr>
                <w:noProof/>
                <w:webHidden/>
              </w:rPr>
              <w:t>8</w:t>
            </w:r>
            <w:r>
              <w:rPr>
                <w:noProof/>
                <w:webHidden/>
              </w:rPr>
              <w:fldChar w:fldCharType="end"/>
            </w:r>
          </w:hyperlink>
        </w:p>
        <w:p w14:paraId="7E6E2492" w14:textId="29E5B002" w:rsidR="00C77E06" w:rsidRDefault="00C77E06">
          <w:pPr>
            <w:pStyle w:val="TOC3"/>
            <w:tabs>
              <w:tab w:val="right" w:leader="dot" w:pos="9016"/>
            </w:tabs>
            <w:rPr>
              <w:rFonts w:eastAsiaTheme="minorEastAsia"/>
              <w:noProof/>
              <w:lang w:val="en-US"/>
            </w:rPr>
          </w:pPr>
          <w:hyperlink w:anchor="_Toc51679727" w:history="1">
            <w:r w:rsidRPr="00B32462">
              <w:rPr>
                <w:rStyle w:val="Hyperlink"/>
                <w:noProof/>
                <w:lang w:val="en-US"/>
              </w:rPr>
              <w:t>Deputy Head of delegation Numbers</w:t>
            </w:r>
            <w:r>
              <w:rPr>
                <w:noProof/>
                <w:webHidden/>
              </w:rPr>
              <w:tab/>
            </w:r>
            <w:r>
              <w:rPr>
                <w:noProof/>
                <w:webHidden/>
              </w:rPr>
              <w:fldChar w:fldCharType="begin"/>
            </w:r>
            <w:r>
              <w:rPr>
                <w:noProof/>
                <w:webHidden/>
              </w:rPr>
              <w:instrText xml:space="preserve"> PAGEREF _Toc51679727 \h </w:instrText>
            </w:r>
            <w:r>
              <w:rPr>
                <w:noProof/>
                <w:webHidden/>
              </w:rPr>
            </w:r>
            <w:r>
              <w:rPr>
                <w:noProof/>
                <w:webHidden/>
              </w:rPr>
              <w:fldChar w:fldCharType="separate"/>
            </w:r>
            <w:r>
              <w:rPr>
                <w:noProof/>
                <w:webHidden/>
              </w:rPr>
              <w:t>8</w:t>
            </w:r>
            <w:r>
              <w:rPr>
                <w:noProof/>
                <w:webHidden/>
              </w:rPr>
              <w:fldChar w:fldCharType="end"/>
            </w:r>
          </w:hyperlink>
        </w:p>
        <w:p w14:paraId="627DFD1B" w14:textId="77457F76" w:rsidR="00C77E06" w:rsidRDefault="00C77E06">
          <w:pPr>
            <w:pStyle w:val="TOC3"/>
            <w:tabs>
              <w:tab w:val="right" w:leader="dot" w:pos="9016"/>
            </w:tabs>
            <w:rPr>
              <w:rFonts w:eastAsiaTheme="minorEastAsia"/>
              <w:noProof/>
              <w:lang w:val="en-US"/>
            </w:rPr>
          </w:pPr>
          <w:hyperlink w:anchor="_Toc51679728" w:history="1">
            <w:r w:rsidRPr="00B32462">
              <w:rPr>
                <w:rStyle w:val="Hyperlink"/>
                <w:noProof/>
                <w:lang w:val="en-US"/>
              </w:rPr>
              <w:t>Additional adult Number</w:t>
            </w:r>
            <w:r>
              <w:rPr>
                <w:noProof/>
                <w:webHidden/>
              </w:rPr>
              <w:tab/>
            </w:r>
            <w:r>
              <w:rPr>
                <w:noProof/>
                <w:webHidden/>
              </w:rPr>
              <w:fldChar w:fldCharType="begin"/>
            </w:r>
            <w:r>
              <w:rPr>
                <w:noProof/>
                <w:webHidden/>
              </w:rPr>
              <w:instrText xml:space="preserve"> PAGEREF _Toc51679728 \h </w:instrText>
            </w:r>
            <w:r>
              <w:rPr>
                <w:noProof/>
                <w:webHidden/>
              </w:rPr>
            </w:r>
            <w:r>
              <w:rPr>
                <w:noProof/>
                <w:webHidden/>
              </w:rPr>
              <w:fldChar w:fldCharType="separate"/>
            </w:r>
            <w:r>
              <w:rPr>
                <w:noProof/>
                <w:webHidden/>
              </w:rPr>
              <w:t>8</w:t>
            </w:r>
            <w:r>
              <w:rPr>
                <w:noProof/>
                <w:webHidden/>
              </w:rPr>
              <w:fldChar w:fldCharType="end"/>
            </w:r>
          </w:hyperlink>
        </w:p>
        <w:p w14:paraId="1663EF9E" w14:textId="4B2E7509" w:rsidR="00C77E06" w:rsidRDefault="00C77E06">
          <w:pPr>
            <w:pStyle w:val="TOC2"/>
            <w:tabs>
              <w:tab w:val="right" w:leader="dot" w:pos="9016"/>
            </w:tabs>
            <w:rPr>
              <w:rFonts w:eastAsiaTheme="minorEastAsia"/>
              <w:noProof/>
              <w:lang w:val="en-US"/>
            </w:rPr>
          </w:pPr>
          <w:hyperlink w:anchor="_Toc51679729" w:history="1">
            <w:r w:rsidRPr="00B32462">
              <w:rPr>
                <w:rStyle w:val="Hyperlink"/>
                <w:noProof/>
              </w:rPr>
              <w:t>Composition of the delegation – by sport</w:t>
            </w:r>
            <w:r>
              <w:rPr>
                <w:noProof/>
                <w:webHidden/>
              </w:rPr>
              <w:tab/>
            </w:r>
            <w:r>
              <w:rPr>
                <w:noProof/>
                <w:webHidden/>
              </w:rPr>
              <w:fldChar w:fldCharType="begin"/>
            </w:r>
            <w:r>
              <w:rPr>
                <w:noProof/>
                <w:webHidden/>
              </w:rPr>
              <w:instrText xml:space="preserve"> PAGEREF _Toc51679729 \h </w:instrText>
            </w:r>
            <w:r>
              <w:rPr>
                <w:noProof/>
                <w:webHidden/>
              </w:rPr>
            </w:r>
            <w:r>
              <w:rPr>
                <w:noProof/>
                <w:webHidden/>
              </w:rPr>
              <w:fldChar w:fldCharType="separate"/>
            </w:r>
            <w:r>
              <w:rPr>
                <w:noProof/>
                <w:webHidden/>
              </w:rPr>
              <w:t>10</w:t>
            </w:r>
            <w:r>
              <w:rPr>
                <w:noProof/>
                <w:webHidden/>
              </w:rPr>
              <w:fldChar w:fldCharType="end"/>
            </w:r>
          </w:hyperlink>
        </w:p>
        <w:p w14:paraId="12EC4F14" w14:textId="3EADCB2A" w:rsidR="00C77E06" w:rsidRDefault="00C77E06">
          <w:pPr>
            <w:pStyle w:val="TOC3"/>
            <w:tabs>
              <w:tab w:val="right" w:leader="dot" w:pos="9016"/>
            </w:tabs>
            <w:rPr>
              <w:rFonts w:eastAsiaTheme="minorEastAsia"/>
              <w:noProof/>
              <w:lang w:val="en-US"/>
            </w:rPr>
          </w:pPr>
          <w:hyperlink w:anchor="_Toc51679730" w:history="1">
            <w:r w:rsidRPr="00B32462">
              <w:rPr>
                <w:rStyle w:val="Hyperlink"/>
                <w:noProof/>
                <w:lang w:val="en-US"/>
              </w:rPr>
              <w:t>Athletics</w:t>
            </w:r>
            <w:r>
              <w:rPr>
                <w:noProof/>
                <w:webHidden/>
              </w:rPr>
              <w:tab/>
            </w:r>
            <w:r>
              <w:rPr>
                <w:noProof/>
                <w:webHidden/>
              </w:rPr>
              <w:fldChar w:fldCharType="begin"/>
            </w:r>
            <w:r>
              <w:rPr>
                <w:noProof/>
                <w:webHidden/>
              </w:rPr>
              <w:instrText xml:space="preserve"> PAGEREF _Toc51679730 \h </w:instrText>
            </w:r>
            <w:r>
              <w:rPr>
                <w:noProof/>
                <w:webHidden/>
              </w:rPr>
            </w:r>
            <w:r>
              <w:rPr>
                <w:noProof/>
                <w:webHidden/>
              </w:rPr>
              <w:fldChar w:fldCharType="separate"/>
            </w:r>
            <w:r>
              <w:rPr>
                <w:noProof/>
                <w:webHidden/>
              </w:rPr>
              <w:t>10</w:t>
            </w:r>
            <w:r>
              <w:rPr>
                <w:noProof/>
                <w:webHidden/>
              </w:rPr>
              <w:fldChar w:fldCharType="end"/>
            </w:r>
          </w:hyperlink>
        </w:p>
        <w:p w14:paraId="0EA25B1B" w14:textId="7BE834A4" w:rsidR="00C77E06" w:rsidRDefault="00C77E06">
          <w:pPr>
            <w:pStyle w:val="TOC3"/>
            <w:tabs>
              <w:tab w:val="right" w:leader="dot" w:pos="9016"/>
            </w:tabs>
            <w:rPr>
              <w:rFonts w:eastAsiaTheme="minorEastAsia"/>
              <w:noProof/>
              <w:lang w:val="en-US"/>
            </w:rPr>
          </w:pPr>
          <w:hyperlink w:anchor="_Toc51679731" w:history="1">
            <w:r w:rsidRPr="00B32462">
              <w:rPr>
                <w:rStyle w:val="Hyperlink"/>
                <w:noProof/>
                <w:lang w:val="en-US"/>
              </w:rPr>
              <w:t>Badminton</w:t>
            </w:r>
            <w:r>
              <w:rPr>
                <w:noProof/>
                <w:webHidden/>
              </w:rPr>
              <w:tab/>
            </w:r>
            <w:r>
              <w:rPr>
                <w:noProof/>
                <w:webHidden/>
              </w:rPr>
              <w:fldChar w:fldCharType="begin"/>
            </w:r>
            <w:r>
              <w:rPr>
                <w:noProof/>
                <w:webHidden/>
              </w:rPr>
              <w:instrText xml:space="preserve"> PAGEREF _Toc51679731 \h </w:instrText>
            </w:r>
            <w:r>
              <w:rPr>
                <w:noProof/>
                <w:webHidden/>
              </w:rPr>
            </w:r>
            <w:r>
              <w:rPr>
                <w:noProof/>
                <w:webHidden/>
              </w:rPr>
              <w:fldChar w:fldCharType="separate"/>
            </w:r>
            <w:r>
              <w:rPr>
                <w:noProof/>
                <w:webHidden/>
              </w:rPr>
              <w:t>10</w:t>
            </w:r>
            <w:r>
              <w:rPr>
                <w:noProof/>
                <w:webHidden/>
              </w:rPr>
              <w:fldChar w:fldCharType="end"/>
            </w:r>
          </w:hyperlink>
        </w:p>
        <w:p w14:paraId="058DCE10" w14:textId="1277D838" w:rsidR="00C77E06" w:rsidRDefault="00C77E06">
          <w:pPr>
            <w:pStyle w:val="TOC3"/>
            <w:tabs>
              <w:tab w:val="right" w:leader="dot" w:pos="9016"/>
            </w:tabs>
            <w:rPr>
              <w:rFonts w:eastAsiaTheme="minorEastAsia"/>
              <w:noProof/>
              <w:lang w:val="en-US"/>
            </w:rPr>
          </w:pPr>
          <w:hyperlink w:anchor="_Toc51679732" w:history="1">
            <w:r w:rsidRPr="00B32462">
              <w:rPr>
                <w:rStyle w:val="Hyperlink"/>
                <w:noProof/>
                <w:lang w:val="en-US"/>
              </w:rPr>
              <w:t>Basketball</w:t>
            </w:r>
            <w:r>
              <w:rPr>
                <w:noProof/>
                <w:webHidden/>
              </w:rPr>
              <w:tab/>
            </w:r>
            <w:r>
              <w:rPr>
                <w:noProof/>
                <w:webHidden/>
              </w:rPr>
              <w:fldChar w:fldCharType="begin"/>
            </w:r>
            <w:r>
              <w:rPr>
                <w:noProof/>
                <w:webHidden/>
              </w:rPr>
              <w:instrText xml:space="preserve"> PAGEREF _Toc51679732 \h </w:instrText>
            </w:r>
            <w:r>
              <w:rPr>
                <w:noProof/>
                <w:webHidden/>
              </w:rPr>
            </w:r>
            <w:r>
              <w:rPr>
                <w:noProof/>
                <w:webHidden/>
              </w:rPr>
              <w:fldChar w:fldCharType="separate"/>
            </w:r>
            <w:r>
              <w:rPr>
                <w:noProof/>
                <w:webHidden/>
              </w:rPr>
              <w:t>11</w:t>
            </w:r>
            <w:r>
              <w:rPr>
                <w:noProof/>
                <w:webHidden/>
              </w:rPr>
              <w:fldChar w:fldCharType="end"/>
            </w:r>
          </w:hyperlink>
        </w:p>
        <w:p w14:paraId="2C26F895" w14:textId="31078965" w:rsidR="00C77E06" w:rsidRDefault="00C77E06">
          <w:pPr>
            <w:pStyle w:val="TOC3"/>
            <w:tabs>
              <w:tab w:val="right" w:leader="dot" w:pos="9016"/>
            </w:tabs>
            <w:rPr>
              <w:rFonts w:eastAsiaTheme="minorEastAsia"/>
              <w:noProof/>
              <w:lang w:val="en-US"/>
            </w:rPr>
          </w:pPr>
          <w:hyperlink w:anchor="_Toc51679733" w:history="1">
            <w:r w:rsidRPr="00B32462">
              <w:rPr>
                <w:rStyle w:val="Hyperlink"/>
                <w:noProof/>
                <w:lang w:val="en-US"/>
              </w:rPr>
              <w:t>Basketball 3x3</w:t>
            </w:r>
            <w:r>
              <w:rPr>
                <w:noProof/>
                <w:webHidden/>
              </w:rPr>
              <w:tab/>
            </w:r>
            <w:r>
              <w:rPr>
                <w:noProof/>
                <w:webHidden/>
              </w:rPr>
              <w:fldChar w:fldCharType="begin"/>
            </w:r>
            <w:r>
              <w:rPr>
                <w:noProof/>
                <w:webHidden/>
              </w:rPr>
              <w:instrText xml:space="preserve"> PAGEREF _Toc51679733 \h </w:instrText>
            </w:r>
            <w:r>
              <w:rPr>
                <w:noProof/>
                <w:webHidden/>
              </w:rPr>
            </w:r>
            <w:r>
              <w:rPr>
                <w:noProof/>
                <w:webHidden/>
              </w:rPr>
              <w:fldChar w:fldCharType="separate"/>
            </w:r>
            <w:r>
              <w:rPr>
                <w:noProof/>
                <w:webHidden/>
              </w:rPr>
              <w:t>11</w:t>
            </w:r>
            <w:r>
              <w:rPr>
                <w:noProof/>
                <w:webHidden/>
              </w:rPr>
              <w:fldChar w:fldCharType="end"/>
            </w:r>
          </w:hyperlink>
        </w:p>
        <w:p w14:paraId="6E1B2B84" w14:textId="2CEAED12" w:rsidR="00C77E06" w:rsidRDefault="00C77E06">
          <w:pPr>
            <w:pStyle w:val="TOC3"/>
            <w:tabs>
              <w:tab w:val="right" w:leader="dot" w:pos="9016"/>
            </w:tabs>
            <w:rPr>
              <w:rFonts w:eastAsiaTheme="minorEastAsia"/>
              <w:noProof/>
              <w:lang w:val="en-US"/>
            </w:rPr>
          </w:pPr>
          <w:hyperlink w:anchor="_Toc51679734" w:history="1">
            <w:r w:rsidRPr="00B32462">
              <w:rPr>
                <w:rStyle w:val="Hyperlink"/>
                <w:noProof/>
                <w:lang w:val="en-US"/>
              </w:rPr>
              <w:t>Chess</w:t>
            </w:r>
            <w:r>
              <w:rPr>
                <w:noProof/>
                <w:webHidden/>
              </w:rPr>
              <w:tab/>
            </w:r>
            <w:r>
              <w:rPr>
                <w:noProof/>
                <w:webHidden/>
              </w:rPr>
              <w:fldChar w:fldCharType="begin"/>
            </w:r>
            <w:r>
              <w:rPr>
                <w:noProof/>
                <w:webHidden/>
              </w:rPr>
              <w:instrText xml:space="preserve"> PAGEREF _Toc51679734 \h </w:instrText>
            </w:r>
            <w:r>
              <w:rPr>
                <w:noProof/>
                <w:webHidden/>
              </w:rPr>
            </w:r>
            <w:r>
              <w:rPr>
                <w:noProof/>
                <w:webHidden/>
              </w:rPr>
              <w:fldChar w:fldCharType="separate"/>
            </w:r>
            <w:r>
              <w:rPr>
                <w:noProof/>
                <w:webHidden/>
              </w:rPr>
              <w:t>12</w:t>
            </w:r>
            <w:r>
              <w:rPr>
                <w:noProof/>
                <w:webHidden/>
              </w:rPr>
              <w:fldChar w:fldCharType="end"/>
            </w:r>
          </w:hyperlink>
        </w:p>
        <w:p w14:paraId="23615A6B" w14:textId="5DF1649F" w:rsidR="00C77E06" w:rsidRDefault="00C77E06">
          <w:pPr>
            <w:pStyle w:val="TOC3"/>
            <w:tabs>
              <w:tab w:val="right" w:leader="dot" w:pos="9016"/>
            </w:tabs>
            <w:rPr>
              <w:rFonts w:eastAsiaTheme="minorEastAsia"/>
              <w:noProof/>
              <w:lang w:val="en-US"/>
            </w:rPr>
          </w:pPr>
          <w:hyperlink w:anchor="_Toc51679735" w:history="1">
            <w:r w:rsidRPr="00B32462">
              <w:rPr>
                <w:rStyle w:val="Hyperlink"/>
                <w:noProof/>
                <w:lang w:val="en-US"/>
              </w:rPr>
              <w:t>Football</w:t>
            </w:r>
            <w:r>
              <w:rPr>
                <w:noProof/>
                <w:webHidden/>
              </w:rPr>
              <w:tab/>
            </w:r>
            <w:r>
              <w:rPr>
                <w:noProof/>
                <w:webHidden/>
              </w:rPr>
              <w:fldChar w:fldCharType="begin"/>
            </w:r>
            <w:r>
              <w:rPr>
                <w:noProof/>
                <w:webHidden/>
              </w:rPr>
              <w:instrText xml:space="preserve"> PAGEREF _Toc51679735 \h </w:instrText>
            </w:r>
            <w:r>
              <w:rPr>
                <w:noProof/>
                <w:webHidden/>
              </w:rPr>
            </w:r>
            <w:r>
              <w:rPr>
                <w:noProof/>
                <w:webHidden/>
              </w:rPr>
              <w:fldChar w:fldCharType="separate"/>
            </w:r>
            <w:r>
              <w:rPr>
                <w:noProof/>
                <w:webHidden/>
              </w:rPr>
              <w:t>12</w:t>
            </w:r>
            <w:r>
              <w:rPr>
                <w:noProof/>
                <w:webHidden/>
              </w:rPr>
              <w:fldChar w:fldCharType="end"/>
            </w:r>
          </w:hyperlink>
        </w:p>
        <w:p w14:paraId="68D69143" w14:textId="11E797A7" w:rsidR="00C77E06" w:rsidRDefault="00C77E06">
          <w:pPr>
            <w:pStyle w:val="TOC3"/>
            <w:tabs>
              <w:tab w:val="right" w:leader="dot" w:pos="9016"/>
            </w:tabs>
            <w:rPr>
              <w:rFonts w:eastAsiaTheme="minorEastAsia"/>
              <w:noProof/>
              <w:lang w:val="en-US"/>
            </w:rPr>
          </w:pPr>
          <w:hyperlink w:anchor="_Toc51679736" w:history="1">
            <w:r w:rsidRPr="00B32462">
              <w:rPr>
                <w:rStyle w:val="Hyperlink"/>
                <w:noProof/>
                <w:lang w:val="en-US"/>
              </w:rPr>
              <w:t>Karate</w:t>
            </w:r>
            <w:r>
              <w:rPr>
                <w:noProof/>
                <w:webHidden/>
              </w:rPr>
              <w:tab/>
            </w:r>
            <w:r>
              <w:rPr>
                <w:noProof/>
                <w:webHidden/>
              </w:rPr>
              <w:fldChar w:fldCharType="begin"/>
            </w:r>
            <w:r>
              <w:rPr>
                <w:noProof/>
                <w:webHidden/>
              </w:rPr>
              <w:instrText xml:space="preserve"> PAGEREF _Toc51679736 \h </w:instrText>
            </w:r>
            <w:r>
              <w:rPr>
                <w:noProof/>
                <w:webHidden/>
              </w:rPr>
            </w:r>
            <w:r>
              <w:rPr>
                <w:noProof/>
                <w:webHidden/>
              </w:rPr>
              <w:fldChar w:fldCharType="separate"/>
            </w:r>
            <w:r>
              <w:rPr>
                <w:noProof/>
                <w:webHidden/>
              </w:rPr>
              <w:t>13</w:t>
            </w:r>
            <w:r>
              <w:rPr>
                <w:noProof/>
                <w:webHidden/>
              </w:rPr>
              <w:fldChar w:fldCharType="end"/>
            </w:r>
          </w:hyperlink>
        </w:p>
        <w:p w14:paraId="0A8FA1BE" w14:textId="3271435E" w:rsidR="00C77E06" w:rsidRDefault="00C77E06">
          <w:pPr>
            <w:pStyle w:val="TOC3"/>
            <w:tabs>
              <w:tab w:val="right" w:leader="dot" w:pos="9016"/>
            </w:tabs>
            <w:rPr>
              <w:rFonts w:eastAsiaTheme="minorEastAsia"/>
              <w:noProof/>
              <w:lang w:val="en-US"/>
            </w:rPr>
          </w:pPr>
          <w:hyperlink w:anchor="_Toc51679737" w:history="1">
            <w:r w:rsidRPr="00B32462">
              <w:rPr>
                <w:rStyle w:val="Hyperlink"/>
                <w:noProof/>
                <w:lang w:val="en-US"/>
              </w:rPr>
              <w:t>Judo</w:t>
            </w:r>
            <w:r>
              <w:rPr>
                <w:noProof/>
                <w:webHidden/>
              </w:rPr>
              <w:tab/>
            </w:r>
            <w:r>
              <w:rPr>
                <w:noProof/>
                <w:webHidden/>
              </w:rPr>
              <w:fldChar w:fldCharType="begin"/>
            </w:r>
            <w:r>
              <w:rPr>
                <w:noProof/>
                <w:webHidden/>
              </w:rPr>
              <w:instrText xml:space="preserve"> PAGEREF _Toc51679737 \h </w:instrText>
            </w:r>
            <w:r>
              <w:rPr>
                <w:noProof/>
                <w:webHidden/>
              </w:rPr>
            </w:r>
            <w:r>
              <w:rPr>
                <w:noProof/>
                <w:webHidden/>
              </w:rPr>
              <w:fldChar w:fldCharType="separate"/>
            </w:r>
            <w:r>
              <w:rPr>
                <w:noProof/>
                <w:webHidden/>
              </w:rPr>
              <w:t>13</w:t>
            </w:r>
            <w:r>
              <w:rPr>
                <w:noProof/>
                <w:webHidden/>
              </w:rPr>
              <w:fldChar w:fldCharType="end"/>
            </w:r>
          </w:hyperlink>
        </w:p>
        <w:p w14:paraId="433CA6CD" w14:textId="09ACDA0D" w:rsidR="00C77E06" w:rsidRDefault="00C77E06">
          <w:pPr>
            <w:pStyle w:val="TOC3"/>
            <w:tabs>
              <w:tab w:val="right" w:leader="dot" w:pos="9016"/>
            </w:tabs>
            <w:rPr>
              <w:rFonts w:eastAsiaTheme="minorEastAsia"/>
              <w:noProof/>
              <w:lang w:val="en-US"/>
            </w:rPr>
          </w:pPr>
          <w:hyperlink w:anchor="_Toc51679738" w:history="1">
            <w:r w:rsidRPr="00B32462">
              <w:rPr>
                <w:rStyle w:val="Hyperlink"/>
                <w:noProof/>
                <w:lang w:val="en-US"/>
              </w:rPr>
              <w:t>Orienteering</w:t>
            </w:r>
            <w:r>
              <w:rPr>
                <w:noProof/>
                <w:webHidden/>
              </w:rPr>
              <w:tab/>
            </w:r>
            <w:r>
              <w:rPr>
                <w:noProof/>
                <w:webHidden/>
              </w:rPr>
              <w:fldChar w:fldCharType="begin"/>
            </w:r>
            <w:r>
              <w:rPr>
                <w:noProof/>
                <w:webHidden/>
              </w:rPr>
              <w:instrText xml:space="preserve"> PAGEREF _Toc51679738 \h </w:instrText>
            </w:r>
            <w:r>
              <w:rPr>
                <w:noProof/>
                <w:webHidden/>
              </w:rPr>
            </w:r>
            <w:r>
              <w:rPr>
                <w:noProof/>
                <w:webHidden/>
              </w:rPr>
              <w:fldChar w:fldCharType="separate"/>
            </w:r>
            <w:r>
              <w:rPr>
                <w:noProof/>
                <w:webHidden/>
              </w:rPr>
              <w:t>14</w:t>
            </w:r>
            <w:r>
              <w:rPr>
                <w:noProof/>
                <w:webHidden/>
              </w:rPr>
              <w:fldChar w:fldCharType="end"/>
            </w:r>
          </w:hyperlink>
        </w:p>
        <w:p w14:paraId="08D7E9D5" w14:textId="0B613D38" w:rsidR="00C77E06" w:rsidRDefault="00C77E06">
          <w:pPr>
            <w:pStyle w:val="TOC3"/>
            <w:tabs>
              <w:tab w:val="right" w:leader="dot" w:pos="9016"/>
            </w:tabs>
            <w:rPr>
              <w:rFonts w:eastAsiaTheme="minorEastAsia"/>
              <w:noProof/>
              <w:lang w:val="en-US"/>
            </w:rPr>
          </w:pPr>
          <w:hyperlink w:anchor="_Toc51679739" w:history="1">
            <w:r w:rsidRPr="00B32462">
              <w:rPr>
                <w:rStyle w:val="Hyperlink"/>
                <w:noProof/>
                <w:lang w:val="en-US"/>
              </w:rPr>
              <w:t>Swimming</w:t>
            </w:r>
            <w:r>
              <w:rPr>
                <w:noProof/>
                <w:webHidden/>
              </w:rPr>
              <w:tab/>
            </w:r>
            <w:r>
              <w:rPr>
                <w:noProof/>
                <w:webHidden/>
              </w:rPr>
              <w:fldChar w:fldCharType="begin"/>
            </w:r>
            <w:r>
              <w:rPr>
                <w:noProof/>
                <w:webHidden/>
              </w:rPr>
              <w:instrText xml:space="preserve"> PAGEREF _Toc51679739 \h </w:instrText>
            </w:r>
            <w:r>
              <w:rPr>
                <w:noProof/>
                <w:webHidden/>
              </w:rPr>
            </w:r>
            <w:r>
              <w:rPr>
                <w:noProof/>
                <w:webHidden/>
              </w:rPr>
              <w:fldChar w:fldCharType="separate"/>
            </w:r>
            <w:r>
              <w:rPr>
                <w:noProof/>
                <w:webHidden/>
              </w:rPr>
              <w:t>14</w:t>
            </w:r>
            <w:r>
              <w:rPr>
                <w:noProof/>
                <w:webHidden/>
              </w:rPr>
              <w:fldChar w:fldCharType="end"/>
            </w:r>
          </w:hyperlink>
        </w:p>
        <w:p w14:paraId="5E323E4F" w14:textId="63573D82" w:rsidR="00C77E06" w:rsidRDefault="00C77E06">
          <w:pPr>
            <w:pStyle w:val="TOC3"/>
            <w:tabs>
              <w:tab w:val="right" w:leader="dot" w:pos="9016"/>
            </w:tabs>
            <w:rPr>
              <w:rFonts w:eastAsiaTheme="minorEastAsia"/>
              <w:noProof/>
              <w:lang w:val="en-US"/>
            </w:rPr>
          </w:pPr>
          <w:hyperlink w:anchor="_Toc51679740" w:history="1">
            <w:r w:rsidRPr="00B32462">
              <w:rPr>
                <w:rStyle w:val="Hyperlink"/>
                <w:noProof/>
                <w:lang w:val="en-US"/>
              </w:rPr>
              <w:t>Table Tennis</w:t>
            </w:r>
            <w:r>
              <w:rPr>
                <w:noProof/>
                <w:webHidden/>
              </w:rPr>
              <w:tab/>
            </w:r>
            <w:r>
              <w:rPr>
                <w:noProof/>
                <w:webHidden/>
              </w:rPr>
              <w:fldChar w:fldCharType="begin"/>
            </w:r>
            <w:r>
              <w:rPr>
                <w:noProof/>
                <w:webHidden/>
              </w:rPr>
              <w:instrText xml:space="preserve"> PAGEREF _Toc51679740 \h </w:instrText>
            </w:r>
            <w:r>
              <w:rPr>
                <w:noProof/>
                <w:webHidden/>
              </w:rPr>
            </w:r>
            <w:r>
              <w:rPr>
                <w:noProof/>
                <w:webHidden/>
              </w:rPr>
              <w:fldChar w:fldCharType="separate"/>
            </w:r>
            <w:r>
              <w:rPr>
                <w:noProof/>
                <w:webHidden/>
              </w:rPr>
              <w:t>15</w:t>
            </w:r>
            <w:r>
              <w:rPr>
                <w:noProof/>
                <w:webHidden/>
              </w:rPr>
              <w:fldChar w:fldCharType="end"/>
            </w:r>
          </w:hyperlink>
        </w:p>
        <w:p w14:paraId="488D43CD" w14:textId="3BCCF24F" w:rsidR="00C77E06" w:rsidRDefault="00C77E06">
          <w:pPr>
            <w:pStyle w:val="TOC3"/>
            <w:tabs>
              <w:tab w:val="right" w:leader="dot" w:pos="9016"/>
            </w:tabs>
            <w:rPr>
              <w:rFonts w:eastAsiaTheme="minorEastAsia"/>
              <w:noProof/>
              <w:lang w:val="en-US"/>
            </w:rPr>
          </w:pPr>
          <w:hyperlink w:anchor="_Toc51679741" w:history="1">
            <w:r w:rsidRPr="00B32462">
              <w:rPr>
                <w:rStyle w:val="Hyperlink"/>
                <w:noProof/>
                <w:lang w:val="en-US"/>
              </w:rPr>
              <w:t>Taekwondo</w:t>
            </w:r>
            <w:r>
              <w:rPr>
                <w:noProof/>
                <w:webHidden/>
              </w:rPr>
              <w:tab/>
            </w:r>
            <w:r>
              <w:rPr>
                <w:noProof/>
                <w:webHidden/>
              </w:rPr>
              <w:fldChar w:fldCharType="begin"/>
            </w:r>
            <w:r>
              <w:rPr>
                <w:noProof/>
                <w:webHidden/>
              </w:rPr>
              <w:instrText xml:space="preserve"> PAGEREF _Toc51679741 \h </w:instrText>
            </w:r>
            <w:r>
              <w:rPr>
                <w:noProof/>
                <w:webHidden/>
              </w:rPr>
            </w:r>
            <w:r>
              <w:rPr>
                <w:noProof/>
                <w:webHidden/>
              </w:rPr>
              <w:fldChar w:fldCharType="separate"/>
            </w:r>
            <w:r>
              <w:rPr>
                <w:noProof/>
                <w:webHidden/>
              </w:rPr>
              <w:t>16</w:t>
            </w:r>
            <w:r>
              <w:rPr>
                <w:noProof/>
                <w:webHidden/>
              </w:rPr>
              <w:fldChar w:fldCharType="end"/>
            </w:r>
          </w:hyperlink>
        </w:p>
        <w:p w14:paraId="6E6EE6E9" w14:textId="2AB44432" w:rsidR="00C77E06" w:rsidRDefault="00C77E06">
          <w:pPr>
            <w:pStyle w:val="TOC3"/>
            <w:tabs>
              <w:tab w:val="right" w:leader="dot" w:pos="9016"/>
            </w:tabs>
            <w:rPr>
              <w:rFonts w:eastAsiaTheme="minorEastAsia"/>
              <w:noProof/>
              <w:lang w:val="en-US"/>
            </w:rPr>
          </w:pPr>
          <w:hyperlink w:anchor="_Toc51679742" w:history="1">
            <w:r w:rsidRPr="00B32462">
              <w:rPr>
                <w:rStyle w:val="Hyperlink"/>
                <w:noProof/>
                <w:lang w:val="en-US"/>
              </w:rPr>
              <w:t>Wrestling</w:t>
            </w:r>
            <w:r>
              <w:rPr>
                <w:noProof/>
                <w:webHidden/>
              </w:rPr>
              <w:tab/>
            </w:r>
            <w:r>
              <w:rPr>
                <w:noProof/>
                <w:webHidden/>
              </w:rPr>
              <w:fldChar w:fldCharType="begin"/>
            </w:r>
            <w:r>
              <w:rPr>
                <w:noProof/>
                <w:webHidden/>
              </w:rPr>
              <w:instrText xml:space="preserve"> PAGEREF _Toc51679742 \h </w:instrText>
            </w:r>
            <w:r>
              <w:rPr>
                <w:noProof/>
                <w:webHidden/>
              </w:rPr>
            </w:r>
            <w:r>
              <w:rPr>
                <w:noProof/>
                <w:webHidden/>
              </w:rPr>
              <w:fldChar w:fldCharType="separate"/>
            </w:r>
            <w:r>
              <w:rPr>
                <w:noProof/>
                <w:webHidden/>
              </w:rPr>
              <w:t>17</w:t>
            </w:r>
            <w:r>
              <w:rPr>
                <w:noProof/>
                <w:webHidden/>
              </w:rPr>
              <w:fldChar w:fldCharType="end"/>
            </w:r>
          </w:hyperlink>
        </w:p>
        <w:p w14:paraId="2F9D77E0" w14:textId="1BE6AE26" w:rsidR="00C77E06" w:rsidRDefault="00C77E06">
          <w:pPr>
            <w:pStyle w:val="TOC3"/>
            <w:tabs>
              <w:tab w:val="right" w:leader="dot" w:pos="9016"/>
            </w:tabs>
            <w:rPr>
              <w:rFonts w:eastAsiaTheme="minorEastAsia"/>
              <w:noProof/>
              <w:lang w:val="en-US"/>
            </w:rPr>
          </w:pPr>
          <w:hyperlink w:anchor="_Toc51679743" w:history="1">
            <w:r w:rsidRPr="00B32462">
              <w:rPr>
                <w:rStyle w:val="Hyperlink"/>
                <w:noProof/>
                <w:lang w:val="en-GB"/>
              </w:rPr>
              <w:t>Field of play officials (referees, judges, umpires)</w:t>
            </w:r>
            <w:r>
              <w:rPr>
                <w:noProof/>
                <w:webHidden/>
              </w:rPr>
              <w:tab/>
            </w:r>
            <w:r>
              <w:rPr>
                <w:noProof/>
                <w:webHidden/>
              </w:rPr>
              <w:fldChar w:fldCharType="begin"/>
            </w:r>
            <w:r>
              <w:rPr>
                <w:noProof/>
                <w:webHidden/>
              </w:rPr>
              <w:instrText xml:space="preserve"> PAGEREF _Toc51679743 \h </w:instrText>
            </w:r>
            <w:r>
              <w:rPr>
                <w:noProof/>
                <w:webHidden/>
              </w:rPr>
            </w:r>
            <w:r>
              <w:rPr>
                <w:noProof/>
                <w:webHidden/>
              </w:rPr>
              <w:fldChar w:fldCharType="separate"/>
            </w:r>
            <w:r>
              <w:rPr>
                <w:noProof/>
                <w:webHidden/>
              </w:rPr>
              <w:t>17</w:t>
            </w:r>
            <w:r>
              <w:rPr>
                <w:noProof/>
                <w:webHidden/>
              </w:rPr>
              <w:fldChar w:fldCharType="end"/>
            </w:r>
          </w:hyperlink>
        </w:p>
        <w:p w14:paraId="470C9056" w14:textId="5251F1BE" w:rsidR="00C77E06" w:rsidRDefault="00C77E06">
          <w:pPr>
            <w:pStyle w:val="TOC1"/>
            <w:tabs>
              <w:tab w:val="left" w:pos="440"/>
              <w:tab w:val="right" w:leader="dot" w:pos="9016"/>
            </w:tabs>
            <w:rPr>
              <w:rFonts w:eastAsiaTheme="minorEastAsia"/>
              <w:noProof/>
              <w:lang w:val="en-US"/>
            </w:rPr>
          </w:pPr>
          <w:hyperlink w:anchor="_Toc51679744" w:history="1">
            <w:r w:rsidRPr="00B32462">
              <w:rPr>
                <w:rStyle w:val="Hyperlink"/>
                <w:noProof/>
              </w:rPr>
              <w:t>8.</w:t>
            </w:r>
            <w:r>
              <w:rPr>
                <w:rFonts w:eastAsiaTheme="minorEastAsia"/>
                <w:noProof/>
                <w:lang w:val="en-US"/>
              </w:rPr>
              <w:tab/>
            </w:r>
            <w:r w:rsidRPr="00B32462">
              <w:rPr>
                <w:rStyle w:val="Hyperlink"/>
                <w:noProof/>
              </w:rPr>
              <w:t>ANTI-DOPING</w:t>
            </w:r>
            <w:r>
              <w:rPr>
                <w:noProof/>
                <w:webHidden/>
              </w:rPr>
              <w:tab/>
            </w:r>
            <w:r>
              <w:rPr>
                <w:noProof/>
                <w:webHidden/>
              </w:rPr>
              <w:fldChar w:fldCharType="begin"/>
            </w:r>
            <w:r>
              <w:rPr>
                <w:noProof/>
                <w:webHidden/>
              </w:rPr>
              <w:instrText xml:space="preserve"> PAGEREF _Toc51679744 \h </w:instrText>
            </w:r>
            <w:r>
              <w:rPr>
                <w:noProof/>
                <w:webHidden/>
              </w:rPr>
            </w:r>
            <w:r>
              <w:rPr>
                <w:noProof/>
                <w:webHidden/>
              </w:rPr>
              <w:fldChar w:fldCharType="separate"/>
            </w:r>
            <w:r>
              <w:rPr>
                <w:noProof/>
                <w:webHidden/>
              </w:rPr>
              <w:t>17</w:t>
            </w:r>
            <w:r>
              <w:rPr>
                <w:noProof/>
                <w:webHidden/>
              </w:rPr>
              <w:fldChar w:fldCharType="end"/>
            </w:r>
          </w:hyperlink>
        </w:p>
        <w:p w14:paraId="480A036A" w14:textId="35241A09" w:rsidR="00C77E06" w:rsidRDefault="00C77E06">
          <w:pPr>
            <w:pStyle w:val="TOC1"/>
            <w:tabs>
              <w:tab w:val="left" w:pos="440"/>
              <w:tab w:val="right" w:leader="dot" w:pos="9016"/>
            </w:tabs>
            <w:rPr>
              <w:rFonts w:eastAsiaTheme="minorEastAsia"/>
              <w:noProof/>
              <w:lang w:val="en-US"/>
            </w:rPr>
          </w:pPr>
          <w:hyperlink w:anchor="_Toc51679745" w:history="1">
            <w:r w:rsidRPr="00B32462">
              <w:rPr>
                <w:rStyle w:val="Hyperlink"/>
                <w:noProof/>
              </w:rPr>
              <w:t>9.</w:t>
            </w:r>
            <w:r>
              <w:rPr>
                <w:rFonts w:eastAsiaTheme="minorEastAsia"/>
                <w:noProof/>
                <w:lang w:val="en-US"/>
              </w:rPr>
              <w:tab/>
            </w:r>
            <w:r w:rsidRPr="00B32462">
              <w:rPr>
                <w:rStyle w:val="Hyperlink"/>
                <w:noProof/>
              </w:rPr>
              <w:t>ADMINISTRATION</w:t>
            </w:r>
            <w:r>
              <w:rPr>
                <w:noProof/>
                <w:webHidden/>
              </w:rPr>
              <w:tab/>
            </w:r>
            <w:r>
              <w:rPr>
                <w:noProof/>
                <w:webHidden/>
              </w:rPr>
              <w:fldChar w:fldCharType="begin"/>
            </w:r>
            <w:r>
              <w:rPr>
                <w:noProof/>
                <w:webHidden/>
              </w:rPr>
              <w:instrText xml:space="preserve"> PAGEREF _Toc51679745 \h </w:instrText>
            </w:r>
            <w:r>
              <w:rPr>
                <w:noProof/>
                <w:webHidden/>
              </w:rPr>
            </w:r>
            <w:r>
              <w:rPr>
                <w:noProof/>
                <w:webHidden/>
              </w:rPr>
              <w:fldChar w:fldCharType="separate"/>
            </w:r>
            <w:r>
              <w:rPr>
                <w:noProof/>
                <w:webHidden/>
              </w:rPr>
              <w:t>17</w:t>
            </w:r>
            <w:r>
              <w:rPr>
                <w:noProof/>
                <w:webHidden/>
              </w:rPr>
              <w:fldChar w:fldCharType="end"/>
            </w:r>
          </w:hyperlink>
        </w:p>
        <w:p w14:paraId="4331E0FC" w14:textId="3348E829" w:rsidR="00C77E06" w:rsidRDefault="00C77E06">
          <w:pPr>
            <w:pStyle w:val="TOC2"/>
            <w:tabs>
              <w:tab w:val="right" w:leader="dot" w:pos="9016"/>
            </w:tabs>
            <w:rPr>
              <w:rFonts w:eastAsiaTheme="minorEastAsia"/>
              <w:noProof/>
              <w:lang w:val="en-US"/>
            </w:rPr>
          </w:pPr>
          <w:hyperlink w:anchor="_Toc51679746" w:history="1">
            <w:r w:rsidRPr="00B32462">
              <w:rPr>
                <w:rStyle w:val="Hyperlink"/>
                <w:noProof/>
              </w:rPr>
              <w:t>R</w:t>
            </w:r>
            <w:r w:rsidRPr="00B32462">
              <w:rPr>
                <w:rStyle w:val="Hyperlink"/>
                <w:noProof/>
                <w:lang w:val="en-GB"/>
              </w:rPr>
              <w:t>EGISTRATION</w:t>
            </w:r>
            <w:r>
              <w:rPr>
                <w:noProof/>
                <w:webHidden/>
              </w:rPr>
              <w:tab/>
            </w:r>
            <w:r>
              <w:rPr>
                <w:noProof/>
                <w:webHidden/>
              </w:rPr>
              <w:fldChar w:fldCharType="begin"/>
            </w:r>
            <w:r>
              <w:rPr>
                <w:noProof/>
                <w:webHidden/>
              </w:rPr>
              <w:instrText xml:space="preserve"> PAGEREF _Toc51679746 \h </w:instrText>
            </w:r>
            <w:r>
              <w:rPr>
                <w:noProof/>
                <w:webHidden/>
              </w:rPr>
            </w:r>
            <w:r>
              <w:rPr>
                <w:noProof/>
                <w:webHidden/>
              </w:rPr>
              <w:fldChar w:fldCharType="separate"/>
            </w:r>
            <w:r>
              <w:rPr>
                <w:noProof/>
                <w:webHidden/>
              </w:rPr>
              <w:t>17</w:t>
            </w:r>
            <w:r>
              <w:rPr>
                <w:noProof/>
                <w:webHidden/>
              </w:rPr>
              <w:fldChar w:fldCharType="end"/>
            </w:r>
          </w:hyperlink>
        </w:p>
        <w:p w14:paraId="6B90F777" w14:textId="3230E795" w:rsidR="00C77E06" w:rsidRDefault="00C77E06">
          <w:pPr>
            <w:pStyle w:val="TOC1"/>
            <w:tabs>
              <w:tab w:val="right" w:leader="dot" w:pos="9016"/>
            </w:tabs>
            <w:rPr>
              <w:rFonts w:eastAsiaTheme="minorEastAsia"/>
              <w:noProof/>
              <w:lang w:val="en-US"/>
            </w:rPr>
          </w:pPr>
          <w:hyperlink w:anchor="_Toc51679747" w:history="1">
            <w:r w:rsidRPr="00B32462">
              <w:rPr>
                <w:rStyle w:val="Hyperlink"/>
                <w:noProof/>
              </w:rPr>
              <w:t>Summary of the DEADLINES</w:t>
            </w:r>
            <w:r>
              <w:rPr>
                <w:noProof/>
                <w:webHidden/>
              </w:rPr>
              <w:tab/>
            </w:r>
            <w:r>
              <w:rPr>
                <w:noProof/>
                <w:webHidden/>
              </w:rPr>
              <w:fldChar w:fldCharType="begin"/>
            </w:r>
            <w:r>
              <w:rPr>
                <w:noProof/>
                <w:webHidden/>
              </w:rPr>
              <w:instrText xml:space="preserve"> PAGEREF _Toc51679747 \h </w:instrText>
            </w:r>
            <w:r>
              <w:rPr>
                <w:noProof/>
                <w:webHidden/>
              </w:rPr>
            </w:r>
            <w:r>
              <w:rPr>
                <w:noProof/>
                <w:webHidden/>
              </w:rPr>
              <w:fldChar w:fldCharType="separate"/>
            </w:r>
            <w:r>
              <w:rPr>
                <w:noProof/>
                <w:webHidden/>
              </w:rPr>
              <w:t>18</w:t>
            </w:r>
            <w:r>
              <w:rPr>
                <w:noProof/>
                <w:webHidden/>
              </w:rPr>
              <w:fldChar w:fldCharType="end"/>
            </w:r>
          </w:hyperlink>
        </w:p>
        <w:p w14:paraId="33727ADB" w14:textId="66A6746F" w:rsidR="00C77E06" w:rsidRDefault="00C77E06">
          <w:pPr>
            <w:pStyle w:val="TOC2"/>
            <w:tabs>
              <w:tab w:val="right" w:leader="dot" w:pos="9016"/>
            </w:tabs>
            <w:rPr>
              <w:rFonts w:eastAsiaTheme="minorEastAsia"/>
              <w:noProof/>
              <w:lang w:val="en-US"/>
            </w:rPr>
          </w:pPr>
          <w:hyperlink w:anchor="_Toc51679748" w:history="1">
            <w:r w:rsidRPr="00B32462">
              <w:rPr>
                <w:rStyle w:val="Hyperlink"/>
                <w:noProof/>
              </w:rPr>
              <w:t>Financial Conditions:</w:t>
            </w:r>
            <w:r>
              <w:rPr>
                <w:noProof/>
                <w:webHidden/>
              </w:rPr>
              <w:tab/>
            </w:r>
            <w:r>
              <w:rPr>
                <w:noProof/>
                <w:webHidden/>
              </w:rPr>
              <w:fldChar w:fldCharType="begin"/>
            </w:r>
            <w:r>
              <w:rPr>
                <w:noProof/>
                <w:webHidden/>
              </w:rPr>
              <w:instrText xml:space="preserve"> PAGEREF _Toc51679748 \h </w:instrText>
            </w:r>
            <w:r>
              <w:rPr>
                <w:noProof/>
                <w:webHidden/>
              </w:rPr>
            </w:r>
            <w:r>
              <w:rPr>
                <w:noProof/>
                <w:webHidden/>
              </w:rPr>
              <w:fldChar w:fldCharType="separate"/>
            </w:r>
            <w:r>
              <w:rPr>
                <w:noProof/>
                <w:webHidden/>
              </w:rPr>
              <w:t>18</w:t>
            </w:r>
            <w:r>
              <w:rPr>
                <w:noProof/>
                <w:webHidden/>
              </w:rPr>
              <w:fldChar w:fldCharType="end"/>
            </w:r>
          </w:hyperlink>
        </w:p>
        <w:p w14:paraId="49DFE951" w14:textId="569CFD06" w:rsidR="00C77E06" w:rsidRDefault="00C77E06">
          <w:pPr>
            <w:pStyle w:val="TOC3"/>
            <w:tabs>
              <w:tab w:val="left" w:pos="880"/>
              <w:tab w:val="right" w:leader="dot" w:pos="9016"/>
            </w:tabs>
            <w:rPr>
              <w:rFonts w:eastAsiaTheme="minorEastAsia"/>
              <w:noProof/>
              <w:lang w:val="en-US"/>
            </w:rPr>
          </w:pPr>
          <w:hyperlink w:anchor="_Toc51679749" w:history="1">
            <w:r w:rsidRPr="00B32462">
              <w:rPr>
                <w:rStyle w:val="Hyperlink"/>
                <w:rFonts w:asciiTheme="majorHAnsi" w:eastAsiaTheme="majorEastAsia" w:hAnsiTheme="majorHAnsi" w:cstheme="majorBidi"/>
                <w:noProof/>
                <w:lang w:val="it-IT"/>
              </w:rPr>
              <w:t>a.</w:t>
            </w:r>
            <w:r>
              <w:rPr>
                <w:rFonts w:eastAsiaTheme="minorEastAsia"/>
                <w:noProof/>
                <w:lang w:val="en-US"/>
              </w:rPr>
              <w:tab/>
            </w:r>
            <w:r w:rsidRPr="00B32462">
              <w:rPr>
                <w:rStyle w:val="Hyperlink"/>
                <w:rFonts w:asciiTheme="majorHAnsi" w:eastAsiaTheme="majorEastAsia" w:hAnsiTheme="majorHAnsi" w:cstheme="majorBidi"/>
                <w:noProof/>
                <w:lang w:val="it-IT"/>
              </w:rPr>
              <w:t>Participation</w:t>
            </w:r>
            <w:r>
              <w:rPr>
                <w:noProof/>
                <w:webHidden/>
              </w:rPr>
              <w:tab/>
            </w:r>
            <w:r>
              <w:rPr>
                <w:noProof/>
                <w:webHidden/>
              </w:rPr>
              <w:fldChar w:fldCharType="begin"/>
            </w:r>
            <w:r>
              <w:rPr>
                <w:noProof/>
                <w:webHidden/>
              </w:rPr>
              <w:instrText xml:space="preserve"> PAGEREF _Toc51679749 \h </w:instrText>
            </w:r>
            <w:r>
              <w:rPr>
                <w:noProof/>
                <w:webHidden/>
              </w:rPr>
            </w:r>
            <w:r>
              <w:rPr>
                <w:noProof/>
                <w:webHidden/>
              </w:rPr>
              <w:fldChar w:fldCharType="separate"/>
            </w:r>
            <w:r>
              <w:rPr>
                <w:noProof/>
                <w:webHidden/>
              </w:rPr>
              <w:t>18</w:t>
            </w:r>
            <w:r>
              <w:rPr>
                <w:noProof/>
                <w:webHidden/>
              </w:rPr>
              <w:fldChar w:fldCharType="end"/>
            </w:r>
          </w:hyperlink>
        </w:p>
        <w:p w14:paraId="2E06A663" w14:textId="6EBD1EA9" w:rsidR="00C77E06" w:rsidRDefault="00C77E06">
          <w:pPr>
            <w:pStyle w:val="TOC3"/>
            <w:tabs>
              <w:tab w:val="left" w:pos="880"/>
              <w:tab w:val="right" w:leader="dot" w:pos="9016"/>
            </w:tabs>
            <w:rPr>
              <w:rFonts w:eastAsiaTheme="minorEastAsia"/>
              <w:noProof/>
              <w:lang w:val="en-US"/>
            </w:rPr>
          </w:pPr>
          <w:hyperlink w:anchor="_Toc51679750" w:history="1">
            <w:r w:rsidRPr="00B32462">
              <w:rPr>
                <w:rStyle w:val="Hyperlink"/>
                <w:rFonts w:asciiTheme="majorHAnsi" w:eastAsiaTheme="majorEastAsia" w:hAnsiTheme="majorHAnsi" w:cstheme="majorBidi"/>
                <w:noProof/>
                <w:lang w:val="it-IT"/>
              </w:rPr>
              <w:t>b.</w:t>
            </w:r>
            <w:r>
              <w:rPr>
                <w:rFonts w:eastAsiaTheme="minorEastAsia"/>
                <w:noProof/>
                <w:lang w:val="en-US"/>
              </w:rPr>
              <w:tab/>
            </w:r>
            <w:r w:rsidRPr="00B32462">
              <w:rPr>
                <w:rStyle w:val="Hyperlink"/>
                <w:rFonts w:asciiTheme="majorHAnsi" w:eastAsiaTheme="majorEastAsia" w:hAnsiTheme="majorHAnsi" w:cstheme="majorBidi"/>
                <w:noProof/>
                <w:lang w:val="it-IT"/>
              </w:rPr>
              <w:t>ISF Levy</w:t>
            </w:r>
            <w:r>
              <w:rPr>
                <w:noProof/>
                <w:webHidden/>
              </w:rPr>
              <w:tab/>
            </w:r>
            <w:r>
              <w:rPr>
                <w:noProof/>
                <w:webHidden/>
              </w:rPr>
              <w:fldChar w:fldCharType="begin"/>
            </w:r>
            <w:r>
              <w:rPr>
                <w:noProof/>
                <w:webHidden/>
              </w:rPr>
              <w:instrText xml:space="preserve"> PAGEREF _Toc51679750 \h </w:instrText>
            </w:r>
            <w:r>
              <w:rPr>
                <w:noProof/>
                <w:webHidden/>
              </w:rPr>
            </w:r>
            <w:r>
              <w:rPr>
                <w:noProof/>
                <w:webHidden/>
              </w:rPr>
              <w:fldChar w:fldCharType="separate"/>
            </w:r>
            <w:r>
              <w:rPr>
                <w:noProof/>
                <w:webHidden/>
              </w:rPr>
              <w:t>19</w:t>
            </w:r>
            <w:r>
              <w:rPr>
                <w:noProof/>
                <w:webHidden/>
              </w:rPr>
              <w:fldChar w:fldCharType="end"/>
            </w:r>
          </w:hyperlink>
        </w:p>
        <w:p w14:paraId="5029F543" w14:textId="5150EEC3" w:rsidR="00C77E06" w:rsidRDefault="00C77E06">
          <w:pPr>
            <w:pStyle w:val="TOC3"/>
            <w:tabs>
              <w:tab w:val="left" w:pos="880"/>
              <w:tab w:val="right" w:leader="dot" w:pos="9016"/>
            </w:tabs>
            <w:rPr>
              <w:rFonts w:eastAsiaTheme="minorEastAsia"/>
              <w:noProof/>
              <w:lang w:val="en-US"/>
            </w:rPr>
          </w:pPr>
          <w:hyperlink w:anchor="_Toc51679751" w:history="1">
            <w:r w:rsidRPr="00B32462">
              <w:rPr>
                <w:rStyle w:val="Hyperlink"/>
                <w:rFonts w:asciiTheme="majorHAnsi" w:eastAsiaTheme="majorEastAsia" w:hAnsiTheme="majorHAnsi" w:cstheme="majorBidi"/>
                <w:noProof/>
                <w:lang w:val="it-IT"/>
              </w:rPr>
              <w:t>c.</w:t>
            </w:r>
            <w:r>
              <w:rPr>
                <w:rFonts w:eastAsiaTheme="minorEastAsia"/>
                <w:noProof/>
                <w:lang w:val="en-US"/>
              </w:rPr>
              <w:tab/>
            </w:r>
            <w:r w:rsidRPr="00B32462">
              <w:rPr>
                <w:rStyle w:val="Hyperlink"/>
                <w:rFonts w:asciiTheme="majorHAnsi" w:eastAsiaTheme="majorEastAsia" w:hAnsiTheme="majorHAnsi" w:cstheme="majorBidi"/>
                <w:noProof/>
                <w:lang w:val="it-IT"/>
              </w:rPr>
              <w:t>Gala Dinner</w:t>
            </w:r>
            <w:r>
              <w:rPr>
                <w:noProof/>
                <w:webHidden/>
              </w:rPr>
              <w:tab/>
            </w:r>
            <w:r>
              <w:rPr>
                <w:noProof/>
                <w:webHidden/>
              </w:rPr>
              <w:fldChar w:fldCharType="begin"/>
            </w:r>
            <w:r>
              <w:rPr>
                <w:noProof/>
                <w:webHidden/>
              </w:rPr>
              <w:instrText xml:space="preserve"> PAGEREF _Toc51679751 \h </w:instrText>
            </w:r>
            <w:r>
              <w:rPr>
                <w:noProof/>
                <w:webHidden/>
              </w:rPr>
            </w:r>
            <w:r>
              <w:rPr>
                <w:noProof/>
                <w:webHidden/>
              </w:rPr>
              <w:fldChar w:fldCharType="separate"/>
            </w:r>
            <w:r>
              <w:rPr>
                <w:noProof/>
                <w:webHidden/>
              </w:rPr>
              <w:t>19</w:t>
            </w:r>
            <w:r>
              <w:rPr>
                <w:noProof/>
                <w:webHidden/>
              </w:rPr>
              <w:fldChar w:fldCharType="end"/>
            </w:r>
          </w:hyperlink>
        </w:p>
        <w:p w14:paraId="74B2E83F" w14:textId="031195FD" w:rsidR="00C77E06" w:rsidRDefault="00C77E06">
          <w:pPr>
            <w:pStyle w:val="TOC3"/>
            <w:tabs>
              <w:tab w:val="left" w:pos="880"/>
              <w:tab w:val="right" w:leader="dot" w:pos="9016"/>
            </w:tabs>
            <w:rPr>
              <w:rFonts w:eastAsiaTheme="minorEastAsia"/>
              <w:noProof/>
              <w:lang w:val="en-US"/>
            </w:rPr>
          </w:pPr>
          <w:hyperlink w:anchor="_Toc51679752" w:history="1">
            <w:r w:rsidRPr="00B32462">
              <w:rPr>
                <w:rStyle w:val="Hyperlink"/>
                <w:rFonts w:asciiTheme="majorHAnsi" w:eastAsiaTheme="majorEastAsia" w:hAnsiTheme="majorHAnsi" w:cstheme="majorBidi"/>
                <w:noProof/>
                <w:lang w:val="it-IT"/>
              </w:rPr>
              <w:t>d.</w:t>
            </w:r>
            <w:r>
              <w:rPr>
                <w:rFonts w:eastAsiaTheme="minorEastAsia"/>
                <w:noProof/>
                <w:lang w:val="en-US"/>
              </w:rPr>
              <w:tab/>
            </w:r>
            <w:r w:rsidRPr="00B32462">
              <w:rPr>
                <w:rStyle w:val="Hyperlink"/>
                <w:rFonts w:asciiTheme="majorHAnsi" w:eastAsiaTheme="majorEastAsia" w:hAnsiTheme="majorHAnsi" w:cstheme="majorBidi"/>
                <w:noProof/>
                <w:lang w:val="it-IT"/>
              </w:rPr>
              <w:t>Final Balance</w:t>
            </w:r>
            <w:r>
              <w:rPr>
                <w:noProof/>
                <w:webHidden/>
              </w:rPr>
              <w:tab/>
            </w:r>
            <w:r>
              <w:rPr>
                <w:noProof/>
                <w:webHidden/>
              </w:rPr>
              <w:fldChar w:fldCharType="begin"/>
            </w:r>
            <w:r>
              <w:rPr>
                <w:noProof/>
                <w:webHidden/>
              </w:rPr>
              <w:instrText xml:space="preserve"> PAGEREF _Toc51679752 \h </w:instrText>
            </w:r>
            <w:r>
              <w:rPr>
                <w:noProof/>
                <w:webHidden/>
              </w:rPr>
            </w:r>
            <w:r>
              <w:rPr>
                <w:noProof/>
                <w:webHidden/>
              </w:rPr>
              <w:fldChar w:fldCharType="separate"/>
            </w:r>
            <w:r>
              <w:rPr>
                <w:noProof/>
                <w:webHidden/>
              </w:rPr>
              <w:t>19</w:t>
            </w:r>
            <w:r>
              <w:rPr>
                <w:noProof/>
                <w:webHidden/>
              </w:rPr>
              <w:fldChar w:fldCharType="end"/>
            </w:r>
          </w:hyperlink>
        </w:p>
        <w:p w14:paraId="0E84C215" w14:textId="232D9B13" w:rsidR="00C77E06" w:rsidRDefault="00C77E06">
          <w:pPr>
            <w:pStyle w:val="TOC3"/>
            <w:tabs>
              <w:tab w:val="left" w:pos="880"/>
              <w:tab w:val="right" w:leader="dot" w:pos="9016"/>
            </w:tabs>
            <w:rPr>
              <w:rFonts w:eastAsiaTheme="minorEastAsia"/>
              <w:noProof/>
              <w:lang w:val="en-US"/>
            </w:rPr>
          </w:pPr>
          <w:hyperlink w:anchor="_Toc51679753" w:history="1">
            <w:r w:rsidRPr="00B32462">
              <w:rPr>
                <w:rStyle w:val="Hyperlink"/>
                <w:rFonts w:asciiTheme="majorHAnsi" w:eastAsiaTheme="majorEastAsia" w:hAnsiTheme="majorHAnsi" w:cstheme="majorBidi"/>
                <w:noProof/>
                <w:lang w:val="it-IT"/>
              </w:rPr>
              <w:t>e.</w:t>
            </w:r>
            <w:r>
              <w:rPr>
                <w:rFonts w:eastAsiaTheme="minorEastAsia"/>
                <w:noProof/>
                <w:lang w:val="en-US"/>
              </w:rPr>
              <w:tab/>
            </w:r>
            <w:r w:rsidRPr="00B32462">
              <w:rPr>
                <w:rStyle w:val="Hyperlink"/>
                <w:rFonts w:asciiTheme="majorHAnsi" w:eastAsiaTheme="majorEastAsia" w:hAnsiTheme="majorHAnsi" w:cstheme="majorBidi"/>
                <w:noProof/>
              </w:rPr>
              <w:t>Deposit</w:t>
            </w:r>
            <w:r>
              <w:rPr>
                <w:noProof/>
                <w:webHidden/>
              </w:rPr>
              <w:tab/>
            </w:r>
            <w:r>
              <w:rPr>
                <w:noProof/>
                <w:webHidden/>
              </w:rPr>
              <w:fldChar w:fldCharType="begin"/>
            </w:r>
            <w:r>
              <w:rPr>
                <w:noProof/>
                <w:webHidden/>
              </w:rPr>
              <w:instrText xml:space="preserve"> PAGEREF _Toc51679753 \h </w:instrText>
            </w:r>
            <w:r>
              <w:rPr>
                <w:noProof/>
                <w:webHidden/>
              </w:rPr>
            </w:r>
            <w:r>
              <w:rPr>
                <w:noProof/>
                <w:webHidden/>
              </w:rPr>
              <w:fldChar w:fldCharType="separate"/>
            </w:r>
            <w:r>
              <w:rPr>
                <w:noProof/>
                <w:webHidden/>
              </w:rPr>
              <w:t>19</w:t>
            </w:r>
            <w:r>
              <w:rPr>
                <w:noProof/>
                <w:webHidden/>
              </w:rPr>
              <w:fldChar w:fldCharType="end"/>
            </w:r>
          </w:hyperlink>
        </w:p>
        <w:p w14:paraId="16166996" w14:textId="5F167132" w:rsidR="00C77E06" w:rsidRDefault="00C77E06">
          <w:pPr>
            <w:pStyle w:val="TOC1"/>
            <w:tabs>
              <w:tab w:val="left" w:pos="660"/>
              <w:tab w:val="right" w:leader="dot" w:pos="9016"/>
            </w:tabs>
            <w:rPr>
              <w:rFonts w:eastAsiaTheme="minorEastAsia"/>
              <w:noProof/>
              <w:lang w:val="en-US"/>
            </w:rPr>
          </w:pPr>
          <w:hyperlink w:anchor="_Toc51679754" w:history="1">
            <w:r w:rsidRPr="00B32462">
              <w:rPr>
                <w:rStyle w:val="Hyperlink"/>
                <w:noProof/>
              </w:rPr>
              <w:t>10.</w:t>
            </w:r>
            <w:r>
              <w:rPr>
                <w:rFonts w:eastAsiaTheme="minorEastAsia"/>
                <w:noProof/>
                <w:lang w:val="en-US"/>
              </w:rPr>
              <w:tab/>
            </w:r>
            <w:r w:rsidRPr="00B32462">
              <w:rPr>
                <w:rStyle w:val="Hyperlink"/>
                <w:noProof/>
              </w:rPr>
              <w:t>INSURANCE</w:t>
            </w:r>
            <w:r>
              <w:rPr>
                <w:noProof/>
                <w:webHidden/>
              </w:rPr>
              <w:tab/>
            </w:r>
            <w:r>
              <w:rPr>
                <w:noProof/>
                <w:webHidden/>
              </w:rPr>
              <w:fldChar w:fldCharType="begin"/>
            </w:r>
            <w:r>
              <w:rPr>
                <w:noProof/>
                <w:webHidden/>
              </w:rPr>
              <w:instrText xml:space="preserve"> PAGEREF _Toc51679754 \h </w:instrText>
            </w:r>
            <w:r>
              <w:rPr>
                <w:noProof/>
                <w:webHidden/>
              </w:rPr>
            </w:r>
            <w:r>
              <w:rPr>
                <w:noProof/>
                <w:webHidden/>
              </w:rPr>
              <w:fldChar w:fldCharType="separate"/>
            </w:r>
            <w:r>
              <w:rPr>
                <w:noProof/>
                <w:webHidden/>
              </w:rPr>
              <w:t>19</w:t>
            </w:r>
            <w:r>
              <w:rPr>
                <w:noProof/>
                <w:webHidden/>
              </w:rPr>
              <w:fldChar w:fldCharType="end"/>
            </w:r>
          </w:hyperlink>
        </w:p>
        <w:p w14:paraId="133F1401" w14:textId="74DD5DAE" w:rsidR="000B1FCE" w:rsidRDefault="000B1FCE" w:rsidP="004672BC">
          <w:pPr>
            <w:rPr>
              <w:rFonts w:cstheme="minorHAnsi"/>
              <w:lang w:val="en-US"/>
            </w:rPr>
          </w:pPr>
          <w:r>
            <w:rPr>
              <w:rFonts w:cstheme="minorHAnsi"/>
              <w:lang w:val="en-US"/>
            </w:rPr>
            <w:fldChar w:fldCharType="end"/>
          </w:r>
        </w:p>
        <w:p w14:paraId="71DFACB2" w14:textId="77777777" w:rsidR="000B1FCE" w:rsidRDefault="000B1FCE" w:rsidP="004672BC">
          <w:pPr>
            <w:rPr>
              <w:rFonts w:cstheme="minorHAnsi"/>
              <w:lang w:val="en-US"/>
            </w:rPr>
          </w:pPr>
        </w:p>
        <w:p w14:paraId="3A636247" w14:textId="77777777" w:rsidR="000B1FCE" w:rsidRDefault="000B1FCE" w:rsidP="004672BC">
          <w:pPr>
            <w:rPr>
              <w:rFonts w:cstheme="minorHAnsi"/>
              <w:lang w:val="en-US"/>
            </w:rPr>
          </w:pPr>
        </w:p>
        <w:p w14:paraId="411F7BBE" w14:textId="77777777" w:rsidR="000B1FCE" w:rsidRDefault="000B1FCE" w:rsidP="004672BC">
          <w:pPr>
            <w:rPr>
              <w:rFonts w:cstheme="minorHAnsi"/>
              <w:lang w:val="en-US"/>
            </w:rPr>
          </w:pPr>
        </w:p>
        <w:p w14:paraId="422AD2B4" w14:textId="77777777" w:rsidR="000B1FCE" w:rsidRDefault="000B1FCE" w:rsidP="004672BC">
          <w:pPr>
            <w:rPr>
              <w:rFonts w:cstheme="minorHAnsi"/>
              <w:lang w:val="en-US"/>
            </w:rPr>
          </w:pPr>
        </w:p>
        <w:p w14:paraId="219665F3" w14:textId="77777777" w:rsidR="000B1FCE" w:rsidRDefault="000B1FCE" w:rsidP="004672BC">
          <w:pPr>
            <w:rPr>
              <w:rFonts w:cstheme="minorHAnsi"/>
              <w:lang w:val="en-US"/>
            </w:rPr>
          </w:pPr>
        </w:p>
        <w:p w14:paraId="0E1458D1" w14:textId="77777777" w:rsidR="000B1FCE" w:rsidRDefault="000B1FCE" w:rsidP="004672BC">
          <w:pPr>
            <w:rPr>
              <w:rFonts w:cstheme="minorHAnsi"/>
              <w:lang w:val="en-US"/>
            </w:rPr>
          </w:pPr>
        </w:p>
        <w:p w14:paraId="3DCEE9D5" w14:textId="77777777" w:rsidR="000B1FCE" w:rsidRDefault="000B1FCE" w:rsidP="004672BC">
          <w:pPr>
            <w:rPr>
              <w:rFonts w:cstheme="minorHAnsi"/>
              <w:lang w:val="en-US"/>
            </w:rPr>
          </w:pPr>
        </w:p>
        <w:p w14:paraId="3EC34705" w14:textId="77777777" w:rsidR="000B1FCE" w:rsidRDefault="000B1FCE" w:rsidP="004672BC">
          <w:pPr>
            <w:rPr>
              <w:rFonts w:cstheme="minorHAnsi"/>
              <w:lang w:val="en-US"/>
            </w:rPr>
          </w:pPr>
        </w:p>
        <w:p w14:paraId="41B95FB5" w14:textId="61941882" w:rsidR="004672BC" w:rsidRPr="00F36A90" w:rsidRDefault="00C77E06" w:rsidP="004672BC">
          <w:pPr>
            <w:rPr>
              <w:rFonts w:cstheme="minorHAnsi"/>
              <w:lang w:val="en-US"/>
            </w:rPr>
          </w:pPr>
        </w:p>
      </w:sdtContent>
    </w:sdt>
    <w:p w14:paraId="3B6CFBBD" w14:textId="7B251DD0" w:rsidR="00B208CA" w:rsidRPr="00C0175F" w:rsidRDefault="00B208CA" w:rsidP="007D47C6">
      <w:pPr>
        <w:pStyle w:val="Heading1"/>
        <w:numPr>
          <w:ilvl w:val="0"/>
          <w:numId w:val="5"/>
        </w:numPr>
        <w:rPr>
          <w:lang w:val="en-GB"/>
        </w:rPr>
      </w:pPr>
      <w:bookmarkStart w:id="0" w:name="_Toc27557270"/>
      <w:bookmarkStart w:id="1" w:name="_Toc51679715"/>
      <w:r w:rsidRPr="00C0175F">
        <w:rPr>
          <w:lang w:val="en-GB"/>
        </w:rPr>
        <w:t>INTRODUCTION</w:t>
      </w:r>
      <w:bookmarkEnd w:id="0"/>
      <w:bookmarkEnd w:id="1"/>
    </w:p>
    <w:p w14:paraId="466F2D60" w14:textId="117FDF78" w:rsidR="004F7257" w:rsidRPr="00C0175F" w:rsidRDefault="004F7257" w:rsidP="004F7257">
      <w:pPr>
        <w:jc w:val="both"/>
        <w:rPr>
          <w:rFonts w:cstheme="minorHAnsi"/>
          <w:sz w:val="21"/>
          <w:szCs w:val="21"/>
          <w:lang w:val="en-GB"/>
        </w:rPr>
      </w:pPr>
      <w:r w:rsidRPr="00C0175F">
        <w:rPr>
          <w:rFonts w:cstheme="minorHAnsi"/>
          <w:sz w:val="21"/>
          <w:szCs w:val="21"/>
          <w:lang w:val="en-GB"/>
        </w:rPr>
        <w:t>The ISF</w:t>
      </w:r>
      <w:r w:rsidR="008D401B">
        <w:rPr>
          <w:rFonts w:cstheme="minorHAnsi"/>
          <w:sz w:val="21"/>
          <w:szCs w:val="21"/>
          <w:lang w:val="en-GB"/>
        </w:rPr>
        <w:t xml:space="preserve"> U15</w:t>
      </w:r>
      <w:r w:rsidRPr="00C0175F">
        <w:rPr>
          <w:rFonts w:cstheme="minorHAnsi"/>
          <w:sz w:val="21"/>
          <w:szCs w:val="21"/>
          <w:lang w:val="en-GB"/>
        </w:rPr>
        <w:t xml:space="preserve"> </w:t>
      </w:r>
      <w:r w:rsidR="00642A02">
        <w:rPr>
          <w:rFonts w:cstheme="minorHAnsi"/>
          <w:sz w:val="21"/>
          <w:szCs w:val="21"/>
          <w:lang w:val="en-GB"/>
        </w:rPr>
        <w:t xml:space="preserve">World Schools Games are the new format of </w:t>
      </w:r>
      <w:r w:rsidR="00642A02" w:rsidRPr="00C0175F">
        <w:rPr>
          <w:rFonts w:cstheme="minorHAnsi"/>
          <w:sz w:val="21"/>
          <w:szCs w:val="21"/>
          <w:lang w:val="en-GB"/>
        </w:rPr>
        <w:t>school</w:t>
      </w:r>
      <w:r w:rsidRPr="00C0175F">
        <w:rPr>
          <w:rFonts w:cstheme="minorHAnsi"/>
          <w:sz w:val="21"/>
          <w:szCs w:val="21"/>
          <w:lang w:val="en-GB"/>
        </w:rPr>
        <w:t xml:space="preserve"> sport event. It brings together the best school athletes</w:t>
      </w:r>
      <w:r w:rsidR="00642A02">
        <w:rPr>
          <w:rFonts w:cstheme="minorHAnsi"/>
          <w:sz w:val="21"/>
          <w:szCs w:val="21"/>
          <w:lang w:val="en-GB"/>
        </w:rPr>
        <w:t xml:space="preserve"> in U15 age </w:t>
      </w:r>
      <w:r w:rsidR="005A7913">
        <w:rPr>
          <w:rFonts w:cstheme="minorHAnsi"/>
          <w:sz w:val="21"/>
          <w:szCs w:val="21"/>
          <w:lang w:val="en-GB"/>
        </w:rPr>
        <w:t>category,</w:t>
      </w:r>
      <w:r w:rsidRPr="00C0175F">
        <w:rPr>
          <w:rFonts w:cstheme="minorHAnsi"/>
          <w:sz w:val="21"/>
          <w:szCs w:val="21"/>
          <w:lang w:val="en-GB"/>
        </w:rPr>
        <w:t xml:space="preserve"> creating a unique context for high level sport competitions, cultural exchanges and </w:t>
      </w:r>
      <w:r w:rsidR="00642A02">
        <w:rPr>
          <w:rFonts w:cstheme="minorHAnsi"/>
          <w:sz w:val="21"/>
          <w:szCs w:val="21"/>
          <w:lang w:val="en-GB"/>
        </w:rPr>
        <w:t xml:space="preserve">especially develop </w:t>
      </w:r>
      <w:r w:rsidRPr="00C0175F">
        <w:rPr>
          <w:rFonts w:cstheme="minorHAnsi"/>
          <w:sz w:val="21"/>
          <w:szCs w:val="21"/>
          <w:lang w:val="en-GB"/>
        </w:rPr>
        <w:t xml:space="preserve">educational programmes. The best student athletes in the world take part in the </w:t>
      </w:r>
      <w:r w:rsidR="008D401B" w:rsidRPr="00C0175F">
        <w:rPr>
          <w:rFonts w:cstheme="minorHAnsi"/>
          <w:sz w:val="21"/>
          <w:szCs w:val="21"/>
          <w:lang w:val="en-GB"/>
        </w:rPr>
        <w:t>ISF</w:t>
      </w:r>
      <w:r w:rsidR="008D401B">
        <w:rPr>
          <w:rFonts w:cstheme="minorHAnsi"/>
          <w:sz w:val="21"/>
          <w:szCs w:val="21"/>
          <w:lang w:val="en-GB"/>
        </w:rPr>
        <w:t xml:space="preserve"> U15</w:t>
      </w:r>
      <w:r w:rsidR="008D401B" w:rsidRPr="00C0175F">
        <w:rPr>
          <w:rFonts w:cstheme="minorHAnsi"/>
          <w:sz w:val="21"/>
          <w:szCs w:val="21"/>
          <w:lang w:val="en-GB"/>
        </w:rPr>
        <w:t xml:space="preserve"> </w:t>
      </w:r>
      <w:r w:rsidR="008D401B">
        <w:rPr>
          <w:rFonts w:cstheme="minorHAnsi"/>
          <w:sz w:val="21"/>
          <w:szCs w:val="21"/>
          <w:lang w:val="en-GB"/>
        </w:rPr>
        <w:t xml:space="preserve">World Schools Games </w:t>
      </w:r>
      <w:r w:rsidRPr="00C0175F">
        <w:rPr>
          <w:rFonts w:cstheme="minorHAnsi"/>
          <w:sz w:val="21"/>
          <w:szCs w:val="21"/>
          <w:lang w:val="en-GB"/>
        </w:rPr>
        <w:t xml:space="preserve">individually as part of a </w:t>
      </w:r>
      <w:r w:rsidRPr="00EC6E44">
        <w:rPr>
          <w:rFonts w:cstheme="minorHAnsi"/>
          <w:sz w:val="21"/>
          <w:szCs w:val="21"/>
          <w:lang w:val="en-GB"/>
        </w:rPr>
        <w:t>selected team</w:t>
      </w:r>
      <w:r w:rsidRPr="00C0175F">
        <w:rPr>
          <w:rFonts w:cstheme="minorHAnsi"/>
          <w:sz w:val="21"/>
          <w:szCs w:val="21"/>
          <w:lang w:val="en-GB"/>
        </w:rPr>
        <w:t xml:space="preserve"> from the respective ISF member. Excellence in both sport competitions and educational </w:t>
      </w:r>
      <w:r w:rsidR="00C0175F" w:rsidRPr="00C0175F">
        <w:rPr>
          <w:rFonts w:cstheme="minorHAnsi"/>
          <w:sz w:val="21"/>
          <w:szCs w:val="21"/>
          <w:lang w:val="en-GB"/>
        </w:rPr>
        <w:t>activities make up</w:t>
      </w:r>
      <w:r w:rsidRPr="00C0175F">
        <w:rPr>
          <w:rFonts w:cstheme="minorHAnsi"/>
          <w:sz w:val="21"/>
          <w:szCs w:val="21"/>
          <w:lang w:val="en-GB"/>
        </w:rPr>
        <w:t xml:space="preserve"> the main feature</w:t>
      </w:r>
      <w:r w:rsidR="00C0175F" w:rsidRPr="00C0175F">
        <w:rPr>
          <w:rFonts w:cstheme="minorHAnsi"/>
          <w:sz w:val="21"/>
          <w:szCs w:val="21"/>
          <w:lang w:val="en-GB"/>
        </w:rPr>
        <w:t>s</w:t>
      </w:r>
      <w:r w:rsidRPr="00C0175F">
        <w:rPr>
          <w:rFonts w:cstheme="minorHAnsi"/>
          <w:sz w:val="21"/>
          <w:szCs w:val="21"/>
          <w:lang w:val="en-GB"/>
        </w:rPr>
        <w:t xml:space="preserve"> of these events. </w:t>
      </w:r>
    </w:p>
    <w:p w14:paraId="322C8E99" w14:textId="08B3F42A" w:rsidR="004F7257" w:rsidRPr="00C0175F" w:rsidRDefault="004F7257" w:rsidP="004F7257">
      <w:pPr>
        <w:autoSpaceDE w:val="0"/>
        <w:autoSpaceDN w:val="0"/>
        <w:adjustRightInd w:val="0"/>
        <w:spacing w:after="0" w:line="240" w:lineRule="auto"/>
        <w:rPr>
          <w:rFonts w:cstheme="minorHAnsi"/>
          <w:color w:val="000000"/>
          <w:sz w:val="21"/>
          <w:szCs w:val="21"/>
          <w:lang w:val="en-GB"/>
        </w:rPr>
      </w:pPr>
      <w:r w:rsidRPr="00C0175F">
        <w:rPr>
          <w:rFonts w:cstheme="minorHAnsi"/>
          <w:color w:val="000000"/>
          <w:sz w:val="21"/>
          <w:szCs w:val="21"/>
          <w:lang w:val="en-GB"/>
        </w:rPr>
        <w:t xml:space="preserve">The </w:t>
      </w:r>
      <w:r w:rsidR="008D401B" w:rsidRPr="00C0175F">
        <w:rPr>
          <w:rFonts w:cstheme="minorHAnsi"/>
          <w:sz w:val="21"/>
          <w:szCs w:val="21"/>
          <w:lang w:val="en-GB"/>
        </w:rPr>
        <w:t>ISF</w:t>
      </w:r>
      <w:r w:rsidR="008D401B">
        <w:rPr>
          <w:rFonts w:cstheme="minorHAnsi"/>
          <w:sz w:val="21"/>
          <w:szCs w:val="21"/>
          <w:lang w:val="en-GB"/>
        </w:rPr>
        <w:t xml:space="preserve"> U15</w:t>
      </w:r>
      <w:r w:rsidR="008D401B" w:rsidRPr="00C0175F">
        <w:rPr>
          <w:rFonts w:cstheme="minorHAnsi"/>
          <w:sz w:val="21"/>
          <w:szCs w:val="21"/>
          <w:lang w:val="en-GB"/>
        </w:rPr>
        <w:t xml:space="preserve"> </w:t>
      </w:r>
      <w:r w:rsidR="008D401B">
        <w:rPr>
          <w:rFonts w:cstheme="minorHAnsi"/>
          <w:sz w:val="21"/>
          <w:szCs w:val="21"/>
          <w:lang w:val="en-GB"/>
        </w:rPr>
        <w:t xml:space="preserve">World Schools Games </w:t>
      </w:r>
      <w:r w:rsidRPr="00C0175F">
        <w:rPr>
          <w:rFonts w:cstheme="minorHAnsi"/>
          <w:color w:val="000000"/>
          <w:sz w:val="21"/>
          <w:szCs w:val="21"/>
          <w:lang w:val="en-GB"/>
        </w:rPr>
        <w:t>is organi</w:t>
      </w:r>
      <w:r w:rsidR="00C0175F" w:rsidRPr="00C0175F">
        <w:rPr>
          <w:rFonts w:cstheme="minorHAnsi"/>
          <w:color w:val="000000"/>
          <w:sz w:val="21"/>
          <w:szCs w:val="21"/>
          <w:lang w:val="en-GB"/>
        </w:rPr>
        <w:t>s</w:t>
      </w:r>
      <w:r w:rsidRPr="00C0175F">
        <w:rPr>
          <w:rFonts w:cstheme="minorHAnsi"/>
          <w:color w:val="000000"/>
          <w:sz w:val="21"/>
          <w:szCs w:val="21"/>
          <w:lang w:val="en-GB"/>
        </w:rPr>
        <w:t xml:space="preserve">ed </w:t>
      </w:r>
      <w:r w:rsidR="00642A02">
        <w:rPr>
          <w:rFonts w:cstheme="minorHAnsi"/>
          <w:color w:val="000000"/>
          <w:sz w:val="21"/>
          <w:szCs w:val="21"/>
          <w:lang w:val="en-GB"/>
        </w:rPr>
        <w:t>for the first time in ISF history.</w:t>
      </w:r>
      <w:r w:rsidRPr="00C0175F">
        <w:rPr>
          <w:rFonts w:cstheme="minorHAnsi"/>
          <w:color w:val="000000"/>
          <w:sz w:val="21"/>
          <w:szCs w:val="21"/>
          <w:lang w:val="en-GB"/>
        </w:rPr>
        <w:t xml:space="preserve"> </w:t>
      </w:r>
    </w:p>
    <w:p w14:paraId="7FC5E8F1" w14:textId="2FD97418" w:rsidR="004F7257" w:rsidRPr="00C0175F" w:rsidRDefault="004F7257" w:rsidP="004F7257">
      <w:pPr>
        <w:jc w:val="both"/>
        <w:rPr>
          <w:rFonts w:cstheme="minorHAnsi"/>
          <w:lang w:val="en-GB"/>
        </w:rPr>
      </w:pPr>
      <w:r w:rsidRPr="00C0175F">
        <w:rPr>
          <w:rFonts w:cstheme="minorHAnsi"/>
          <w:color w:val="000000"/>
          <w:sz w:val="21"/>
          <w:szCs w:val="21"/>
          <w:lang w:val="en-GB"/>
        </w:rPr>
        <w:t>The event is open to students up to 1</w:t>
      </w:r>
      <w:r w:rsidR="00642A02">
        <w:rPr>
          <w:rFonts w:cstheme="minorHAnsi"/>
          <w:color w:val="000000"/>
          <w:sz w:val="21"/>
          <w:szCs w:val="21"/>
          <w:lang w:val="en-GB"/>
        </w:rPr>
        <w:t>5</w:t>
      </w:r>
      <w:r w:rsidRPr="00C0175F">
        <w:rPr>
          <w:rFonts w:cstheme="minorHAnsi"/>
          <w:color w:val="000000"/>
          <w:sz w:val="21"/>
          <w:szCs w:val="21"/>
          <w:lang w:val="en-GB"/>
        </w:rPr>
        <w:t xml:space="preserve"> years old, depending on the sport-specific age requirements.</w:t>
      </w:r>
    </w:p>
    <w:p w14:paraId="66865D0F" w14:textId="4DFCA7E9" w:rsidR="004F7257" w:rsidRDefault="004F7257" w:rsidP="004F7257">
      <w:pPr>
        <w:jc w:val="both"/>
        <w:rPr>
          <w:rFonts w:cstheme="minorHAnsi"/>
          <w:lang w:val="en-GB"/>
        </w:rPr>
      </w:pPr>
      <w:r w:rsidRPr="00C0175F">
        <w:rPr>
          <w:rFonts w:cstheme="minorHAnsi"/>
          <w:lang w:val="en-GB"/>
        </w:rPr>
        <w:t>The educational programme and the sport format of the event shall always be adapted to the age of participants.</w:t>
      </w:r>
    </w:p>
    <w:p w14:paraId="70C280B7" w14:textId="3F53F391" w:rsidR="00207F94" w:rsidRPr="000177AA" w:rsidRDefault="00207F94" w:rsidP="004F7257">
      <w:pPr>
        <w:jc w:val="both"/>
        <w:rPr>
          <w:rFonts w:cstheme="minorHAnsi"/>
          <w:lang w:val="en-US"/>
        </w:rPr>
      </w:pPr>
      <w:r w:rsidRPr="000177AA">
        <w:rPr>
          <w:rFonts w:cstheme="minorHAnsi"/>
          <w:lang w:val="en-US"/>
        </w:rPr>
        <w:t>QUOTE LAURENT PETRYNKA – I</w:t>
      </w:r>
      <w:r w:rsidR="000177AA">
        <w:rPr>
          <w:rFonts w:cstheme="minorHAnsi"/>
          <w:lang w:val="en-US"/>
        </w:rPr>
        <w:t>NTERNATIONAL</w:t>
      </w:r>
      <w:r w:rsidR="000177AA" w:rsidRPr="000177AA">
        <w:rPr>
          <w:rFonts w:cstheme="minorHAnsi"/>
          <w:lang w:val="en-GB"/>
        </w:rPr>
        <w:t xml:space="preserve"> </w:t>
      </w:r>
      <w:r w:rsidR="000177AA">
        <w:rPr>
          <w:rFonts w:cstheme="minorHAnsi"/>
          <w:lang w:val="en-GB"/>
        </w:rPr>
        <w:t>SCHOOL SPORT FEDERATION</w:t>
      </w:r>
      <w:r w:rsidRPr="000177AA">
        <w:rPr>
          <w:rFonts w:cstheme="minorHAnsi"/>
          <w:lang w:val="en-US"/>
        </w:rPr>
        <w:t xml:space="preserve"> PRESIDENT</w:t>
      </w:r>
    </w:p>
    <w:p w14:paraId="5B96A189" w14:textId="3CBFFB75" w:rsidR="00207F94" w:rsidRPr="000177AA" w:rsidRDefault="00207F94" w:rsidP="004F7257">
      <w:pPr>
        <w:jc w:val="both"/>
        <w:rPr>
          <w:rFonts w:cstheme="minorHAnsi"/>
          <w:lang w:val="en-US"/>
        </w:rPr>
      </w:pPr>
    </w:p>
    <w:p w14:paraId="2A1CC144" w14:textId="031F61F8" w:rsidR="00207F94" w:rsidRDefault="00207F94" w:rsidP="00207F94">
      <w:pPr>
        <w:jc w:val="both"/>
        <w:rPr>
          <w:rFonts w:cstheme="minorHAnsi"/>
          <w:lang w:val="en-GB"/>
        </w:rPr>
      </w:pPr>
      <w:r>
        <w:rPr>
          <w:rFonts w:cstheme="minorHAnsi"/>
          <w:lang w:val="en-GB"/>
        </w:rPr>
        <w:t xml:space="preserve">QUOTE ŽELJKO TANASKOVIĆ </w:t>
      </w:r>
      <w:r w:rsidR="000177AA">
        <w:rPr>
          <w:rFonts w:cstheme="minorHAnsi"/>
          <w:lang w:val="en-GB"/>
        </w:rPr>
        <w:t>–</w:t>
      </w:r>
      <w:r>
        <w:rPr>
          <w:rFonts w:cstheme="minorHAnsi"/>
          <w:lang w:val="en-GB"/>
        </w:rPr>
        <w:t xml:space="preserve"> </w:t>
      </w:r>
      <w:r w:rsidR="000177AA">
        <w:rPr>
          <w:rFonts w:cstheme="minorHAnsi"/>
          <w:lang w:val="en-GB"/>
        </w:rPr>
        <w:t>SERBIAN SCHOOL SPORT FEDERATION PRESIDENT</w:t>
      </w:r>
    </w:p>
    <w:p w14:paraId="2C1E868E" w14:textId="77777777" w:rsidR="00207F94" w:rsidRDefault="00207F94" w:rsidP="004F7257">
      <w:pPr>
        <w:jc w:val="both"/>
        <w:rPr>
          <w:rFonts w:cstheme="minorHAnsi"/>
          <w:lang w:val="en-GB"/>
        </w:rPr>
      </w:pPr>
    </w:p>
    <w:p w14:paraId="4C322401" w14:textId="77777777" w:rsidR="00207F94" w:rsidRPr="00C0175F" w:rsidRDefault="00207F94" w:rsidP="004F7257">
      <w:pPr>
        <w:jc w:val="both"/>
        <w:rPr>
          <w:rFonts w:cstheme="minorHAnsi"/>
          <w:lang w:val="en-GB"/>
        </w:rPr>
      </w:pPr>
    </w:p>
    <w:p w14:paraId="4693D2F6" w14:textId="77777777" w:rsidR="004F7257" w:rsidRPr="00935ECC" w:rsidRDefault="004F7257" w:rsidP="004F7257">
      <w:pPr>
        <w:jc w:val="both"/>
        <w:rPr>
          <w:rFonts w:cstheme="minorHAnsi"/>
        </w:rPr>
      </w:pPr>
    </w:p>
    <w:p w14:paraId="29EB642F" w14:textId="77777777" w:rsidR="004F7257" w:rsidRPr="00935ECC" w:rsidRDefault="004F7257" w:rsidP="004F7257">
      <w:pPr>
        <w:rPr>
          <w:rFonts w:cstheme="minorHAnsi"/>
          <w:lang w:val="en-US"/>
        </w:rPr>
      </w:pPr>
    </w:p>
    <w:p w14:paraId="712189A7" w14:textId="77777777" w:rsidR="004F7257" w:rsidRPr="00935ECC" w:rsidRDefault="004F7257">
      <w:pPr>
        <w:rPr>
          <w:rFonts w:eastAsiaTheme="majorEastAsia" w:cstheme="minorHAnsi"/>
          <w:color w:val="2F5496" w:themeColor="accent1" w:themeShade="BF"/>
          <w:sz w:val="32"/>
          <w:szCs w:val="32"/>
          <w:lang w:val="en-US"/>
        </w:rPr>
      </w:pPr>
      <w:r w:rsidRPr="00935ECC">
        <w:rPr>
          <w:rFonts w:cstheme="minorHAnsi"/>
          <w:lang w:val="en-US"/>
        </w:rPr>
        <w:br w:type="page"/>
      </w:r>
    </w:p>
    <w:p w14:paraId="2ABAB445" w14:textId="489AE251" w:rsidR="00B208CA" w:rsidRPr="004672BC" w:rsidRDefault="00B208CA" w:rsidP="007D47C6">
      <w:pPr>
        <w:pStyle w:val="Heading1"/>
        <w:numPr>
          <w:ilvl w:val="0"/>
          <w:numId w:val="5"/>
        </w:numPr>
      </w:pPr>
      <w:bookmarkStart w:id="2" w:name="_Toc27557271"/>
      <w:bookmarkStart w:id="3" w:name="_Toc51679716"/>
      <w:r w:rsidRPr="004672BC">
        <w:lastRenderedPageBreak/>
        <w:t>ORGANI</w:t>
      </w:r>
      <w:r w:rsidR="00E320B5">
        <w:rPr>
          <w:lang w:val="en-GB"/>
        </w:rPr>
        <w:t>S</w:t>
      </w:r>
      <w:r w:rsidRPr="004672BC">
        <w:t>ATION</w:t>
      </w:r>
      <w:bookmarkEnd w:id="2"/>
      <w:bookmarkEnd w:id="3"/>
    </w:p>
    <w:p w14:paraId="78BBD6A1" w14:textId="0EB2C800" w:rsidR="00B208CA" w:rsidRPr="004672BC" w:rsidRDefault="000B1FCE" w:rsidP="004672BC">
      <w:pPr>
        <w:pStyle w:val="Heading2"/>
      </w:pPr>
      <w:bookmarkStart w:id="4" w:name="_Toc27557272"/>
      <w:bookmarkStart w:id="5" w:name="_Toc51679717"/>
      <w:r w:rsidRPr="004672BC">
        <w:t>Management</w:t>
      </w:r>
      <w:bookmarkEnd w:id="4"/>
      <w:bookmarkEnd w:id="5"/>
    </w:p>
    <w:tbl>
      <w:tblPr>
        <w:tblStyle w:val="TableGrid"/>
        <w:tblW w:w="0" w:type="auto"/>
        <w:tblLook w:val="04A0" w:firstRow="1" w:lastRow="0" w:firstColumn="1" w:lastColumn="0" w:noHBand="0" w:noVBand="1"/>
      </w:tblPr>
      <w:tblGrid>
        <w:gridCol w:w="4508"/>
        <w:gridCol w:w="4508"/>
      </w:tblGrid>
      <w:tr w:rsidR="00917425" w14:paraId="544984C2" w14:textId="77777777" w:rsidTr="00917425">
        <w:tc>
          <w:tcPr>
            <w:tcW w:w="4508" w:type="dxa"/>
            <w:tcBorders>
              <w:top w:val="single" w:sz="4" w:space="0" w:color="auto"/>
              <w:left w:val="single" w:sz="4" w:space="0" w:color="auto"/>
              <w:bottom w:val="single" w:sz="4" w:space="0" w:color="auto"/>
              <w:right w:val="single" w:sz="4" w:space="0" w:color="auto"/>
            </w:tcBorders>
            <w:hideMark/>
          </w:tcPr>
          <w:p w14:paraId="6A0DA76B" w14:textId="77777777" w:rsidR="00917425" w:rsidRDefault="00917425">
            <w:pPr>
              <w:rPr>
                <w:rFonts w:cstheme="minorHAnsi"/>
                <w:lang w:val="it-IT"/>
              </w:rPr>
            </w:pPr>
            <w:r>
              <w:rPr>
                <w:rFonts w:cstheme="minorHAnsi"/>
                <w:lang w:val="it-IT"/>
              </w:rPr>
              <w:t>Organisation</w:t>
            </w:r>
          </w:p>
        </w:tc>
        <w:tc>
          <w:tcPr>
            <w:tcW w:w="4508" w:type="dxa"/>
            <w:tcBorders>
              <w:top w:val="single" w:sz="4" w:space="0" w:color="auto"/>
              <w:left w:val="single" w:sz="4" w:space="0" w:color="auto"/>
              <w:bottom w:val="single" w:sz="4" w:space="0" w:color="auto"/>
              <w:right w:val="single" w:sz="4" w:space="0" w:color="auto"/>
            </w:tcBorders>
            <w:hideMark/>
          </w:tcPr>
          <w:p w14:paraId="6A637DE2" w14:textId="2BFE9028" w:rsidR="00165734" w:rsidRPr="000A2679" w:rsidRDefault="000F7A9E">
            <w:pPr>
              <w:rPr>
                <w:lang w:val="hr-HR"/>
              </w:rPr>
            </w:pPr>
            <w:r w:rsidRPr="000A2679">
              <w:rPr>
                <w:rStyle w:val="Hyperlink"/>
                <w:color w:val="auto"/>
                <w:u w:val="none"/>
                <w:lang w:val="hr-HR"/>
              </w:rPr>
              <w:t xml:space="preserve">International </w:t>
            </w:r>
            <w:r w:rsidR="00917425" w:rsidRPr="000A2679">
              <w:rPr>
                <w:rStyle w:val="Hyperlink"/>
                <w:color w:val="auto"/>
                <w:u w:val="none"/>
              </w:rPr>
              <w:t xml:space="preserve">School Sport </w:t>
            </w:r>
            <w:proofErr w:type="spellStart"/>
            <w:r w:rsidR="00917425" w:rsidRPr="000A2679">
              <w:rPr>
                <w:rStyle w:val="Hyperlink"/>
                <w:color w:val="auto"/>
                <w:u w:val="none"/>
              </w:rPr>
              <w:t>Federatio</w:t>
            </w:r>
            <w:proofErr w:type="spellEnd"/>
            <w:r w:rsidR="00165734" w:rsidRPr="000A2679">
              <w:rPr>
                <w:rStyle w:val="Hyperlink"/>
                <w:color w:val="auto"/>
                <w:u w:val="none"/>
                <w:lang w:val="hr-HR"/>
              </w:rPr>
              <w:t>n</w:t>
            </w:r>
          </w:p>
          <w:p w14:paraId="0FE96FF4" w14:textId="7070925B" w:rsidR="00165734" w:rsidRDefault="000F7A9E">
            <w:pPr>
              <w:rPr>
                <w:rFonts w:cstheme="minorHAnsi"/>
              </w:rPr>
            </w:pPr>
            <w:r>
              <w:rPr>
                <w:rFonts w:cstheme="minorHAnsi"/>
              </w:rPr>
              <w:t xml:space="preserve"> </w:t>
            </w:r>
          </w:p>
          <w:p w14:paraId="384E2A18" w14:textId="137D7192" w:rsidR="00917425" w:rsidRDefault="00C77E06">
            <w:pPr>
              <w:rPr>
                <w:rFonts w:cstheme="minorHAnsi"/>
              </w:rPr>
            </w:pPr>
            <w:hyperlink r:id="rId8" w:history="1">
              <w:r w:rsidR="009266C9" w:rsidRPr="00916440">
                <w:rPr>
                  <w:rStyle w:val="Hyperlink"/>
                  <w:rFonts w:cstheme="minorHAnsi"/>
                </w:rPr>
                <w:t>admin@isfsports.org</w:t>
              </w:r>
            </w:hyperlink>
          </w:p>
          <w:p w14:paraId="35C150E7" w14:textId="73A03F98" w:rsidR="00165734" w:rsidRDefault="00C77E06">
            <w:pPr>
              <w:rPr>
                <w:rStyle w:val="Hyperlink"/>
                <w:lang w:val="it-IT"/>
              </w:rPr>
            </w:pPr>
            <w:hyperlink r:id="rId9" w:history="1">
              <w:r w:rsidR="00165734">
                <w:rPr>
                  <w:rStyle w:val="Hyperlink"/>
                  <w:rFonts w:cstheme="minorHAnsi"/>
                </w:rPr>
                <w:t>sport@isfsports.org</w:t>
              </w:r>
            </w:hyperlink>
          </w:p>
        </w:tc>
      </w:tr>
      <w:tr w:rsidR="00642A02" w14:paraId="49B05618" w14:textId="77777777" w:rsidTr="000A2679">
        <w:trPr>
          <w:trHeight w:val="938"/>
        </w:trPr>
        <w:tc>
          <w:tcPr>
            <w:tcW w:w="4508" w:type="dxa"/>
            <w:tcBorders>
              <w:top w:val="single" w:sz="4" w:space="0" w:color="auto"/>
              <w:left w:val="single" w:sz="4" w:space="0" w:color="auto"/>
              <w:right w:val="single" w:sz="4" w:space="0" w:color="auto"/>
            </w:tcBorders>
          </w:tcPr>
          <w:p w14:paraId="7A8D497C" w14:textId="77777777" w:rsidR="00642A02" w:rsidRDefault="00642A02" w:rsidP="000F7A9E">
            <w:pPr>
              <w:rPr>
                <w:rFonts w:cstheme="minorHAnsi"/>
                <w:lang w:val="it-IT"/>
              </w:rPr>
            </w:pPr>
            <w:r>
              <w:rPr>
                <w:rFonts w:cstheme="minorHAnsi"/>
                <w:lang w:val="it-IT"/>
              </w:rPr>
              <w:t>ISF Member Host</w:t>
            </w:r>
          </w:p>
          <w:p w14:paraId="4D3AA923" w14:textId="77777777" w:rsidR="00642A02" w:rsidRDefault="00642A02" w:rsidP="00642A02">
            <w:pPr>
              <w:rPr>
                <w:ins w:id="6" w:author="Josip Kosutic" w:date="2019-12-27T13:17:00Z"/>
                <w:rFonts w:cstheme="minorHAnsi"/>
              </w:rPr>
            </w:pPr>
            <w:r>
              <w:rPr>
                <w:rFonts w:cstheme="minorHAnsi"/>
              </w:rPr>
              <w:t>Local Orga</w:t>
            </w:r>
            <w:r>
              <w:t>nising</w:t>
            </w:r>
            <w:r>
              <w:rPr>
                <w:rFonts w:cstheme="minorHAnsi"/>
              </w:rPr>
              <w:t xml:space="preserve"> Committee</w:t>
            </w:r>
          </w:p>
          <w:p w14:paraId="71CB5ED6" w14:textId="240BFA47" w:rsidR="00642A02" w:rsidRDefault="00642A02" w:rsidP="000F7A9E">
            <w:pPr>
              <w:rPr>
                <w:rFonts w:cstheme="minorHAnsi"/>
                <w:lang w:val="it-IT"/>
              </w:rPr>
            </w:pPr>
          </w:p>
        </w:tc>
        <w:tc>
          <w:tcPr>
            <w:tcW w:w="4508" w:type="dxa"/>
            <w:tcBorders>
              <w:top w:val="single" w:sz="4" w:space="0" w:color="auto"/>
              <w:left w:val="single" w:sz="4" w:space="0" w:color="auto"/>
              <w:right w:val="single" w:sz="4" w:space="0" w:color="auto"/>
            </w:tcBorders>
          </w:tcPr>
          <w:p w14:paraId="6A2D4875" w14:textId="76CA28BD" w:rsidR="00642A02" w:rsidRPr="000A2679" w:rsidRDefault="00642A02" w:rsidP="000F7A9E">
            <w:pPr>
              <w:rPr>
                <w:rStyle w:val="Hyperlink"/>
                <w:color w:val="auto"/>
                <w:u w:val="none"/>
                <w:lang w:val="hr-HR"/>
              </w:rPr>
            </w:pPr>
            <w:r w:rsidRPr="000A2679">
              <w:rPr>
                <w:rStyle w:val="Hyperlink"/>
                <w:color w:val="auto"/>
                <w:u w:val="none"/>
                <w:lang w:val="hr-HR"/>
              </w:rPr>
              <w:t>Serbian School Sport Federation</w:t>
            </w:r>
          </w:p>
          <w:p w14:paraId="044AC5FB" w14:textId="77777777" w:rsidR="00642A02" w:rsidRDefault="00642A02" w:rsidP="000F7A9E"/>
          <w:p w14:paraId="220234CD" w14:textId="50965285" w:rsidR="00642A02" w:rsidRPr="000A2679" w:rsidRDefault="00C77E06" w:rsidP="000F7A9E">
            <w:pPr>
              <w:rPr>
                <w:rStyle w:val="Hyperlink"/>
                <w:rFonts w:cstheme="minorHAnsi"/>
              </w:rPr>
            </w:pPr>
            <w:dir w:val="ltr">
              <w:r w:rsidRPr="000A2679">
                <w:rPr>
                  <w:rStyle w:val="Hyperlink"/>
                  <w:rFonts w:cstheme="minorHAnsi"/>
                </w:rPr>
                <w:t>skolskisport@mos.gov.rs</w:t>
              </w:r>
              <w:r w:rsidR="000A2679" w:rsidRPr="000A2679">
                <w:rPr>
                  <w:rStyle w:val="Hyperlink"/>
                  <w:rFonts w:cstheme="minorHAnsi"/>
                </w:rPr>
                <w:t xml:space="preserve"> </w:t>
              </w:r>
              <w:r w:rsidRPr="000A2679">
                <w:rPr>
                  <w:rStyle w:val="Hyperlink"/>
                  <w:rFonts w:cstheme="minorHAnsi"/>
                </w:rPr>
                <w:t xml:space="preserve"> </w:t>
              </w:r>
              <w:r w:rsidRPr="000A2679">
                <w:rPr>
                  <w:rStyle w:val="Hyperlink"/>
                  <w:rFonts w:cstheme="minorHAnsi"/>
                </w:rPr>
                <w:t>‬</w:t>
              </w:r>
              <w:r w:rsidR="002B7D9C" w:rsidRPr="000A2679">
                <w:rPr>
                  <w:rStyle w:val="Hyperlink"/>
                  <w:rFonts w:cstheme="minorHAnsi"/>
                </w:rPr>
                <w:t>‬</w:t>
              </w:r>
              <w:r w:rsidR="00025229" w:rsidRPr="000A2679">
                <w:rPr>
                  <w:rStyle w:val="Hyperlink"/>
                  <w:rFonts w:cstheme="minorHAnsi"/>
                </w:rPr>
                <w:t>‬</w:t>
              </w:r>
              <w:r w:rsidR="002B516B" w:rsidRPr="000A2679">
                <w:rPr>
                  <w:rStyle w:val="Hyperlink"/>
                  <w:rFonts w:cstheme="minorHAnsi"/>
                </w:rPr>
                <w:t>‬</w:t>
              </w:r>
              <w:r w:rsidR="00EC6E44" w:rsidRPr="000A2679">
                <w:rPr>
                  <w:rStyle w:val="Hyperlink"/>
                  <w:rFonts w:cstheme="minorHAnsi"/>
                </w:rPr>
                <w:t>‬</w:t>
              </w:r>
              <w:r w:rsidR="00792E0D" w:rsidRPr="000A2679">
                <w:rPr>
                  <w:rStyle w:val="Hyperlink"/>
                  <w:rFonts w:cstheme="minorHAnsi"/>
                </w:rPr>
                <w:t>‬</w:t>
              </w:r>
              <w:r w:rsidR="008950EE" w:rsidRPr="000A2679">
                <w:rPr>
                  <w:rStyle w:val="Hyperlink"/>
                  <w:rFonts w:cstheme="minorHAnsi"/>
                </w:rPr>
                <w:t>‬</w:t>
              </w:r>
              <w:r w:rsidR="00B35F82" w:rsidRPr="000A2679">
                <w:rPr>
                  <w:rStyle w:val="Hyperlink"/>
                  <w:rFonts w:cstheme="minorHAnsi"/>
                </w:rPr>
                <w:t>‬</w:t>
              </w:r>
              <w:r w:rsidR="00CB5F38" w:rsidRPr="000A2679">
                <w:rPr>
                  <w:rStyle w:val="Hyperlink"/>
                  <w:rFonts w:cstheme="minorHAnsi"/>
                </w:rPr>
                <w:t>‬</w:t>
              </w:r>
              <w:r w:rsidR="00980497" w:rsidRPr="000A2679">
                <w:rPr>
                  <w:rStyle w:val="Hyperlink"/>
                  <w:rFonts w:cstheme="minorHAnsi"/>
                </w:rPr>
                <w:t>‬</w:t>
              </w:r>
              <w:r w:rsidR="00A61E62" w:rsidRPr="000A2679">
                <w:rPr>
                  <w:rStyle w:val="Hyperlink"/>
                  <w:rFonts w:cstheme="minorHAnsi"/>
                </w:rPr>
                <w:t>‬</w:t>
              </w:r>
              <w:r w:rsidR="00DA6385" w:rsidRPr="000A2679">
                <w:rPr>
                  <w:rStyle w:val="Hyperlink"/>
                  <w:rFonts w:cstheme="minorHAnsi"/>
                </w:rPr>
                <w:t>‬</w:t>
              </w:r>
              <w:r w:rsidR="00600A70" w:rsidRPr="000A2679">
                <w:rPr>
                  <w:rStyle w:val="Hyperlink"/>
                  <w:rFonts w:cstheme="minorHAnsi"/>
                </w:rPr>
                <w:t>‬</w:t>
              </w:r>
              <w:r w:rsidR="002D26AA" w:rsidRPr="000A2679">
                <w:rPr>
                  <w:rStyle w:val="Hyperlink"/>
                  <w:rFonts w:cstheme="minorHAnsi"/>
                </w:rPr>
                <w:t>‬</w:t>
              </w:r>
              <w:r w:rsidRPr="000A2679">
                <w:rPr>
                  <w:rStyle w:val="Hyperlink"/>
                  <w:rFonts w:cstheme="minorHAnsi"/>
                </w:rPr>
                <w:t>‬</w:t>
              </w:r>
              <w:hyperlink r:id="rId10" w:history="1"/>
            </w:dir>
          </w:p>
        </w:tc>
      </w:tr>
    </w:tbl>
    <w:p w14:paraId="28273FC5" w14:textId="77777777" w:rsidR="004F7257" w:rsidRPr="00C136C1" w:rsidRDefault="004F7257" w:rsidP="004F7257">
      <w:pPr>
        <w:rPr>
          <w:rFonts w:cstheme="minorHAnsi"/>
          <w:lang w:val="it-IT"/>
        </w:rPr>
      </w:pPr>
    </w:p>
    <w:p w14:paraId="306ABC28" w14:textId="2EF65227" w:rsidR="00B208CA" w:rsidRPr="00935ECC" w:rsidRDefault="00B208CA" w:rsidP="007D47C6">
      <w:pPr>
        <w:pStyle w:val="Heading1"/>
        <w:numPr>
          <w:ilvl w:val="0"/>
          <w:numId w:val="5"/>
        </w:numPr>
        <w:rPr>
          <w:lang w:val="en-US"/>
        </w:rPr>
      </w:pPr>
      <w:bookmarkStart w:id="7" w:name="_Toc27557273"/>
      <w:bookmarkStart w:id="8" w:name="_Toc51679718"/>
      <w:r w:rsidRPr="00935ECC">
        <w:rPr>
          <w:lang w:val="en-US"/>
        </w:rPr>
        <w:t>PROVISIONAL PROGRAMME</w:t>
      </w:r>
      <w:bookmarkEnd w:id="7"/>
      <w:bookmarkEnd w:id="8"/>
    </w:p>
    <w:p w14:paraId="3ABA5C17" w14:textId="1A6BA17E" w:rsidR="004F7257" w:rsidRPr="00935ECC" w:rsidRDefault="004F7257" w:rsidP="004F7257">
      <w:pPr>
        <w:rPr>
          <w:rFonts w:cstheme="minorHAnsi"/>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7"/>
        <w:gridCol w:w="5988"/>
      </w:tblGrid>
      <w:tr w:rsidR="00642A02" w:rsidRPr="00935ECC" w14:paraId="17D760F9" w14:textId="77777777" w:rsidTr="003E474B">
        <w:trPr>
          <w:trHeight w:val="397"/>
          <w:jc w:val="center"/>
        </w:trPr>
        <w:tc>
          <w:tcPr>
            <w:tcW w:w="1237" w:type="dxa"/>
          </w:tcPr>
          <w:p w14:paraId="70CCF493" w14:textId="7F1BAE41" w:rsidR="00642A02"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June 25</w:t>
            </w:r>
          </w:p>
        </w:tc>
        <w:tc>
          <w:tcPr>
            <w:tcW w:w="5988" w:type="dxa"/>
          </w:tcPr>
          <w:p w14:paraId="01CFB174" w14:textId="796FBE24"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Arrival of delegations </w:t>
            </w:r>
            <w:r>
              <w:rPr>
                <w:rFonts w:asciiTheme="minorHAnsi" w:eastAsia="SimSun" w:hAnsiTheme="minorHAnsi" w:cstheme="minorHAnsi"/>
                <w:color w:val="auto"/>
                <w:sz w:val="22"/>
                <w:szCs w:val="22"/>
                <w:lang w:val="hr-HR" w:eastAsia="en-US"/>
              </w:rPr>
              <w:t xml:space="preserve"> - </w:t>
            </w:r>
            <w:r w:rsidRPr="003E474B">
              <w:rPr>
                <w:rFonts w:asciiTheme="minorHAnsi" w:eastAsia="SimSun" w:hAnsiTheme="minorHAnsi" w:cstheme="minorHAnsi"/>
                <w:color w:val="auto"/>
                <w:sz w:val="22"/>
                <w:szCs w:val="22"/>
                <w:lang w:val="hr-HR" w:eastAsia="en-US"/>
              </w:rPr>
              <w:t>exceeds 5000 kilometres</w:t>
            </w:r>
            <w:r>
              <w:rPr>
                <w:rFonts w:asciiTheme="minorHAnsi" w:eastAsia="SimSun" w:hAnsiTheme="minorHAnsi" w:cstheme="minorHAnsi"/>
                <w:color w:val="auto"/>
                <w:sz w:val="22"/>
                <w:szCs w:val="22"/>
                <w:lang w:val="hr-HR" w:eastAsia="en-US"/>
              </w:rPr>
              <w:t xml:space="preserve"> - optional</w:t>
            </w:r>
          </w:p>
        </w:tc>
      </w:tr>
      <w:tr w:rsidR="00642A02" w:rsidRPr="00935ECC" w14:paraId="10B1A039" w14:textId="77777777" w:rsidTr="003E474B">
        <w:trPr>
          <w:trHeight w:val="397"/>
          <w:jc w:val="center"/>
        </w:trPr>
        <w:tc>
          <w:tcPr>
            <w:tcW w:w="1237" w:type="dxa"/>
          </w:tcPr>
          <w:p w14:paraId="7D5BC142" w14:textId="17CFEF82"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June 26</w:t>
            </w:r>
          </w:p>
        </w:tc>
        <w:tc>
          <w:tcPr>
            <w:tcW w:w="5988" w:type="dxa"/>
          </w:tcPr>
          <w:p w14:paraId="4411F723"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Arrival of delegations </w:t>
            </w:r>
          </w:p>
          <w:p w14:paraId="0042E4CB"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Payment of fees – Accreditation </w:t>
            </w:r>
          </w:p>
          <w:p w14:paraId="214FE284"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Training on request </w:t>
            </w:r>
          </w:p>
        </w:tc>
      </w:tr>
      <w:tr w:rsidR="00642A02" w:rsidRPr="00935ECC" w14:paraId="62FFC416" w14:textId="77777777" w:rsidTr="003E474B">
        <w:trPr>
          <w:trHeight w:val="537"/>
          <w:jc w:val="center"/>
        </w:trPr>
        <w:tc>
          <w:tcPr>
            <w:tcW w:w="1237" w:type="dxa"/>
          </w:tcPr>
          <w:p w14:paraId="095C6A66" w14:textId="628D9B3B"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June 27</w:t>
            </w:r>
          </w:p>
        </w:tc>
        <w:tc>
          <w:tcPr>
            <w:tcW w:w="5988" w:type="dxa"/>
          </w:tcPr>
          <w:p w14:paraId="396A8DAB"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Meeting of Heads of Delegation and coaches </w:t>
            </w:r>
          </w:p>
          <w:p w14:paraId="47C99EF4" w14:textId="748CBD0B"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Meeting of </w:t>
            </w:r>
            <w:r w:rsidR="00671453">
              <w:rPr>
                <w:rFonts w:asciiTheme="minorHAnsi" w:eastAsia="SimSun" w:hAnsiTheme="minorHAnsi" w:cstheme="minorHAnsi"/>
                <w:color w:val="auto"/>
                <w:sz w:val="22"/>
                <w:szCs w:val="22"/>
                <w:lang w:val="hr-HR" w:eastAsia="en-US"/>
              </w:rPr>
              <w:t>field of play officials (FoPO)</w:t>
            </w:r>
          </w:p>
          <w:p w14:paraId="1CE3DB92"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Scheduled training </w:t>
            </w:r>
          </w:p>
          <w:p w14:paraId="6C6B3D36"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Competition </w:t>
            </w:r>
          </w:p>
          <w:p w14:paraId="69184444"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Opening Ceremony </w:t>
            </w:r>
          </w:p>
        </w:tc>
      </w:tr>
      <w:tr w:rsidR="00642A02" w:rsidRPr="00935ECC" w14:paraId="62270C7B" w14:textId="77777777" w:rsidTr="003E474B">
        <w:trPr>
          <w:trHeight w:val="256"/>
          <w:jc w:val="center"/>
        </w:trPr>
        <w:tc>
          <w:tcPr>
            <w:tcW w:w="1237" w:type="dxa"/>
          </w:tcPr>
          <w:p w14:paraId="0912629A" w14:textId="1F65DE68"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June 28</w:t>
            </w:r>
          </w:p>
        </w:tc>
        <w:tc>
          <w:tcPr>
            <w:tcW w:w="5988" w:type="dxa"/>
          </w:tcPr>
          <w:p w14:paraId="215D62EC"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Scheduled training </w:t>
            </w:r>
          </w:p>
          <w:p w14:paraId="16A8BB53"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Competition </w:t>
            </w:r>
          </w:p>
        </w:tc>
      </w:tr>
      <w:tr w:rsidR="00642A02" w:rsidRPr="00935ECC" w14:paraId="17D44F09" w14:textId="77777777" w:rsidTr="003E474B">
        <w:trPr>
          <w:trHeight w:val="256"/>
          <w:jc w:val="center"/>
        </w:trPr>
        <w:tc>
          <w:tcPr>
            <w:tcW w:w="1237" w:type="dxa"/>
          </w:tcPr>
          <w:p w14:paraId="0F16C6C5" w14:textId="2D86E489"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June 29</w:t>
            </w:r>
          </w:p>
        </w:tc>
        <w:tc>
          <w:tcPr>
            <w:tcW w:w="5988" w:type="dxa"/>
          </w:tcPr>
          <w:p w14:paraId="77D41F3F"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Scheduled training </w:t>
            </w:r>
          </w:p>
          <w:p w14:paraId="1FBFB01F"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Competition </w:t>
            </w:r>
          </w:p>
        </w:tc>
      </w:tr>
      <w:tr w:rsidR="00671453" w:rsidRPr="00935ECC" w14:paraId="0687BB8F" w14:textId="77777777" w:rsidTr="003E474B">
        <w:trPr>
          <w:trHeight w:val="256"/>
          <w:jc w:val="center"/>
        </w:trPr>
        <w:tc>
          <w:tcPr>
            <w:tcW w:w="1237" w:type="dxa"/>
          </w:tcPr>
          <w:p w14:paraId="701076F4" w14:textId="2F90EB40" w:rsidR="00671453"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June 30</w:t>
            </w:r>
          </w:p>
        </w:tc>
        <w:tc>
          <w:tcPr>
            <w:tcW w:w="5988" w:type="dxa"/>
          </w:tcPr>
          <w:p w14:paraId="7ED90FDA" w14:textId="77777777" w:rsidR="00671453" w:rsidRPr="00935ECC" w:rsidRDefault="00671453" w:rsidP="00671453">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Scheduled training </w:t>
            </w:r>
          </w:p>
          <w:p w14:paraId="42B07510" w14:textId="68421E05" w:rsidR="00671453" w:rsidRPr="00935ECC" w:rsidRDefault="00671453" w:rsidP="00671453">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Competition</w:t>
            </w:r>
          </w:p>
        </w:tc>
      </w:tr>
      <w:tr w:rsidR="00642A02" w:rsidRPr="00935ECC" w14:paraId="58CE66FE" w14:textId="77777777" w:rsidTr="003E474B">
        <w:trPr>
          <w:trHeight w:val="244"/>
          <w:jc w:val="center"/>
        </w:trPr>
        <w:tc>
          <w:tcPr>
            <w:tcW w:w="1237" w:type="dxa"/>
          </w:tcPr>
          <w:p w14:paraId="46E8C178" w14:textId="6551A6C9"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July 1</w:t>
            </w:r>
          </w:p>
        </w:tc>
        <w:tc>
          <w:tcPr>
            <w:tcW w:w="5988" w:type="dxa"/>
          </w:tcPr>
          <w:p w14:paraId="6A52F115"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Competition </w:t>
            </w:r>
          </w:p>
          <w:p w14:paraId="0AF7A054"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EC6E44">
              <w:rPr>
                <w:rFonts w:asciiTheme="minorHAnsi" w:eastAsia="SimSun" w:hAnsiTheme="minorHAnsi" w:cstheme="minorHAnsi"/>
                <w:color w:val="auto"/>
                <w:sz w:val="22"/>
                <w:szCs w:val="22"/>
                <w:lang w:val="hr-HR" w:eastAsia="en-US"/>
              </w:rPr>
              <w:t>Cultural programme</w:t>
            </w:r>
            <w:r w:rsidRPr="00935ECC">
              <w:rPr>
                <w:rFonts w:asciiTheme="minorHAnsi" w:eastAsia="SimSun" w:hAnsiTheme="minorHAnsi" w:cstheme="minorHAnsi"/>
                <w:color w:val="auto"/>
                <w:sz w:val="22"/>
                <w:szCs w:val="22"/>
                <w:lang w:val="hr-HR" w:eastAsia="en-US"/>
              </w:rPr>
              <w:t xml:space="preserve"> </w:t>
            </w:r>
          </w:p>
        </w:tc>
      </w:tr>
      <w:tr w:rsidR="00642A02" w:rsidRPr="00935ECC" w14:paraId="331C6DC5" w14:textId="77777777" w:rsidTr="003E474B">
        <w:trPr>
          <w:trHeight w:val="256"/>
          <w:jc w:val="center"/>
        </w:trPr>
        <w:tc>
          <w:tcPr>
            <w:tcW w:w="1237" w:type="dxa"/>
          </w:tcPr>
          <w:p w14:paraId="01520C1F" w14:textId="7FDA9E8E"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July 2</w:t>
            </w:r>
          </w:p>
        </w:tc>
        <w:tc>
          <w:tcPr>
            <w:tcW w:w="5988" w:type="dxa"/>
          </w:tcPr>
          <w:p w14:paraId="43A7BFAD"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Scheduled training </w:t>
            </w:r>
          </w:p>
          <w:p w14:paraId="15713574"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Competition </w:t>
            </w:r>
          </w:p>
        </w:tc>
      </w:tr>
      <w:tr w:rsidR="00642A02" w:rsidRPr="00935ECC" w14:paraId="5F06EF5E" w14:textId="77777777" w:rsidTr="003E474B">
        <w:trPr>
          <w:trHeight w:val="537"/>
          <w:jc w:val="center"/>
        </w:trPr>
        <w:tc>
          <w:tcPr>
            <w:tcW w:w="1237" w:type="dxa"/>
          </w:tcPr>
          <w:p w14:paraId="64ABF51B" w14:textId="0605C8C8"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July 3</w:t>
            </w:r>
          </w:p>
        </w:tc>
        <w:tc>
          <w:tcPr>
            <w:tcW w:w="5988" w:type="dxa"/>
          </w:tcPr>
          <w:p w14:paraId="33E70525"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Scheduled training </w:t>
            </w:r>
          </w:p>
          <w:p w14:paraId="40BD2B57"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Competition </w:t>
            </w:r>
          </w:p>
          <w:p w14:paraId="34348CB6"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Closing Ceremony </w:t>
            </w:r>
          </w:p>
        </w:tc>
      </w:tr>
      <w:tr w:rsidR="00642A02" w:rsidRPr="00935ECC" w14:paraId="2301ED53" w14:textId="77777777" w:rsidTr="003E474B">
        <w:trPr>
          <w:trHeight w:val="110"/>
          <w:jc w:val="center"/>
        </w:trPr>
        <w:tc>
          <w:tcPr>
            <w:tcW w:w="1237" w:type="dxa"/>
          </w:tcPr>
          <w:p w14:paraId="2819CD67" w14:textId="12726B5D"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July 4</w:t>
            </w:r>
          </w:p>
        </w:tc>
        <w:tc>
          <w:tcPr>
            <w:tcW w:w="5988" w:type="dxa"/>
          </w:tcPr>
          <w:p w14:paraId="00E9C39C" w14:textId="77777777"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 xml:space="preserve">Departure </w:t>
            </w:r>
          </w:p>
        </w:tc>
      </w:tr>
      <w:tr w:rsidR="00642A02" w:rsidRPr="00935ECC" w14:paraId="760CBBB7" w14:textId="77777777" w:rsidTr="003E474B">
        <w:trPr>
          <w:trHeight w:val="110"/>
          <w:jc w:val="center"/>
        </w:trPr>
        <w:tc>
          <w:tcPr>
            <w:tcW w:w="1237" w:type="dxa"/>
          </w:tcPr>
          <w:p w14:paraId="47E636DB" w14:textId="17CCA231" w:rsidR="00642A02" w:rsidRPr="00935ECC" w:rsidRDefault="004D1B2C" w:rsidP="00642A02">
            <w:pPr>
              <w:pStyle w:val="Default"/>
              <w:rPr>
                <w:rFonts w:asciiTheme="minorHAnsi" w:eastAsia="SimSun" w:hAnsiTheme="minorHAnsi" w:cstheme="minorHAnsi"/>
                <w:color w:val="auto"/>
                <w:sz w:val="22"/>
                <w:szCs w:val="22"/>
                <w:lang w:val="hr-HR" w:eastAsia="en-US"/>
              </w:rPr>
            </w:pPr>
            <w:r>
              <w:rPr>
                <w:rFonts w:asciiTheme="minorHAnsi" w:eastAsia="SimSun" w:hAnsiTheme="minorHAnsi" w:cstheme="minorHAnsi"/>
                <w:color w:val="auto"/>
                <w:sz w:val="22"/>
                <w:szCs w:val="22"/>
                <w:lang w:val="hr-HR" w:eastAsia="en-US"/>
              </w:rPr>
              <w:t>July 5</w:t>
            </w:r>
          </w:p>
        </w:tc>
        <w:tc>
          <w:tcPr>
            <w:tcW w:w="5988" w:type="dxa"/>
          </w:tcPr>
          <w:p w14:paraId="65D34BB8" w14:textId="19A08BC1" w:rsidR="00642A02" w:rsidRPr="00935ECC" w:rsidRDefault="00642A02" w:rsidP="00642A02">
            <w:pPr>
              <w:pStyle w:val="Default"/>
              <w:rPr>
                <w:rFonts w:asciiTheme="minorHAnsi" w:eastAsia="SimSun" w:hAnsiTheme="minorHAnsi" w:cstheme="minorHAnsi"/>
                <w:color w:val="auto"/>
                <w:sz w:val="22"/>
                <w:szCs w:val="22"/>
                <w:lang w:val="hr-HR" w:eastAsia="en-US"/>
              </w:rPr>
            </w:pPr>
            <w:r w:rsidRPr="00935ECC">
              <w:rPr>
                <w:rFonts w:asciiTheme="minorHAnsi" w:eastAsia="SimSun" w:hAnsiTheme="minorHAnsi" w:cstheme="minorHAnsi"/>
                <w:color w:val="auto"/>
                <w:sz w:val="22"/>
                <w:szCs w:val="22"/>
                <w:lang w:val="hr-HR" w:eastAsia="en-US"/>
              </w:rPr>
              <w:t>Departure</w:t>
            </w:r>
            <w:r w:rsidRPr="003E474B">
              <w:rPr>
                <w:rFonts w:asciiTheme="minorHAnsi" w:eastAsia="SimSun" w:hAnsiTheme="minorHAnsi" w:cstheme="minorHAnsi"/>
                <w:color w:val="auto"/>
                <w:sz w:val="22"/>
                <w:szCs w:val="22"/>
                <w:lang w:val="hr-HR" w:eastAsia="en-US"/>
              </w:rPr>
              <w:t xml:space="preserve"> </w:t>
            </w:r>
            <w:r>
              <w:rPr>
                <w:rFonts w:asciiTheme="minorHAnsi" w:eastAsia="SimSun" w:hAnsiTheme="minorHAnsi" w:cstheme="minorHAnsi"/>
                <w:color w:val="auto"/>
                <w:sz w:val="22"/>
                <w:szCs w:val="22"/>
                <w:lang w:val="hr-HR" w:eastAsia="en-US"/>
              </w:rPr>
              <w:t xml:space="preserve"> of delegation - </w:t>
            </w:r>
            <w:r w:rsidRPr="003E474B">
              <w:rPr>
                <w:rFonts w:asciiTheme="minorHAnsi" w:eastAsia="SimSun" w:hAnsiTheme="minorHAnsi" w:cstheme="minorHAnsi"/>
                <w:color w:val="auto"/>
                <w:sz w:val="22"/>
                <w:szCs w:val="22"/>
                <w:lang w:val="hr-HR" w:eastAsia="en-US"/>
              </w:rPr>
              <w:t>exceeds 5000 kilometres</w:t>
            </w:r>
            <w:r>
              <w:rPr>
                <w:rFonts w:asciiTheme="minorHAnsi" w:eastAsia="SimSun" w:hAnsiTheme="minorHAnsi" w:cstheme="minorHAnsi"/>
                <w:color w:val="auto"/>
                <w:sz w:val="22"/>
                <w:szCs w:val="22"/>
                <w:lang w:val="hr-HR" w:eastAsia="en-US"/>
              </w:rPr>
              <w:t xml:space="preserve"> - optional</w:t>
            </w:r>
          </w:p>
        </w:tc>
      </w:tr>
    </w:tbl>
    <w:p w14:paraId="2E1F2F06" w14:textId="77777777" w:rsidR="004F7257" w:rsidRPr="00935ECC" w:rsidRDefault="004F7257" w:rsidP="004F7257">
      <w:pPr>
        <w:rPr>
          <w:rFonts w:cstheme="minorHAnsi"/>
          <w:lang w:val="en-US"/>
        </w:rPr>
      </w:pPr>
    </w:p>
    <w:p w14:paraId="0CF9CF78" w14:textId="167FAAAF" w:rsidR="00B208CA" w:rsidRPr="00935ECC" w:rsidRDefault="00B208CA" w:rsidP="007D47C6">
      <w:pPr>
        <w:pStyle w:val="Heading1"/>
        <w:numPr>
          <w:ilvl w:val="0"/>
          <w:numId w:val="5"/>
        </w:numPr>
        <w:rPr>
          <w:lang w:val="en-US"/>
        </w:rPr>
      </w:pPr>
      <w:bookmarkStart w:id="9" w:name="_Toc27557274"/>
      <w:bookmarkStart w:id="10" w:name="_Toc51679719"/>
      <w:r w:rsidRPr="00935ECC">
        <w:rPr>
          <w:lang w:val="en-US"/>
        </w:rPr>
        <w:t>TRAVELLING AND VISA</w:t>
      </w:r>
      <w:bookmarkEnd w:id="9"/>
      <w:bookmarkEnd w:id="10"/>
    </w:p>
    <w:p w14:paraId="6CF2FB82" w14:textId="77777777" w:rsidR="0082486D" w:rsidRDefault="0082486D" w:rsidP="00065881">
      <w:pPr>
        <w:autoSpaceDE w:val="0"/>
        <w:autoSpaceDN w:val="0"/>
        <w:adjustRightInd w:val="0"/>
        <w:spacing w:after="0" w:line="240" w:lineRule="auto"/>
        <w:rPr>
          <w:rFonts w:cstheme="minorHAnsi"/>
          <w:lang w:val="en-GB"/>
        </w:rPr>
      </w:pPr>
      <w:bookmarkStart w:id="11" w:name="_Toc27557275"/>
    </w:p>
    <w:p w14:paraId="1DD59842" w14:textId="334595F0" w:rsidR="00065881" w:rsidRDefault="0049117D" w:rsidP="00065881">
      <w:pPr>
        <w:autoSpaceDE w:val="0"/>
        <w:autoSpaceDN w:val="0"/>
        <w:adjustRightInd w:val="0"/>
        <w:spacing w:after="0" w:line="240" w:lineRule="auto"/>
        <w:rPr>
          <w:rFonts w:cstheme="minorHAnsi"/>
          <w:lang w:val="it-IT"/>
        </w:rPr>
      </w:pPr>
      <w:r>
        <w:rPr>
          <w:rFonts w:cstheme="minorHAnsi"/>
          <w:lang w:val="en-GB"/>
        </w:rPr>
        <w:t>T</w:t>
      </w:r>
      <w:r w:rsidR="00065881" w:rsidRPr="00935ECC">
        <w:rPr>
          <w:rFonts w:cstheme="minorHAnsi"/>
          <w:lang w:val="it-IT"/>
        </w:rPr>
        <w:t xml:space="preserve">ravel is to be arranged and financed by each participating </w:t>
      </w:r>
      <w:r w:rsidR="009266C9">
        <w:rPr>
          <w:rFonts w:cstheme="minorHAnsi"/>
          <w:lang w:val="it-IT"/>
        </w:rPr>
        <w:t>School Sport Entity (SSE)</w:t>
      </w:r>
      <w:r w:rsidR="00065881" w:rsidRPr="00935ECC">
        <w:rPr>
          <w:rFonts w:cstheme="minorHAnsi"/>
          <w:lang w:val="it-IT"/>
        </w:rPr>
        <w:t xml:space="preserve">. When the distance between </w:t>
      </w:r>
      <w:r w:rsidR="00642A02">
        <w:rPr>
          <w:rFonts w:cstheme="minorHAnsi"/>
          <w:lang w:val="it-IT"/>
        </w:rPr>
        <w:t>Belgrade</w:t>
      </w:r>
      <w:r w:rsidR="00065881" w:rsidRPr="00935ECC">
        <w:rPr>
          <w:rFonts w:cstheme="minorHAnsi"/>
          <w:lang w:val="it-IT"/>
        </w:rPr>
        <w:t xml:space="preserve"> and the capital of a participating </w:t>
      </w:r>
      <w:r w:rsidR="00165734">
        <w:rPr>
          <w:rFonts w:cstheme="minorHAnsi"/>
          <w:lang w:val="it-IT"/>
        </w:rPr>
        <w:t>School sport Entity</w:t>
      </w:r>
      <w:r w:rsidR="00165734" w:rsidRPr="00935ECC">
        <w:rPr>
          <w:rFonts w:cstheme="minorHAnsi"/>
          <w:lang w:val="it-IT"/>
        </w:rPr>
        <w:t xml:space="preserve"> </w:t>
      </w:r>
      <w:r w:rsidR="00065881" w:rsidRPr="00935ECC">
        <w:rPr>
          <w:rFonts w:cstheme="minorHAnsi"/>
          <w:lang w:val="it-IT"/>
        </w:rPr>
        <w:t>exceeds 5000 kilometres the delegation may extend its stay by arriving one day earlier (</w:t>
      </w:r>
      <w:r w:rsidR="0082486D">
        <w:rPr>
          <w:rFonts w:cstheme="minorHAnsi"/>
          <w:lang w:val="it-IT"/>
        </w:rPr>
        <w:t>June 25</w:t>
      </w:r>
      <w:r w:rsidR="009266C9">
        <w:rPr>
          <w:rFonts w:cstheme="minorHAnsi"/>
          <w:lang w:val="it-IT"/>
        </w:rPr>
        <w:t xml:space="preserve">, </w:t>
      </w:r>
      <w:r w:rsidR="00065881" w:rsidRPr="00935ECC">
        <w:rPr>
          <w:rFonts w:cstheme="minorHAnsi"/>
          <w:lang w:val="it-IT"/>
        </w:rPr>
        <w:t>202</w:t>
      </w:r>
      <w:r w:rsidR="0082486D">
        <w:rPr>
          <w:rFonts w:cstheme="minorHAnsi"/>
          <w:lang w:val="it-IT"/>
        </w:rPr>
        <w:t>1</w:t>
      </w:r>
      <w:r w:rsidR="00065881" w:rsidRPr="00935ECC">
        <w:rPr>
          <w:rFonts w:cstheme="minorHAnsi"/>
          <w:lang w:val="it-IT"/>
        </w:rPr>
        <w:t xml:space="preserve">) </w:t>
      </w:r>
      <w:r w:rsidR="000A2DE7">
        <w:rPr>
          <w:rFonts w:cstheme="minorHAnsi"/>
          <w:lang w:val="it-IT"/>
        </w:rPr>
        <w:t>and</w:t>
      </w:r>
      <w:r w:rsidR="00C37ECD">
        <w:rPr>
          <w:rFonts w:cstheme="minorHAnsi"/>
          <w:lang w:val="it-IT"/>
        </w:rPr>
        <w:t>/or</w:t>
      </w:r>
      <w:r w:rsidR="00065881" w:rsidRPr="00935ECC">
        <w:rPr>
          <w:rFonts w:cstheme="minorHAnsi"/>
          <w:lang w:val="it-IT"/>
        </w:rPr>
        <w:t xml:space="preserve"> leaving one day later (</w:t>
      </w:r>
      <w:r w:rsidR="0082486D">
        <w:rPr>
          <w:rFonts w:cstheme="minorHAnsi"/>
          <w:lang w:val="it-IT"/>
        </w:rPr>
        <w:t>July 5</w:t>
      </w:r>
      <w:r w:rsidR="009266C9">
        <w:rPr>
          <w:rFonts w:cstheme="minorHAnsi"/>
          <w:lang w:val="it-IT"/>
        </w:rPr>
        <w:t>,</w:t>
      </w:r>
      <w:r w:rsidR="00065881" w:rsidRPr="00935ECC">
        <w:rPr>
          <w:rFonts w:cstheme="minorHAnsi"/>
          <w:lang w:val="it-IT"/>
        </w:rPr>
        <w:t xml:space="preserve"> 202</w:t>
      </w:r>
      <w:r w:rsidR="0082486D">
        <w:rPr>
          <w:rFonts w:cstheme="minorHAnsi"/>
          <w:lang w:val="it-IT"/>
        </w:rPr>
        <w:t>1</w:t>
      </w:r>
      <w:r w:rsidR="00065881" w:rsidRPr="00935ECC">
        <w:rPr>
          <w:rFonts w:cstheme="minorHAnsi"/>
          <w:lang w:val="it-IT"/>
        </w:rPr>
        <w:t>).</w:t>
      </w:r>
    </w:p>
    <w:p w14:paraId="263EF119" w14:textId="77777777" w:rsidR="00065881" w:rsidRDefault="00065881" w:rsidP="00065881">
      <w:pPr>
        <w:autoSpaceDE w:val="0"/>
        <w:autoSpaceDN w:val="0"/>
        <w:adjustRightInd w:val="0"/>
        <w:spacing w:after="0" w:line="240" w:lineRule="auto"/>
        <w:rPr>
          <w:rFonts w:cstheme="minorHAnsi"/>
          <w:lang w:val="it-IT"/>
        </w:rPr>
      </w:pPr>
    </w:p>
    <w:p w14:paraId="57B40CBE" w14:textId="77777777" w:rsidR="00065881" w:rsidRPr="008666D5" w:rsidRDefault="00065881" w:rsidP="00065881">
      <w:pPr>
        <w:autoSpaceDE w:val="0"/>
        <w:autoSpaceDN w:val="0"/>
        <w:adjustRightInd w:val="0"/>
        <w:spacing w:after="0" w:line="240" w:lineRule="auto"/>
        <w:rPr>
          <w:rFonts w:cstheme="minorHAnsi"/>
        </w:rPr>
      </w:pPr>
      <w:r>
        <w:rPr>
          <w:rFonts w:cstheme="minorHAnsi"/>
        </w:rPr>
        <w:t>The official entry ports are the following one’s</w:t>
      </w:r>
    </w:p>
    <w:p w14:paraId="3159CBDC" w14:textId="77777777" w:rsidR="00065881" w:rsidRPr="00935ECC" w:rsidRDefault="00065881" w:rsidP="00065881">
      <w:pPr>
        <w:autoSpaceDE w:val="0"/>
        <w:autoSpaceDN w:val="0"/>
        <w:adjustRightInd w:val="0"/>
        <w:spacing w:after="0" w:line="240" w:lineRule="auto"/>
        <w:rPr>
          <w:rFonts w:cstheme="minorHAnsi"/>
          <w:lang w:val="it-IT"/>
        </w:rPr>
      </w:pPr>
    </w:p>
    <w:p w14:paraId="5CEE93E8" w14:textId="2A4F70AF" w:rsidR="00065881" w:rsidRPr="00065881" w:rsidRDefault="0082486D" w:rsidP="007D47C6">
      <w:pPr>
        <w:pStyle w:val="ListParagraph"/>
        <w:numPr>
          <w:ilvl w:val="0"/>
          <w:numId w:val="29"/>
        </w:numPr>
        <w:rPr>
          <w:rFonts w:cstheme="minorHAnsi"/>
          <w:lang w:val="it-IT"/>
        </w:rPr>
      </w:pPr>
      <w:r>
        <w:rPr>
          <w:rFonts w:cstheme="minorHAnsi"/>
          <w:lang w:val="it-IT"/>
        </w:rPr>
        <w:t>Belgrade</w:t>
      </w:r>
      <w:r w:rsidR="00065881" w:rsidRPr="00065881">
        <w:rPr>
          <w:rFonts w:cstheme="minorHAnsi"/>
          <w:lang w:val="it-IT"/>
        </w:rPr>
        <w:t xml:space="preserve"> International Airport</w:t>
      </w:r>
    </w:p>
    <w:p w14:paraId="46F54BAB" w14:textId="53D6B915" w:rsidR="00065881" w:rsidRPr="0082486D" w:rsidRDefault="0082486D" w:rsidP="007D47C6">
      <w:pPr>
        <w:pStyle w:val="ListParagraph"/>
        <w:numPr>
          <w:ilvl w:val="0"/>
          <w:numId w:val="29"/>
        </w:numPr>
        <w:rPr>
          <w:rFonts w:cstheme="minorHAnsi"/>
          <w:lang w:val="it-IT"/>
        </w:rPr>
      </w:pPr>
      <w:r>
        <w:rPr>
          <w:rFonts w:cstheme="minorHAnsi"/>
          <w:lang w:val="it-IT"/>
        </w:rPr>
        <w:t>Belgrade</w:t>
      </w:r>
      <w:r w:rsidR="00065881" w:rsidRPr="00065881">
        <w:rPr>
          <w:rFonts w:cstheme="minorHAnsi"/>
          <w:lang w:val="it-IT"/>
        </w:rPr>
        <w:t xml:space="preserve"> Railway Station</w:t>
      </w:r>
    </w:p>
    <w:p w14:paraId="70059510" w14:textId="77777777" w:rsidR="007B7502" w:rsidRPr="00046005" w:rsidRDefault="007B7502" w:rsidP="007B7502">
      <w:pPr>
        <w:pStyle w:val="BodyText"/>
        <w:spacing w:before="245"/>
        <w:jc w:val="both"/>
        <w:rPr>
          <w:rFonts w:cstheme="minorHAnsi"/>
          <w:color w:val="000000" w:themeColor="text1"/>
          <w:u w:val="single"/>
          <w:lang w:val="en-US" w:eastAsia="zh-CN"/>
        </w:rPr>
      </w:pPr>
      <w:bookmarkStart w:id="12" w:name="_Toc27557276"/>
      <w:bookmarkEnd w:id="11"/>
      <w:r w:rsidRPr="00046005">
        <w:rPr>
          <w:rFonts w:cstheme="minorHAnsi" w:hint="eastAsia"/>
          <w:color w:val="000000" w:themeColor="text1"/>
          <w:u w:val="single"/>
          <w:lang w:val="en-US" w:eastAsia="zh-CN"/>
        </w:rPr>
        <w:t>Visa</w:t>
      </w:r>
    </w:p>
    <w:p w14:paraId="21348AFD" w14:textId="7198CA56" w:rsidR="007B7502" w:rsidRDefault="007B7502" w:rsidP="007B7502">
      <w:pPr>
        <w:pStyle w:val="BodyText"/>
        <w:spacing w:before="245"/>
        <w:jc w:val="both"/>
        <w:rPr>
          <w:rFonts w:cstheme="minorHAnsi"/>
          <w:color w:val="000000" w:themeColor="text1"/>
          <w:lang w:val="en-US" w:eastAsia="zh-CN"/>
        </w:rPr>
      </w:pPr>
      <w:r w:rsidRPr="00046005">
        <w:rPr>
          <w:rFonts w:cstheme="minorHAnsi" w:hint="eastAsia"/>
          <w:color w:val="000000" w:themeColor="text1"/>
          <w:lang w:val="en-US" w:eastAsia="zh-CN"/>
        </w:rPr>
        <w:t xml:space="preserve">Please check if your country needs visa to entry </w:t>
      </w:r>
      <w:r w:rsidR="0082486D">
        <w:rPr>
          <w:rFonts w:cstheme="minorHAnsi"/>
          <w:color w:val="000000" w:themeColor="text1"/>
          <w:lang w:val="en-US" w:eastAsia="zh-CN"/>
        </w:rPr>
        <w:t>Serbia</w:t>
      </w:r>
      <w:r w:rsidRPr="00046005">
        <w:rPr>
          <w:rFonts w:cstheme="minorHAnsi" w:hint="eastAsia"/>
          <w:color w:val="000000" w:themeColor="text1"/>
          <w:lang w:val="en-US" w:eastAsia="zh-CN"/>
        </w:rPr>
        <w:t>.</w:t>
      </w:r>
    </w:p>
    <w:p w14:paraId="0D973F9A" w14:textId="77777777" w:rsidR="00207F94" w:rsidRPr="00046005" w:rsidRDefault="00207F94" w:rsidP="007B7502">
      <w:pPr>
        <w:pStyle w:val="BodyText"/>
        <w:spacing w:before="245"/>
        <w:jc w:val="both"/>
        <w:rPr>
          <w:rFonts w:cstheme="minorHAnsi"/>
          <w:color w:val="000000" w:themeColor="text1"/>
          <w:lang w:val="en-US" w:eastAsia="zh-CN"/>
        </w:rPr>
      </w:pPr>
    </w:p>
    <w:p w14:paraId="53D6D6C8" w14:textId="5EFD0C2D" w:rsidR="00207F94" w:rsidRDefault="00207F94" w:rsidP="007D47C6">
      <w:pPr>
        <w:pStyle w:val="Heading2"/>
        <w:numPr>
          <w:ilvl w:val="0"/>
          <w:numId w:val="5"/>
        </w:numPr>
        <w:rPr>
          <w:sz w:val="32"/>
          <w:szCs w:val="32"/>
          <w:highlight w:val="yellow"/>
          <w:lang w:val="en-US"/>
        </w:rPr>
      </w:pPr>
      <w:bookmarkStart w:id="13" w:name="_Toc20395778"/>
      <w:bookmarkStart w:id="14" w:name="_Toc42598195"/>
      <w:bookmarkStart w:id="15" w:name="_Toc51679720"/>
      <w:r>
        <w:rPr>
          <w:sz w:val="32"/>
          <w:szCs w:val="32"/>
          <w:highlight w:val="yellow"/>
          <w:lang w:val="en-US"/>
        </w:rPr>
        <w:t>Safety environment – to be filled by LOC</w:t>
      </w:r>
      <w:bookmarkEnd w:id="15"/>
    </w:p>
    <w:p w14:paraId="2CC9044D" w14:textId="1A13A1BA" w:rsidR="000177AA" w:rsidRDefault="000177AA" w:rsidP="000177AA">
      <w:pPr>
        <w:pStyle w:val="ListParagraph"/>
        <w:numPr>
          <w:ilvl w:val="0"/>
          <w:numId w:val="43"/>
        </w:numPr>
        <w:rPr>
          <w:highlight w:val="yellow"/>
          <w:lang w:val="en-US"/>
        </w:rPr>
      </w:pPr>
      <w:r>
        <w:rPr>
          <w:highlight w:val="yellow"/>
          <w:lang w:val="en-US"/>
        </w:rPr>
        <w:t>Medical care</w:t>
      </w:r>
    </w:p>
    <w:p w14:paraId="7E301AD5" w14:textId="5B25D876" w:rsidR="000177AA" w:rsidRPr="000177AA" w:rsidRDefault="000177AA" w:rsidP="000177AA">
      <w:pPr>
        <w:pStyle w:val="ListParagraph"/>
        <w:numPr>
          <w:ilvl w:val="0"/>
          <w:numId w:val="43"/>
        </w:numPr>
        <w:rPr>
          <w:highlight w:val="yellow"/>
          <w:lang w:val="en-US"/>
        </w:rPr>
      </w:pPr>
      <w:r>
        <w:rPr>
          <w:highlight w:val="yellow"/>
          <w:lang w:val="en-US"/>
        </w:rPr>
        <w:t>Measures related to COVID 19</w:t>
      </w:r>
    </w:p>
    <w:p w14:paraId="276759A5" w14:textId="77777777" w:rsidR="00207F94" w:rsidRPr="00207F94" w:rsidRDefault="00207F94" w:rsidP="00207F94">
      <w:pPr>
        <w:rPr>
          <w:highlight w:val="yellow"/>
          <w:lang w:val="en-US"/>
        </w:rPr>
      </w:pPr>
    </w:p>
    <w:p w14:paraId="7519DB5C" w14:textId="4A37A58C" w:rsidR="0068799C" w:rsidRPr="004D1B2C" w:rsidRDefault="0068799C" w:rsidP="007D47C6">
      <w:pPr>
        <w:pStyle w:val="Heading2"/>
        <w:numPr>
          <w:ilvl w:val="0"/>
          <w:numId w:val="5"/>
        </w:numPr>
        <w:rPr>
          <w:sz w:val="32"/>
          <w:szCs w:val="32"/>
          <w:highlight w:val="yellow"/>
          <w:lang w:val="en-US"/>
        </w:rPr>
      </w:pPr>
      <w:bookmarkStart w:id="16" w:name="_Toc51679721"/>
      <w:r w:rsidRPr="0068799C">
        <w:rPr>
          <w:sz w:val="32"/>
          <w:szCs w:val="32"/>
          <w:lang w:val="en-US"/>
        </w:rPr>
        <w:t>Accommodation</w:t>
      </w:r>
      <w:bookmarkEnd w:id="13"/>
      <w:bookmarkEnd w:id="14"/>
      <w:r w:rsidR="004D1B2C">
        <w:rPr>
          <w:sz w:val="32"/>
          <w:szCs w:val="32"/>
          <w:lang w:val="en-US"/>
        </w:rPr>
        <w:t xml:space="preserve"> – </w:t>
      </w:r>
      <w:r w:rsidR="004D1B2C" w:rsidRPr="004D1B2C">
        <w:rPr>
          <w:sz w:val="32"/>
          <w:szCs w:val="32"/>
          <w:highlight w:val="yellow"/>
          <w:lang w:val="en-US"/>
        </w:rPr>
        <w:t>to be confirmed by LOC</w:t>
      </w:r>
      <w:bookmarkEnd w:id="16"/>
    </w:p>
    <w:p w14:paraId="7C015600" w14:textId="0517E6DA" w:rsidR="0068799C" w:rsidRDefault="0068799C" w:rsidP="0068799C">
      <w:pPr>
        <w:rPr>
          <w:lang w:val="it-IT"/>
        </w:rPr>
      </w:pPr>
      <w:r>
        <w:rPr>
          <w:lang w:val="it-IT"/>
        </w:rPr>
        <w:t xml:space="preserve">The following accommodations will be used during competition: </w:t>
      </w:r>
    </w:p>
    <w:p w14:paraId="2A97DBAC" w14:textId="646861BB" w:rsidR="00420C3D" w:rsidRPr="004D1B2C" w:rsidRDefault="0068799C" w:rsidP="00065881">
      <w:pPr>
        <w:pStyle w:val="BodyText"/>
        <w:spacing w:before="242"/>
        <w:rPr>
          <w:highlight w:val="yellow"/>
        </w:rPr>
      </w:pPr>
      <w:r w:rsidRPr="004D1B2C">
        <w:rPr>
          <w:highlight w:val="yellow"/>
        </w:rPr>
        <w:t>Participants</w:t>
      </w:r>
    </w:p>
    <w:p w14:paraId="770FEBFE" w14:textId="76BB3752" w:rsidR="0051092D" w:rsidRDefault="0051092D" w:rsidP="00065881">
      <w:pPr>
        <w:pStyle w:val="BodyText"/>
        <w:spacing w:before="242"/>
        <w:rPr>
          <w:rStyle w:val="Hyperlink"/>
          <w:lang w:val="hr-HR"/>
        </w:rPr>
      </w:pPr>
      <w:bookmarkStart w:id="17" w:name="_Hlk51315613"/>
      <w:r w:rsidRPr="004D1B2C">
        <w:rPr>
          <w:highlight w:val="yellow"/>
          <w:lang w:val="hr-HR"/>
        </w:rPr>
        <w:t xml:space="preserve">Student City </w:t>
      </w:r>
      <w:r w:rsidR="002D26AA">
        <w:rPr>
          <w:highlight w:val="yellow"/>
          <w:lang w:val="hr-HR"/>
        </w:rPr>
        <w:t xml:space="preserve">New </w:t>
      </w:r>
      <w:r w:rsidRPr="004D1B2C">
        <w:rPr>
          <w:highlight w:val="yellow"/>
          <w:lang w:val="hr-HR"/>
        </w:rPr>
        <w:t>Belgrade</w:t>
      </w:r>
      <w:r w:rsidR="004D1B2C" w:rsidRPr="004D1B2C">
        <w:rPr>
          <w:highlight w:val="yellow"/>
          <w:lang w:val="hr-HR"/>
        </w:rPr>
        <w:t xml:space="preserve"> </w:t>
      </w:r>
      <w:bookmarkEnd w:id="17"/>
      <w:r w:rsidR="004D1B2C" w:rsidRPr="004D1B2C">
        <w:rPr>
          <w:highlight w:val="yellow"/>
          <w:lang w:val="hr-HR"/>
        </w:rPr>
        <w:t xml:space="preserve">: </w:t>
      </w:r>
      <w:hyperlink r:id="rId11" w:history="1">
        <w:r w:rsidR="004D1B2C" w:rsidRPr="004D1B2C">
          <w:rPr>
            <w:rStyle w:val="Hyperlink"/>
            <w:highlight w:val="yellow"/>
          </w:rPr>
          <w:t>https://sc.rs/sc/studentski-grad/</w:t>
        </w:r>
      </w:hyperlink>
      <w:r w:rsidR="00792E0D">
        <w:rPr>
          <w:rStyle w:val="Hyperlink"/>
          <w:lang w:val="hr-HR"/>
        </w:rPr>
        <w:t xml:space="preserve"> </w:t>
      </w:r>
    </w:p>
    <w:p w14:paraId="4501D3C4" w14:textId="7734B0C3" w:rsidR="008950EE" w:rsidRPr="008950EE" w:rsidRDefault="008950EE" w:rsidP="008950EE">
      <w:pPr>
        <w:shd w:val="clear" w:color="auto" w:fill="FFFFFF"/>
        <w:spacing w:after="0" w:line="240" w:lineRule="auto"/>
        <w:rPr>
          <w:highlight w:val="yellow"/>
        </w:rPr>
      </w:pPr>
      <w:r>
        <w:rPr>
          <w:highlight w:val="yellow"/>
          <w:lang w:val="hr-HR"/>
        </w:rPr>
        <w:t xml:space="preserve">Address: </w:t>
      </w:r>
      <w:proofErr w:type="spellStart"/>
      <w:r w:rsidRPr="008950EE">
        <w:rPr>
          <w:highlight w:val="yellow"/>
        </w:rPr>
        <w:t>Svetozara</w:t>
      </w:r>
      <w:proofErr w:type="spellEnd"/>
      <w:r w:rsidRPr="008950EE">
        <w:rPr>
          <w:highlight w:val="yellow"/>
        </w:rPr>
        <w:t xml:space="preserve"> </w:t>
      </w:r>
      <w:proofErr w:type="spellStart"/>
      <w:r w:rsidRPr="008950EE">
        <w:rPr>
          <w:highlight w:val="yellow"/>
        </w:rPr>
        <w:t>Markovića</w:t>
      </w:r>
      <w:proofErr w:type="spellEnd"/>
      <w:r w:rsidRPr="008950EE">
        <w:rPr>
          <w:highlight w:val="yellow"/>
        </w:rPr>
        <w:t xml:space="preserve"> 56, Beograd 11000</w:t>
      </w:r>
    </w:p>
    <w:p w14:paraId="26E718A4" w14:textId="77777777" w:rsidR="008950EE" w:rsidRPr="00792E0D" w:rsidRDefault="008950EE" w:rsidP="00065881">
      <w:pPr>
        <w:pStyle w:val="BodyText"/>
        <w:spacing w:before="242"/>
        <w:rPr>
          <w:lang w:val="hr-HR"/>
        </w:rPr>
      </w:pPr>
    </w:p>
    <w:p w14:paraId="29277443" w14:textId="23A321D2" w:rsidR="00B208CA" w:rsidRPr="00F36A90" w:rsidRDefault="00B208CA" w:rsidP="007D47C6">
      <w:pPr>
        <w:pStyle w:val="Heading1"/>
        <w:numPr>
          <w:ilvl w:val="0"/>
          <w:numId w:val="5"/>
        </w:numPr>
      </w:pPr>
      <w:bookmarkStart w:id="18" w:name="_Toc51679722"/>
      <w:r w:rsidRPr="00F36A90">
        <w:t>TECHNICAL DETAILS</w:t>
      </w:r>
      <w:bookmarkEnd w:id="12"/>
      <w:r w:rsidR="004D1B2C">
        <w:rPr>
          <w:lang w:val="hr-HR"/>
        </w:rPr>
        <w:t xml:space="preserve"> </w:t>
      </w:r>
      <w:r w:rsidR="004D1B2C" w:rsidRPr="004D1B2C">
        <w:rPr>
          <w:highlight w:val="yellow"/>
          <w:lang w:val="en-US"/>
        </w:rPr>
        <w:t xml:space="preserve">to be </w:t>
      </w:r>
      <w:r w:rsidR="004D1B2C">
        <w:rPr>
          <w:highlight w:val="yellow"/>
          <w:lang w:val="en-US"/>
        </w:rPr>
        <w:t xml:space="preserve">checked and </w:t>
      </w:r>
      <w:r w:rsidR="004D1B2C" w:rsidRPr="004D1B2C">
        <w:rPr>
          <w:highlight w:val="yellow"/>
          <w:lang w:val="en-US"/>
        </w:rPr>
        <w:t xml:space="preserve">confirmed by </w:t>
      </w:r>
      <w:r w:rsidR="004D1B2C">
        <w:rPr>
          <w:highlight w:val="yellow"/>
          <w:lang w:val="en-US"/>
        </w:rPr>
        <w:t>T</w:t>
      </w:r>
      <w:r w:rsidR="004D1B2C" w:rsidRPr="004D1B2C">
        <w:rPr>
          <w:highlight w:val="yellow"/>
          <w:lang w:val="en-US"/>
        </w:rPr>
        <w:t>C</w:t>
      </w:r>
      <w:bookmarkEnd w:id="18"/>
    </w:p>
    <w:p w14:paraId="4EA351A5" w14:textId="40855CDD" w:rsidR="00B208CA" w:rsidRPr="00F36A90" w:rsidRDefault="000B1FCE" w:rsidP="00F36A90">
      <w:pPr>
        <w:pStyle w:val="Heading2"/>
      </w:pPr>
      <w:bookmarkStart w:id="19" w:name="_Toc27557277"/>
      <w:bookmarkStart w:id="20" w:name="_Toc51679723"/>
      <w:r w:rsidRPr="00F36A90">
        <w:t>Sports programme</w:t>
      </w:r>
      <w:bookmarkEnd w:id="19"/>
      <w:bookmarkEnd w:id="20"/>
    </w:p>
    <w:p w14:paraId="77A1434C" w14:textId="77777777" w:rsidR="00D63066" w:rsidRDefault="00D63066" w:rsidP="00D63066">
      <w:pPr>
        <w:rPr>
          <w:lang w:val="en-US"/>
        </w:rPr>
      </w:pPr>
    </w:p>
    <w:p w14:paraId="06DE72B7" w14:textId="035B1AAA" w:rsidR="00D63066" w:rsidRDefault="00D63066" w:rsidP="00D63066">
      <w:pPr>
        <w:rPr>
          <w:lang w:val="en-US"/>
        </w:rPr>
      </w:pPr>
      <w:r w:rsidRPr="00D63066">
        <w:rPr>
          <w:lang w:val="en-US"/>
        </w:rPr>
        <w:t xml:space="preserve">The following sports and events will be part of the </w:t>
      </w:r>
      <w:r w:rsidR="0082486D">
        <w:rPr>
          <w:lang w:val="en-US"/>
        </w:rPr>
        <w:t xml:space="preserve">ISF </w:t>
      </w:r>
      <w:r w:rsidR="00EC6E44">
        <w:rPr>
          <w:lang w:val="en-US"/>
        </w:rPr>
        <w:t xml:space="preserve">Gymnasiade </w:t>
      </w:r>
      <w:r w:rsidR="008D401B">
        <w:rPr>
          <w:lang w:val="en-US"/>
        </w:rPr>
        <w:t>U15</w:t>
      </w:r>
      <w:r w:rsidR="00EC6E44">
        <w:rPr>
          <w:lang w:val="en-US"/>
        </w:rPr>
        <w:t xml:space="preserve"> </w:t>
      </w:r>
      <w:r w:rsidR="00600A70">
        <w:rPr>
          <w:lang w:val="en-US"/>
        </w:rPr>
        <w:t>- World</w:t>
      </w:r>
      <w:r w:rsidR="0082486D">
        <w:rPr>
          <w:lang w:val="en-US"/>
        </w:rPr>
        <w:t xml:space="preserve"> School </w:t>
      </w:r>
      <w:r w:rsidR="00EC6E44">
        <w:rPr>
          <w:lang w:val="en-US"/>
        </w:rPr>
        <w:t xml:space="preserve">Summer </w:t>
      </w:r>
      <w:r w:rsidR="0082486D">
        <w:rPr>
          <w:lang w:val="en-US"/>
        </w:rPr>
        <w:t>Games</w:t>
      </w:r>
      <w:r w:rsidR="00EC6E44">
        <w:rPr>
          <w:lang w:val="en-US"/>
        </w:rPr>
        <w:t xml:space="preserve"> Belgrade </w:t>
      </w:r>
      <w:r w:rsidRPr="00D63066">
        <w:rPr>
          <w:lang w:val="en-US"/>
        </w:rPr>
        <w:t>202</w:t>
      </w:r>
      <w:r w:rsidR="0082486D">
        <w:rPr>
          <w:lang w:val="en-US"/>
        </w:rPr>
        <w:t>1</w:t>
      </w:r>
      <w:r w:rsidRPr="00D63066">
        <w:rPr>
          <w:lang w:val="en-US"/>
        </w:rPr>
        <w:t xml:space="preserve"> –program</w:t>
      </w:r>
      <w:r>
        <w:rPr>
          <w:lang w:val="en-US"/>
        </w:rPr>
        <w:t xml:space="preserve">: </w:t>
      </w:r>
    </w:p>
    <w:p w14:paraId="7DFE94D3" w14:textId="0CDE8A25" w:rsidR="00D63066" w:rsidRPr="00D95474" w:rsidRDefault="00D63066" w:rsidP="002B7D9C">
      <w:pPr>
        <w:pStyle w:val="ListParagraph"/>
        <w:numPr>
          <w:ilvl w:val="0"/>
          <w:numId w:val="46"/>
        </w:numPr>
        <w:rPr>
          <w:lang w:val="en-US"/>
        </w:rPr>
      </w:pPr>
      <w:r w:rsidRPr="00D95474">
        <w:rPr>
          <w:lang w:val="en-US"/>
        </w:rPr>
        <w:t>Athletics</w:t>
      </w:r>
    </w:p>
    <w:p w14:paraId="6819A4FD" w14:textId="0319A39E" w:rsidR="00D63066" w:rsidRPr="00D95474" w:rsidRDefault="00D63066" w:rsidP="002B7D9C">
      <w:pPr>
        <w:pStyle w:val="ListParagraph"/>
        <w:numPr>
          <w:ilvl w:val="0"/>
          <w:numId w:val="46"/>
        </w:numPr>
        <w:rPr>
          <w:lang w:val="en-US"/>
        </w:rPr>
      </w:pPr>
      <w:r w:rsidRPr="00D95474">
        <w:rPr>
          <w:lang w:val="en-US"/>
        </w:rPr>
        <w:t>Badminton</w:t>
      </w:r>
    </w:p>
    <w:p w14:paraId="115C91E4" w14:textId="3F849DA7" w:rsidR="00D63066" w:rsidRDefault="00D63066" w:rsidP="002B7D9C">
      <w:pPr>
        <w:pStyle w:val="ListParagraph"/>
        <w:numPr>
          <w:ilvl w:val="0"/>
          <w:numId w:val="46"/>
        </w:numPr>
        <w:rPr>
          <w:lang w:val="en-US"/>
        </w:rPr>
      </w:pPr>
      <w:r w:rsidRPr="00D95474">
        <w:rPr>
          <w:lang w:val="en-US"/>
        </w:rPr>
        <w:t>Basketball</w:t>
      </w:r>
    </w:p>
    <w:p w14:paraId="5DA0E41C" w14:textId="59FDD0C2" w:rsidR="0082486D" w:rsidRPr="0082486D" w:rsidRDefault="0082486D" w:rsidP="002B7D9C">
      <w:pPr>
        <w:pStyle w:val="ListParagraph"/>
        <w:numPr>
          <w:ilvl w:val="0"/>
          <w:numId w:val="46"/>
        </w:numPr>
        <w:rPr>
          <w:lang w:val="en-US"/>
        </w:rPr>
      </w:pPr>
      <w:r w:rsidRPr="00D95474">
        <w:rPr>
          <w:lang w:val="en-US"/>
        </w:rPr>
        <w:t>Basketbal</w:t>
      </w:r>
      <w:r>
        <w:rPr>
          <w:lang w:val="en-US"/>
        </w:rPr>
        <w:t>l 3x3</w:t>
      </w:r>
    </w:p>
    <w:p w14:paraId="1A044789" w14:textId="6A4358EB" w:rsidR="00D63066" w:rsidRPr="00D95474" w:rsidRDefault="00D63066" w:rsidP="002B7D9C">
      <w:pPr>
        <w:pStyle w:val="ListParagraph"/>
        <w:numPr>
          <w:ilvl w:val="0"/>
          <w:numId w:val="46"/>
        </w:numPr>
        <w:rPr>
          <w:lang w:val="en-US"/>
        </w:rPr>
      </w:pPr>
      <w:r w:rsidRPr="00D95474">
        <w:rPr>
          <w:lang w:val="en-US"/>
        </w:rPr>
        <w:t>Chess</w:t>
      </w:r>
    </w:p>
    <w:p w14:paraId="6201BEA7" w14:textId="2F6C0F5D" w:rsidR="00D63066" w:rsidRPr="00D95474" w:rsidRDefault="00D63066" w:rsidP="002B7D9C">
      <w:pPr>
        <w:pStyle w:val="ListParagraph"/>
        <w:numPr>
          <w:ilvl w:val="0"/>
          <w:numId w:val="46"/>
        </w:numPr>
        <w:rPr>
          <w:lang w:val="en-US"/>
        </w:rPr>
      </w:pPr>
      <w:r w:rsidRPr="00D95474">
        <w:rPr>
          <w:lang w:val="en-US"/>
        </w:rPr>
        <w:t>Football</w:t>
      </w:r>
    </w:p>
    <w:p w14:paraId="13236EC7" w14:textId="544B4E85" w:rsidR="00D63066" w:rsidRPr="00D95474" w:rsidRDefault="00D63066" w:rsidP="002B7D9C">
      <w:pPr>
        <w:pStyle w:val="ListParagraph"/>
        <w:numPr>
          <w:ilvl w:val="0"/>
          <w:numId w:val="46"/>
        </w:numPr>
        <w:rPr>
          <w:lang w:val="en-US"/>
        </w:rPr>
      </w:pPr>
      <w:r w:rsidRPr="00D95474">
        <w:rPr>
          <w:lang w:val="en-US"/>
        </w:rPr>
        <w:t>Judo</w:t>
      </w:r>
    </w:p>
    <w:p w14:paraId="0E4A593C" w14:textId="4ED35750" w:rsidR="00D63066" w:rsidRDefault="0082486D" w:rsidP="002B7D9C">
      <w:pPr>
        <w:pStyle w:val="ListParagraph"/>
        <w:numPr>
          <w:ilvl w:val="0"/>
          <w:numId w:val="46"/>
        </w:numPr>
        <w:rPr>
          <w:lang w:val="en-US"/>
        </w:rPr>
      </w:pPr>
      <w:r>
        <w:rPr>
          <w:lang w:val="en-US"/>
        </w:rPr>
        <w:t>Karate</w:t>
      </w:r>
    </w:p>
    <w:p w14:paraId="1CC98A1B" w14:textId="26B71225" w:rsidR="0082486D" w:rsidRPr="00D95474" w:rsidRDefault="0082486D" w:rsidP="002B7D9C">
      <w:pPr>
        <w:pStyle w:val="ListParagraph"/>
        <w:numPr>
          <w:ilvl w:val="0"/>
          <w:numId w:val="46"/>
        </w:numPr>
        <w:rPr>
          <w:lang w:val="en-US"/>
        </w:rPr>
      </w:pPr>
      <w:r>
        <w:rPr>
          <w:lang w:val="en-US"/>
        </w:rPr>
        <w:t>Orienteering</w:t>
      </w:r>
    </w:p>
    <w:p w14:paraId="30CE9503" w14:textId="495BB39E" w:rsidR="00D63066" w:rsidRPr="00D95474" w:rsidRDefault="00D63066" w:rsidP="002B7D9C">
      <w:pPr>
        <w:pStyle w:val="ListParagraph"/>
        <w:numPr>
          <w:ilvl w:val="0"/>
          <w:numId w:val="46"/>
        </w:numPr>
        <w:rPr>
          <w:lang w:val="en-US"/>
        </w:rPr>
      </w:pPr>
      <w:r w:rsidRPr="00D95474">
        <w:rPr>
          <w:lang w:val="en-US"/>
        </w:rPr>
        <w:t>Swimming</w:t>
      </w:r>
    </w:p>
    <w:p w14:paraId="67B529D3" w14:textId="3B917715" w:rsidR="00D63066" w:rsidRPr="00D95474" w:rsidRDefault="00D63066" w:rsidP="002B7D9C">
      <w:pPr>
        <w:pStyle w:val="ListParagraph"/>
        <w:numPr>
          <w:ilvl w:val="0"/>
          <w:numId w:val="46"/>
        </w:numPr>
        <w:rPr>
          <w:lang w:val="en-US"/>
        </w:rPr>
      </w:pPr>
      <w:r w:rsidRPr="00D95474">
        <w:rPr>
          <w:lang w:val="en-US"/>
        </w:rPr>
        <w:t>Table Tennis</w:t>
      </w:r>
    </w:p>
    <w:p w14:paraId="589C3F31" w14:textId="44C56927" w:rsidR="00D63066" w:rsidRPr="00D95474" w:rsidRDefault="00D63066" w:rsidP="002B7D9C">
      <w:pPr>
        <w:pStyle w:val="ListParagraph"/>
        <w:numPr>
          <w:ilvl w:val="0"/>
          <w:numId w:val="46"/>
        </w:numPr>
        <w:rPr>
          <w:lang w:val="en-US"/>
        </w:rPr>
      </w:pPr>
      <w:r w:rsidRPr="00D95474">
        <w:rPr>
          <w:lang w:val="en-US"/>
        </w:rPr>
        <w:t>Taekwondo</w:t>
      </w:r>
    </w:p>
    <w:p w14:paraId="30663AD9" w14:textId="77777777" w:rsidR="0082486D" w:rsidRDefault="0082486D" w:rsidP="002B7D9C">
      <w:pPr>
        <w:pStyle w:val="ListParagraph"/>
        <w:numPr>
          <w:ilvl w:val="0"/>
          <w:numId w:val="46"/>
        </w:numPr>
        <w:rPr>
          <w:lang w:val="en-US"/>
        </w:rPr>
      </w:pPr>
      <w:r>
        <w:rPr>
          <w:lang w:val="en-US"/>
        </w:rPr>
        <w:t>Volleyball</w:t>
      </w:r>
    </w:p>
    <w:p w14:paraId="60111C51" w14:textId="765EDD8C" w:rsidR="00D63066" w:rsidRPr="00D95474" w:rsidRDefault="00D63066" w:rsidP="002B7D9C">
      <w:pPr>
        <w:pStyle w:val="ListParagraph"/>
        <w:numPr>
          <w:ilvl w:val="0"/>
          <w:numId w:val="46"/>
        </w:numPr>
        <w:rPr>
          <w:lang w:val="en-US"/>
        </w:rPr>
      </w:pPr>
      <w:r w:rsidRPr="00D95474">
        <w:rPr>
          <w:lang w:val="en-US"/>
        </w:rPr>
        <w:t>Wrestling</w:t>
      </w:r>
    </w:p>
    <w:p w14:paraId="18F15307" w14:textId="4FC57245" w:rsidR="00D63066" w:rsidRPr="00D95474" w:rsidRDefault="00D63066" w:rsidP="0082486D">
      <w:pPr>
        <w:pStyle w:val="ListParagraph"/>
        <w:rPr>
          <w:lang w:val="en-US"/>
        </w:rPr>
      </w:pPr>
      <w:r w:rsidRPr="00D95474">
        <w:rPr>
          <w:lang w:val="en-US"/>
        </w:rPr>
        <w:t xml:space="preserve"> </w:t>
      </w:r>
    </w:p>
    <w:p w14:paraId="56272462" w14:textId="36ABA8D5" w:rsidR="00D63066" w:rsidRPr="00EF7B79" w:rsidRDefault="00D63066" w:rsidP="00D63066">
      <w:pPr>
        <w:rPr>
          <w:lang w:val="en-GB"/>
        </w:rPr>
      </w:pPr>
    </w:p>
    <w:p w14:paraId="7278B610" w14:textId="77777777" w:rsidR="00D63066" w:rsidRPr="00EF7B79" w:rsidRDefault="00D63066" w:rsidP="00D63066">
      <w:pPr>
        <w:rPr>
          <w:lang w:val="en-GB"/>
        </w:rPr>
      </w:pPr>
    </w:p>
    <w:p w14:paraId="6D6E7F17" w14:textId="6D776D10" w:rsidR="0024738A" w:rsidRPr="00EF7B79" w:rsidRDefault="0024738A">
      <w:pPr>
        <w:rPr>
          <w:lang w:val="en-GB"/>
        </w:rPr>
      </w:pPr>
    </w:p>
    <w:tbl>
      <w:tblPr>
        <w:tblStyle w:val="GridTable1Light"/>
        <w:tblW w:w="10060" w:type="dxa"/>
        <w:tblLook w:val="04A0" w:firstRow="1" w:lastRow="0" w:firstColumn="1" w:lastColumn="0" w:noHBand="0" w:noVBand="1"/>
      </w:tblPr>
      <w:tblGrid>
        <w:gridCol w:w="1980"/>
        <w:gridCol w:w="8080"/>
      </w:tblGrid>
      <w:tr w:rsidR="008D401B" w:rsidRPr="008D401B" w14:paraId="766AA61E" w14:textId="77777777" w:rsidTr="00BE2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F4D023" w14:textId="16F420C2" w:rsidR="00567258" w:rsidRPr="000A2679" w:rsidRDefault="002B7D9C" w:rsidP="000B1FCE">
            <w:pPr>
              <w:rPr>
                <w:lang w:val="en-GB"/>
              </w:rPr>
            </w:pPr>
            <w:r w:rsidRPr="000A2679">
              <w:rPr>
                <w:lang w:val="en-GB"/>
              </w:rPr>
              <w:t>SPORT</w:t>
            </w:r>
          </w:p>
        </w:tc>
        <w:tc>
          <w:tcPr>
            <w:tcW w:w="8080" w:type="dxa"/>
          </w:tcPr>
          <w:p w14:paraId="28E1B85E" w14:textId="4E633DD1" w:rsidR="00567258" w:rsidRPr="000A2679" w:rsidRDefault="002B7D9C" w:rsidP="000B1FCE">
            <w:pPr>
              <w:cnfStyle w:val="100000000000" w:firstRow="1" w:lastRow="0" w:firstColumn="0" w:lastColumn="0" w:oddVBand="0" w:evenVBand="0" w:oddHBand="0" w:evenHBand="0" w:firstRowFirstColumn="0" w:firstRowLastColumn="0" w:lastRowFirstColumn="0" w:lastRowLastColumn="0"/>
              <w:rPr>
                <w:lang w:val="en-GB"/>
              </w:rPr>
            </w:pPr>
            <w:r w:rsidRPr="000A2679">
              <w:rPr>
                <w:lang w:val="en-GB"/>
              </w:rPr>
              <w:t>CATEGORY/EVENT</w:t>
            </w:r>
          </w:p>
        </w:tc>
      </w:tr>
      <w:tr w:rsidR="008D401B" w:rsidRPr="008D401B" w14:paraId="603BDFFC" w14:textId="77777777" w:rsidTr="00BE2A46">
        <w:trPr>
          <w:trHeight w:val="1472"/>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06F5FA2B" w14:textId="2B5CC2CE" w:rsidR="00A16D8B" w:rsidRPr="00F57399" w:rsidRDefault="00A16D8B" w:rsidP="000B1FCE">
            <w:pPr>
              <w:rPr>
                <w:lang w:val="en-GB"/>
              </w:rPr>
            </w:pPr>
            <w:r w:rsidRPr="00F57399">
              <w:rPr>
                <w:lang w:val="en-GB"/>
              </w:rPr>
              <w:t>Athletics</w:t>
            </w:r>
          </w:p>
        </w:tc>
        <w:tc>
          <w:tcPr>
            <w:tcW w:w="8080" w:type="dxa"/>
          </w:tcPr>
          <w:p w14:paraId="18E0A2B7" w14:textId="1CEBFF50"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w:t>
            </w:r>
          </w:p>
          <w:p w14:paraId="7D1FC9D9"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100m, 200m, 400m, 800m, 1500m</w:t>
            </w:r>
          </w:p>
          <w:p w14:paraId="478F8E61"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 100m Hurdles (84cm), 300m Hurdles (76cm)</w:t>
            </w:r>
          </w:p>
          <w:p w14:paraId="69560583"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High Jump, Long Jump, Triple Jump</w:t>
            </w:r>
          </w:p>
          <w:p w14:paraId="241E7079"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Shot Put (4kg), Discus (1kg), Javelin (600g)</w:t>
            </w:r>
          </w:p>
          <w:p w14:paraId="3ECD8B6D"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 xml:space="preserve">4x100m Relay, Medley Relay (100 x 200 x 300 x 400m) </w:t>
            </w:r>
          </w:p>
          <w:p w14:paraId="258AFDEB" w14:textId="2468E991" w:rsidR="00A16D8B" w:rsidRPr="00F57399" w:rsidRDefault="00A16D8B" w:rsidP="000B26FA">
            <w:pPr>
              <w:cnfStyle w:val="000000000000" w:firstRow="0" w:lastRow="0" w:firstColumn="0" w:lastColumn="0" w:oddVBand="0" w:evenVBand="0" w:oddHBand="0" w:evenHBand="0" w:firstRowFirstColumn="0" w:firstRowLastColumn="0" w:lastRowFirstColumn="0" w:lastRowLastColumn="0"/>
              <w:rPr>
                <w:b/>
                <w:bCs/>
              </w:rPr>
            </w:pPr>
          </w:p>
        </w:tc>
      </w:tr>
      <w:tr w:rsidR="008D401B" w:rsidRPr="008D401B" w14:paraId="7AAFD40D" w14:textId="77777777" w:rsidTr="00BE2A46">
        <w:trPr>
          <w:trHeight w:val="1472"/>
        </w:trPr>
        <w:tc>
          <w:tcPr>
            <w:cnfStyle w:val="001000000000" w:firstRow="0" w:lastRow="0" w:firstColumn="1" w:lastColumn="0" w:oddVBand="0" w:evenVBand="0" w:oddHBand="0" w:evenHBand="0" w:firstRowFirstColumn="0" w:firstRowLastColumn="0" w:lastRowFirstColumn="0" w:lastRowLastColumn="0"/>
            <w:tcW w:w="1980" w:type="dxa"/>
            <w:vMerge/>
          </w:tcPr>
          <w:p w14:paraId="56EF1A6D" w14:textId="77777777" w:rsidR="00A16D8B" w:rsidRPr="00F57399" w:rsidRDefault="00A16D8B" w:rsidP="000B1FCE">
            <w:pPr>
              <w:rPr>
                <w:lang w:val="en-GB"/>
              </w:rPr>
            </w:pPr>
          </w:p>
        </w:tc>
        <w:tc>
          <w:tcPr>
            <w:tcW w:w="8080" w:type="dxa"/>
          </w:tcPr>
          <w:p w14:paraId="0E4D6271" w14:textId="24AE5DF5"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w:t>
            </w:r>
            <w:r w:rsidRPr="00F57399">
              <w:rPr>
                <w:b/>
                <w:bCs/>
                <w:lang w:val="en-GB"/>
              </w:rPr>
              <w:tab/>
              <w:t xml:space="preserve">    </w:t>
            </w:r>
          </w:p>
          <w:p w14:paraId="1C66D0E0"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100m, 200m, 400m, 800m, 1500m</w:t>
            </w:r>
          </w:p>
          <w:p w14:paraId="2F67E0D7"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 100m Hurdles (76cm), 300m Hurdles (76cm)</w:t>
            </w:r>
          </w:p>
          <w:p w14:paraId="3F296C2D"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High Jump, Long Jump, Triple Jump</w:t>
            </w:r>
          </w:p>
          <w:p w14:paraId="3327CC8C"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Shot Put (3kg), Discus (750g), Javelin (400g)</w:t>
            </w:r>
          </w:p>
          <w:p w14:paraId="18DED44E" w14:textId="77777777" w:rsidR="00F57399" w:rsidRPr="00F57399" w:rsidRDefault="00F57399" w:rsidP="00F57399">
            <w:p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F57399">
              <w:rPr>
                <w:rFonts w:eastAsia="Times New Roman" w:cs="Calibri"/>
                <w:b/>
                <w:bCs/>
                <w:sz w:val="20"/>
                <w:szCs w:val="20"/>
              </w:rPr>
              <w:t xml:space="preserve">4x100m Relay, Medley Relay (100 x 200 x 300 x 400m) </w:t>
            </w:r>
          </w:p>
          <w:p w14:paraId="2DD5B5E5" w14:textId="4D7FAAA8" w:rsidR="00A16D8B" w:rsidRPr="00F57399" w:rsidRDefault="00A16D8B" w:rsidP="000B26FA">
            <w:pPr>
              <w:cnfStyle w:val="000000000000" w:firstRow="0" w:lastRow="0" w:firstColumn="0" w:lastColumn="0" w:oddVBand="0" w:evenVBand="0" w:oddHBand="0" w:evenHBand="0" w:firstRowFirstColumn="0" w:firstRowLastColumn="0" w:lastRowFirstColumn="0" w:lastRowLastColumn="0"/>
              <w:rPr>
                <w:b/>
                <w:bCs/>
              </w:rPr>
            </w:pPr>
          </w:p>
        </w:tc>
      </w:tr>
      <w:tr w:rsidR="008D401B" w:rsidRPr="008D401B" w14:paraId="613DD289" w14:textId="77777777" w:rsidTr="00BE2A46">
        <w:trPr>
          <w:trHeight w:val="58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54CB8FB" w14:textId="08DADF41" w:rsidR="00A16D8B" w:rsidRPr="00F57399" w:rsidRDefault="00A16D8B" w:rsidP="000B1FCE">
            <w:pPr>
              <w:rPr>
                <w:lang w:val="en-GB"/>
              </w:rPr>
            </w:pPr>
            <w:r w:rsidRPr="00F57399">
              <w:rPr>
                <w:lang w:val="en-GB"/>
              </w:rPr>
              <w:t>Badminton</w:t>
            </w:r>
          </w:p>
        </w:tc>
        <w:tc>
          <w:tcPr>
            <w:tcW w:w="8080" w:type="dxa"/>
          </w:tcPr>
          <w:p w14:paraId="72167B42" w14:textId="505734D4"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w:t>
            </w:r>
          </w:p>
          <w:p w14:paraId="60C7B21B" w14:textId="18F4A190" w:rsidR="00A16D8B" w:rsidRPr="00F57399" w:rsidRDefault="00E163B3" w:rsidP="007D47C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 singles</w:t>
            </w:r>
          </w:p>
          <w:p w14:paraId="7B615D1B" w14:textId="60F85575" w:rsidR="00A16D8B" w:rsidRPr="00F57399" w:rsidRDefault="00E163B3" w:rsidP="007D47C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 doubles</w:t>
            </w:r>
          </w:p>
        </w:tc>
      </w:tr>
      <w:tr w:rsidR="008D401B" w:rsidRPr="008D401B" w14:paraId="26E2C42E" w14:textId="77777777" w:rsidTr="00BE2A46">
        <w:trPr>
          <w:trHeight w:val="579"/>
        </w:trPr>
        <w:tc>
          <w:tcPr>
            <w:cnfStyle w:val="001000000000" w:firstRow="0" w:lastRow="0" w:firstColumn="1" w:lastColumn="0" w:oddVBand="0" w:evenVBand="0" w:oddHBand="0" w:evenHBand="0" w:firstRowFirstColumn="0" w:firstRowLastColumn="0" w:lastRowFirstColumn="0" w:lastRowLastColumn="0"/>
            <w:tcW w:w="1980" w:type="dxa"/>
            <w:vMerge/>
          </w:tcPr>
          <w:p w14:paraId="12E6E934" w14:textId="77777777" w:rsidR="00A16D8B" w:rsidRPr="00F57399" w:rsidRDefault="00A16D8B" w:rsidP="000B1FCE">
            <w:pPr>
              <w:rPr>
                <w:lang w:val="en-GB"/>
              </w:rPr>
            </w:pPr>
          </w:p>
        </w:tc>
        <w:tc>
          <w:tcPr>
            <w:tcW w:w="8080" w:type="dxa"/>
          </w:tcPr>
          <w:p w14:paraId="04E6AE3B" w14:textId="3C928507"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w:t>
            </w:r>
          </w:p>
          <w:p w14:paraId="20B6C02A" w14:textId="5CB61547" w:rsidR="00A16D8B" w:rsidRPr="00F57399" w:rsidRDefault="00E163B3" w:rsidP="007D47C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 singles</w:t>
            </w:r>
          </w:p>
          <w:p w14:paraId="3F8D32CD" w14:textId="211E89A8" w:rsidR="00A16D8B" w:rsidRPr="00F57399" w:rsidRDefault="004A4A4C" w:rsidP="007D47C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w:t>
            </w:r>
            <w:r w:rsidR="00E163B3" w:rsidRPr="00F57399">
              <w:rPr>
                <w:b/>
                <w:bCs/>
                <w:lang w:val="en-GB"/>
              </w:rPr>
              <w:t>’ doubles</w:t>
            </w:r>
          </w:p>
        </w:tc>
      </w:tr>
      <w:tr w:rsidR="008D401B" w:rsidRPr="008D401B" w14:paraId="0BF64E75" w14:textId="77777777" w:rsidTr="00BE2A46">
        <w:trPr>
          <w:trHeight w:val="579"/>
        </w:trPr>
        <w:tc>
          <w:tcPr>
            <w:cnfStyle w:val="001000000000" w:firstRow="0" w:lastRow="0" w:firstColumn="1" w:lastColumn="0" w:oddVBand="0" w:evenVBand="0" w:oddHBand="0" w:evenHBand="0" w:firstRowFirstColumn="0" w:firstRowLastColumn="0" w:lastRowFirstColumn="0" w:lastRowLastColumn="0"/>
            <w:tcW w:w="1980" w:type="dxa"/>
            <w:vMerge/>
          </w:tcPr>
          <w:p w14:paraId="648CED27" w14:textId="77777777" w:rsidR="00A16D8B" w:rsidRPr="00F57399" w:rsidRDefault="00A16D8B" w:rsidP="000B1FCE">
            <w:pPr>
              <w:rPr>
                <w:lang w:val="en-GB"/>
              </w:rPr>
            </w:pPr>
          </w:p>
        </w:tc>
        <w:tc>
          <w:tcPr>
            <w:tcW w:w="8080" w:type="dxa"/>
          </w:tcPr>
          <w:p w14:paraId="70A6AD74" w14:textId="742E07F0"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bookmarkStart w:id="21" w:name="_Toc27556930"/>
            <w:bookmarkStart w:id="22" w:name="_Toc27557283"/>
            <w:bookmarkStart w:id="23" w:name="_Toc27557480"/>
            <w:bookmarkStart w:id="24" w:name="_Toc27557653"/>
            <w:r w:rsidRPr="00F57399">
              <w:rPr>
                <w:b/>
                <w:bCs/>
                <w:lang w:val="en-GB"/>
              </w:rPr>
              <w:t>MIXED</w:t>
            </w:r>
            <w:bookmarkEnd w:id="21"/>
            <w:bookmarkEnd w:id="22"/>
            <w:bookmarkEnd w:id="23"/>
            <w:bookmarkEnd w:id="24"/>
          </w:p>
          <w:p w14:paraId="0D72E636" w14:textId="2744FAD1" w:rsidR="00A16D8B" w:rsidRPr="00F57399" w:rsidRDefault="00A16D8B" w:rsidP="007D47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 xml:space="preserve">Mixed </w:t>
            </w:r>
            <w:r w:rsidR="00874E1A" w:rsidRPr="00F57399">
              <w:rPr>
                <w:b/>
                <w:bCs/>
                <w:lang w:val="en-GB"/>
              </w:rPr>
              <w:t>double</w:t>
            </w:r>
            <w:r w:rsidR="001C728F" w:rsidRPr="00F57399">
              <w:rPr>
                <w:b/>
                <w:bCs/>
                <w:lang w:val="en-GB"/>
              </w:rPr>
              <w:t>s</w:t>
            </w:r>
          </w:p>
        </w:tc>
      </w:tr>
      <w:tr w:rsidR="008D401B" w:rsidRPr="008D401B" w14:paraId="6ECEB8C0" w14:textId="77777777" w:rsidTr="00BE2A46">
        <w:trPr>
          <w:trHeight w:val="405"/>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327DD149" w14:textId="3BB62674" w:rsidR="00A16D8B" w:rsidRPr="00F57399" w:rsidRDefault="00A16D8B" w:rsidP="000B1FCE">
            <w:pPr>
              <w:rPr>
                <w:lang w:val="en-GB"/>
              </w:rPr>
            </w:pPr>
            <w:r w:rsidRPr="00F57399">
              <w:rPr>
                <w:lang w:val="en-GB"/>
              </w:rPr>
              <w:t>Basketball</w:t>
            </w:r>
          </w:p>
        </w:tc>
        <w:tc>
          <w:tcPr>
            <w:tcW w:w="8080" w:type="dxa"/>
          </w:tcPr>
          <w:p w14:paraId="5E200960" w14:textId="24F3659F"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w:t>
            </w:r>
          </w:p>
          <w:p w14:paraId="1FD2A348" w14:textId="6A588CD2" w:rsidR="00A16D8B" w:rsidRPr="00F57399" w:rsidRDefault="00A16D8B" w:rsidP="007D47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Tournament</w:t>
            </w:r>
          </w:p>
        </w:tc>
      </w:tr>
      <w:tr w:rsidR="008D401B" w:rsidRPr="008D401B" w14:paraId="57C476D3" w14:textId="77777777" w:rsidTr="00BE2A46">
        <w:trPr>
          <w:trHeight w:val="404"/>
        </w:trPr>
        <w:tc>
          <w:tcPr>
            <w:cnfStyle w:val="001000000000" w:firstRow="0" w:lastRow="0" w:firstColumn="1" w:lastColumn="0" w:oddVBand="0" w:evenVBand="0" w:oddHBand="0" w:evenHBand="0" w:firstRowFirstColumn="0" w:firstRowLastColumn="0" w:lastRowFirstColumn="0" w:lastRowLastColumn="0"/>
            <w:tcW w:w="1980" w:type="dxa"/>
            <w:vMerge/>
          </w:tcPr>
          <w:p w14:paraId="71070394" w14:textId="77777777" w:rsidR="00A16D8B" w:rsidRPr="00F57399" w:rsidRDefault="00A16D8B" w:rsidP="000B1FCE">
            <w:pPr>
              <w:rPr>
                <w:lang w:val="en-GB"/>
              </w:rPr>
            </w:pPr>
          </w:p>
        </w:tc>
        <w:tc>
          <w:tcPr>
            <w:tcW w:w="8080" w:type="dxa"/>
          </w:tcPr>
          <w:p w14:paraId="11D5276D" w14:textId="77777777" w:rsidR="00A16D8B" w:rsidRPr="00F57399" w:rsidRDefault="00A16D8B" w:rsidP="000B1FCE">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w:t>
            </w:r>
          </w:p>
          <w:p w14:paraId="352140EC" w14:textId="395649CE" w:rsidR="00A16D8B" w:rsidRPr="00F57399" w:rsidRDefault="00A16D8B" w:rsidP="007D47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Tournament</w:t>
            </w:r>
          </w:p>
        </w:tc>
      </w:tr>
      <w:tr w:rsidR="008D401B" w:rsidRPr="008D401B" w14:paraId="427A7C5E" w14:textId="77777777" w:rsidTr="00BE2A46">
        <w:trPr>
          <w:trHeight w:val="404"/>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23F4393D" w14:textId="5838B656" w:rsidR="0082486D" w:rsidRPr="00F57399" w:rsidRDefault="0082486D" w:rsidP="0082486D">
            <w:pPr>
              <w:rPr>
                <w:lang w:val="en-GB"/>
              </w:rPr>
            </w:pPr>
            <w:r w:rsidRPr="00F57399">
              <w:rPr>
                <w:lang w:val="en-GB"/>
              </w:rPr>
              <w:t>Basketball 3x3</w:t>
            </w:r>
          </w:p>
        </w:tc>
        <w:tc>
          <w:tcPr>
            <w:tcW w:w="8080" w:type="dxa"/>
          </w:tcPr>
          <w:p w14:paraId="7075EE3F" w14:textId="77777777" w:rsidR="0082486D" w:rsidRPr="00F57399"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w:t>
            </w:r>
          </w:p>
          <w:p w14:paraId="6B449E51" w14:textId="7741D9E6" w:rsidR="0082486D" w:rsidRPr="00F57399"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Tournament</w:t>
            </w:r>
          </w:p>
        </w:tc>
      </w:tr>
      <w:tr w:rsidR="008D401B" w:rsidRPr="008D401B" w14:paraId="4FF9CB76" w14:textId="77777777" w:rsidTr="00BE2A46">
        <w:trPr>
          <w:trHeight w:val="404"/>
        </w:trPr>
        <w:tc>
          <w:tcPr>
            <w:cnfStyle w:val="001000000000" w:firstRow="0" w:lastRow="0" w:firstColumn="1" w:lastColumn="0" w:oddVBand="0" w:evenVBand="0" w:oddHBand="0" w:evenHBand="0" w:firstRowFirstColumn="0" w:firstRowLastColumn="0" w:lastRowFirstColumn="0" w:lastRowLastColumn="0"/>
            <w:tcW w:w="1980" w:type="dxa"/>
            <w:vMerge/>
          </w:tcPr>
          <w:p w14:paraId="47405748" w14:textId="77777777" w:rsidR="0082486D" w:rsidRPr="00F57399" w:rsidRDefault="0082486D" w:rsidP="0082486D">
            <w:pPr>
              <w:rPr>
                <w:lang w:val="en-GB"/>
              </w:rPr>
            </w:pPr>
          </w:p>
        </w:tc>
        <w:tc>
          <w:tcPr>
            <w:tcW w:w="8080" w:type="dxa"/>
          </w:tcPr>
          <w:p w14:paraId="1343D801" w14:textId="77777777" w:rsidR="0082486D" w:rsidRPr="00F57399"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w:t>
            </w:r>
          </w:p>
          <w:p w14:paraId="0A6140A6" w14:textId="2CC24B06" w:rsidR="0082486D" w:rsidRPr="00F57399"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Tournament</w:t>
            </w:r>
          </w:p>
        </w:tc>
      </w:tr>
      <w:tr w:rsidR="008D401B" w:rsidRPr="008D401B" w14:paraId="49AFA672" w14:textId="77777777" w:rsidTr="00BE2A46">
        <w:tc>
          <w:tcPr>
            <w:cnfStyle w:val="001000000000" w:firstRow="0" w:lastRow="0" w:firstColumn="1" w:lastColumn="0" w:oddVBand="0" w:evenVBand="0" w:oddHBand="0" w:evenHBand="0" w:firstRowFirstColumn="0" w:firstRowLastColumn="0" w:lastRowFirstColumn="0" w:lastRowLastColumn="0"/>
            <w:tcW w:w="1980" w:type="dxa"/>
            <w:vMerge w:val="restart"/>
          </w:tcPr>
          <w:p w14:paraId="392D8F0A" w14:textId="31AE84EC" w:rsidR="008137D5" w:rsidRPr="00600A70" w:rsidRDefault="008137D5" w:rsidP="008137D5">
            <w:pPr>
              <w:rPr>
                <w:lang w:val="en-GB"/>
              </w:rPr>
            </w:pPr>
            <w:r w:rsidRPr="00600A70">
              <w:rPr>
                <w:lang w:val="en-GB"/>
              </w:rPr>
              <w:t>Chess</w:t>
            </w:r>
          </w:p>
        </w:tc>
        <w:tc>
          <w:tcPr>
            <w:tcW w:w="8080" w:type="dxa"/>
          </w:tcPr>
          <w:p w14:paraId="1B42E592" w14:textId="37DCEEAC" w:rsidR="008137D5" w:rsidRPr="00600A70" w:rsidRDefault="008137D5" w:rsidP="008137D5">
            <w:p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BOYS</w:t>
            </w:r>
          </w:p>
          <w:p w14:paraId="23D551CB" w14:textId="706DDCAA" w:rsidR="008137D5" w:rsidRPr="00600A70" w:rsidRDefault="008137D5" w:rsidP="008137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Tournament</w:t>
            </w:r>
          </w:p>
        </w:tc>
      </w:tr>
      <w:tr w:rsidR="008D401B" w:rsidRPr="008D401B" w14:paraId="4D789478" w14:textId="77777777" w:rsidTr="00BE2A46">
        <w:tc>
          <w:tcPr>
            <w:cnfStyle w:val="001000000000" w:firstRow="0" w:lastRow="0" w:firstColumn="1" w:lastColumn="0" w:oddVBand="0" w:evenVBand="0" w:oddHBand="0" w:evenHBand="0" w:firstRowFirstColumn="0" w:firstRowLastColumn="0" w:lastRowFirstColumn="0" w:lastRowLastColumn="0"/>
            <w:tcW w:w="1980" w:type="dxa"/>
            <w:vMerge/>
          </w:tcPr>
          <w:p w14:paraId="63BE1227" w14:textId="77777777" w:rsidR="008137D5" w:rsidRPr="00600A70" w:rsidRDefault="008137D5" w:rsidP="008137D5">
            <w:pPr>
              <w:rPr>
                <w:lang w:val="en-GB"/>
              </w:rPr>
            </w:pPr>
          </w:p>
        </w:tc>
        <w:tc>
          <w:tcPr>
            <w:tcW w:w="8080" w:type="dxa"/>
          </w:tcPr>
          <w:p w14:paraId="41B762AA" w14:textId="02621161" w:rsidR="008137D5" w:rsidRPr="00600A70" w:rsidRDefault="008137D5" w:rsidP="008137D5">
            <w:p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BOYS</w:t>
            </w:r>
          </w:p>
          <w:p w14:paraId="3350E5CE" w14:textId="7C8B1BCA" w:rsidR="008137D5" w:rsidRPr="00600A70" w:rsidRDefault="008137D5" w:rsidP="008137D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Boys ‘individual</w:t>
            </w:r>
          </w:p>
          <w:p w14:paraId="0DCB5B41" w14:textId="3EAA4BA6" w:rsidR="008137D5" w:rsidRPr="00600A70" w:rsidRDefault="008137D5" w:rsidP="008137D5">
            <w:p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 xml:space="preserve">Boys’ team ranking </w:t>
            </w:r>
          </w:p>
        </w:tc>
      </w:tr>
      <w:tr w:rsidR="008D401B" w:rsidRPr="008D401B" w14:paraId="6A6CEC7E" w14:textId="77777777" w:rsidTr="00BE2A46">
        <w:tc>
          <w:tcPr>
            <w:cnfStyle w:val="001000000000" w:firstRow="0" w:lastRow="0" w:firstColumn="1" w:lastColumn="0" w:oddVBand="0" w:evenVBand="0" w:oddHBand="0" w:evenHBand="0" w:firstRowFirstColumn="0" w:firstRowLastColumn="0" w:lastRowFirstColumn="0" w:lastRowLastColumn="0"/>
            <w:tcW w:w="1980" w:type="dxa"/>
            <w:vMerge/>
          </w:tcPr>
          <w:p w14:paraId="65353165" w14:textId="77777777" w:rsidR="008137D5" w:rsidRPr="00600A70" w:rsidRDefault="008137D5" w:rsidP="0082486D">
            <w:pPr>
              <w:rPr>
                <w:lang w:val="en-GB"/>
              </w:rPr>
            </w:pPr>
          </w:p>
        </w:tc>
        <w:tc>
          <w:tcPr>
            <w:tcW w:w="8080" w:type="dxa"/>
          </w:tcPr>
          <w:p w14:paraId="674484D9" w14:textId="77777777" w:rsidR="008137D5" w:rsidRPr="00600A70" w:rsidRDefault="008137D5" w:rsidP="008137D5">
            <w:p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GIRLS</w:t>
            </w:r>
          </w:p>
          <w:p w14:paraId="44B4E2C8" w14:textId="4AA96481" w:rsidR="008137D5" w:rsidRPr="00600A70" w:rsidRDefault="008137D5" w:rsidP="008137D5">
            <w:p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Tournament</w:t>
            </w:r>
          </w:p>
        </w:tc>
      </w:tr>
      <w:tr w:rsidR="008D401B" w:rsidRPr="008D401B" w14:paraId="668AF1F2" w14:textId="77777777" w:rsidTr="00BE2A46">
        <w:tc>
          <w:tcPr>
            <w:cnfStyle w:val="001000000000" w:firstRow="0" w:lastRow="0" w:firstColumn="1" w:lastColumn="0" w:oddVBand="0" w:evenVBand="0" w:oddHBand="0" w:evenHBand="0" w:firstRowFirstColumn="0" w:firstRowLastColumn="0" w:lastRowFirstColumn="0" w:lastRowLastColumn="0"/>
            <w:tcW w:w="1980" w:type="dxa"/>
            <w:vMerge/>
          </w:tcPr>
          <w:p w14:paraId="0D6E07CC" w14:textId="77777777" w:rsidR="0082486D" w:rsidRPr="00600A70" w:rsidRDefault="0082486D" w:rsidP="0082486D">
            <w:pPr>
              <w:rPr>
                <w:lang w:val="en-GB"/>
              </w:rPr>
            </w:pPr>
          </w:p>
        </w:tc>
        <w:tc>
          <w:tcPr>
            <w:tcW w:w="8080" w:type="dxa"/>
          </w:tcPr>
          <w:p w14:paraId="0934A106" w14:textId="470AB50D" w:rsidR="0082486D" w:rsidRPr="00600A70"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GIRLS</w:t>
            </w:r>
          </w:p>
          <w:p w14:paraId="709CE484" w14:textId="3938B90B" w:rsidR="0082486D" w:rsidRPr="00600A70" w:rsidRDefault="0082486D" w:rsidP="007D47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Girls’ individual</w:t>
            </w:r>
          </w:p>
          <w:p w14:paraId="512DD681" w14:textId="4BCE1636" w:rsidR="0082486D" w:rsidRPr="00600A70" w:rsidRDefault="0082486D" w:rsidP="007D47C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600A70">
              <w:rPr>
                <w:b/>
                <w:bCs/>
                <w:lang w:val="en-GB"/>
              </w:rPr>
              <w:t xml:space="preserve">Girls’ team ranking </w:t>
            </w:r>
          </w:p>
        </w:tc>
      </w:tr>
      <w:tr w:rsidR="008D401B" w:rsidRPr="008D401B" w14:paraId="0610F1D6" w14:textId="77777777" w:rsidTr="00BE2A46">
        <w:trPr>
          <w:trHeight w:val="405"/>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30A90F15" w14:textId="6969053C" w:rsidR="0082486D" w:rsidRPr="00F57399" w:rsidRDefault="0082486D" w:rsidP="0082486D">
            <w:pPr>
              <w:rPr>
                <w:lang w:val="en-US"/>
              </w:rPr>
            </w:pPr>
            <w:r w:rsidRPr="00F57399">
              <w:rPr>
                <w:lang w:val="en-US"/>
              </w:rPr>
              <w:t>Football</w:t>
            </w:r>
          </w:p>
        </w:tc>
        <w:tc>
          <w:tcPr>
            <w:tcW w:w="8080" w:type="dxa"/>
          </w:tcPr>
          <w:p w14:paraId="3D0241DD" w14:textId="3C26F06E" w:rsidR="0082486D" w:rsidRPr="00F57399"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BOYS</w:t>
            </w:r>
          </w:p>
          <w:p w14:paraId="60B4759D" w14:textId="3761C09C" w:rsidR="0082486D" w:rsidRPr="00F57399" w:rsidRDefault="0082486D" w:rsidP="007D47C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Tournament</w:t>
            </w:r>
          </w:p>
        </w:tc>
      </w:tr>
      <w:tr w:rsidR="008D401B" w:rsidRPr="008D401B" w14:paraId="08782A58" w14:textId="77777777" w:rsidTr="00BE2A46">
        <w:trPr>
          <w:trHeight w:val="404"/>
        </w:trPr>
        <w:tc>
          <w:tcPr>
            <w:cnfStyle w:val="001000000000" w:firstRow="0" w:lastRow="0" w:firstColumn="1" w:lastColumn="0" w:oddVBand="0" w:evenVBand="0" w:oddHBand="0" w:evenHBand="0" w:firstRowFirstColumn="0" w:firstRowLastColumn="0" w:lastRowFirstColumn="0" w:lastRowLastColumn="0"/>
            <w:tcW w:w="1980" w:type="dxa"/>
            <w:vMerge/>
          </w:tcPr>
          <w:p w14:paraId="4F5C653A" w14:textId="77777777" w:rsidR="0082486D" w:rsidRPr="00F57399" w:rsidRDefault="0082486D" w:rsidP="0082486D">
            <w:pPr>
              <w:rPr>
                <w:lang w:val="en-US"/>
              </w:rPr>
            </w:pPr>
          </w:p>
        </w:tc>
        <w:tc>
          <w:tcPr>
            <w:tcW w:w="8080" w:type="dxa"/>
          </w:tcPr>
          <w:p w14:paraId="504D3E2B" w14:textId="77777777" w:rsidR="0082486D" w:rsidRPr="00F57399"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GIRLS</w:t>
            </w:r>
          </w:p>
          <w:p w14:paraId="26A44F05" w14:textId="3E56DDC0" w:rsidR="0082486D" w:rsidRPr="00F57399" w:rsidRDefault="0082486D" w:rsidP="007D47C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lang w:val="en-GB"/>
              </w:rPr>
            </w:pPr>
            <w:r w:rsidRPr="00F57399">
              <w:rPr>
                <w:b/>
                <w:bCs/>
                <w:lang w:val="en-GB"/>
              </w:rPr>
              <w:t>Tournament</w:t>
            </w:r>
          </w:p>
        </w:tc>
      </w:tr>
      <w:tr w:rsidR="008D401B" w:rsidRPr="008D401B" w14:paraId="7DBD5145" w14:textId="77777777" w:rsidTr="00BE2A46">
        <w:trPr>
          <w:trHeight w:val="411"/>
        </w:trPr>
        <w:tc>
          <w:tcPr>
            <w:cnfStyle w:val="001000000000" w:firstRow="0" w:lastRow="0" w:firstColumn="1" w:lastColumn="0" w:oddVBand="0" w:evenVBand="0" w:oddHBand="0" w:evenHBand="0" w:firstRowFirstColumn="0" w:firstRowLastColumn="0" w:lastRowFirstColumn="0" w:lastRowLastColumn="0"/>
            <w:tcW w:w="1980" w:type="dxa"/>
          </w:tcPr>
          <w:p w14:paraId="227CFD88" w14:textId="0C2489B3" w:rsidR="0082486D" w:rsidRPr="00F57399" w:rsidRDefault="0082486D" w:rsidP="0082486D">
            <w:pPr>
              <w:rPr>
                <w:lang w:val="en-US"/>
              </w:rPr>
            </w:pPr>
            <w:r w:rsidRPr="00F57399">
              <w:rPr>
                <w:lang w:val="en-US"/>
              </w:rPr>
              <w:t>Judo</w:t>
            </w:r>
          </w:p>
        </w:tc>
        <w:tc>
          <w:tcPr>
            <w:tcW w:w="8080" w:type="dxa"/>
          </w:tcPr>
          <w:p w14:paraId="280C5E5D" w14:textId="77777777" w:rsidR="008D401B" w:rsidRPr="00F57399" w:rsidRDefault="008D401B" w:rsidP="008D401B">
            <w:pPr>
              <w:pStyle w:val="NormalWeb"/>
              <w:shd w:val="clear" w:color="auto" w:fill="FFFFFF"/>
              <w:spacing w:before="0" w:beforeAutospacing="0" w:after="120" w:afterAutospacing="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Bidi"/>
                <w:b/>
                <w:bCs/>
                <w:sz w:val="22"/>
                <w:szCs w:val="22"/>
                <w:lang w:val="en-BE"/>
              </w:rPr>
            </w:pPr>
            <w:r w:rsidRPr="00F57399">
              <w:rPr>
                <w:rFonts w:asciiTheme="minorHAnsi" w:eastAsia="SimSun" w:hAnsiTheme="minorHAnsi" w:cstheme="minorBidi"/>
                <w:b/>
                <w:bCs/>
                <w:sz w:val="22"/>
                <w:szCs w:val="22"/>
                <w:lang w:val="en-BE"/>
              </w:rPr>
              <w:t xml:space="preserve">Girls: -32 kg, -36 kg, -40 kg, -44 kg, -48 kg, -52 kg, -57 kg, -63 kg </w:t>
            </w:r>
          </w:p>
          <w:p w14:paraId="7D8CD373" w14:textId="77777777" w:rsidR="008D401B" w:rsidRPr="00F57399" w:rsidRDefault="008D401B" w:rsidP="008D401B">
            <w:pPr>
              <w:pStyle w:val="NormalWeb"/>
              <w:shd w:val="clear" w:color="auto" w:fill="FFFFFF"/>
              <w:spacing w:before="0" w:beforeAutospacing="0" w:after="120" w:afterAutospacing="0"/>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theme="minorBidi"/>
                <w:b/>
                <w:bCs/>
                <w:sz w:val="22"/>
                <w:szCs w:val="22"/>
                <w:lang w:val="en-BE"/>
              </w:rPr>
            </w:pPr>
            <w:r w:rsidRPr="00F57399">
              <w:rPr>
                <w:rFonts w:asciiTheme="minorHAnsi" w:eastAsia="SimSun" w:hAnsiTheme="minorHAnsi" w:cstheme="minorBidi"/>
                <w:b/>
                <w:bCs/>
                <w:sz w:val="22"/>
                <w:szCs w:val="22"/>
                <w:lang w:val="en-BE"/>
              </w:rPr>
              <w:t xml:space="preserve">Boys: -34 kg, -38 kg, -42 kg, -46 kg, -50 kg, -55 kg, -60 kg, -66 kg </w:t>
            </w:r>
          </w:p>
          <w:p w14:paraId="3017023B" w14:textId="7EA55720" w:rsidR="0082486D" w:rsidRPr="00F57399" w:rsidRDefault="0082486D" w:rsidP="008D401B">
            <w:pPr>
              <w:cnfStyle w:val="000000000000" w:firstRow="0" w:lastRow="0" w:firstColumn="0" w:lastColumn="0" w:oddVBand="0" w:evenVBand="0" w:oddHBand="0" w:evenHBand="0" w:firstRowFirstColumn="0" w:firstRowLastColumn="0" w:lastRowFirstColumn="0" w:lastRowLastColumn="0"/>
              <w:rPr>
                <w:b/>
                <w:bCs/>
                <w:lang w:val="en-GB" w:eastAsia="zh-CN"/>
              </w:rPr>
            </w:pPr>
          </w:p>
        </w:tc>
      </w:tr>
      <w:tr w:rsidR="008D401B" w:rsidRPr="008D401B" w14:paraId="44219E06" w14:textId="77777777" w:rsidTr="00530F17">
        <w:trPr>
          <w:trHeight w:val="2276"/>
        </w:trPr>
        <w:tc>
          <w:tcPr>
            <w:cnfStyle w:val="001000000000" w:firstRow="0" w:lastRow="0" w:firstColumn="1" w:lastColumn="0" w:oddVBand="0" w:evenVBand="0" w:oddHBand="0" w:evenHBand="0" w:firstRowFirstColumn="0" w:firstRowLastColumn="0" w:lastRowFirstColumn="0" w:lastRowLastColumn="0"/>
            <w:tcW w:w="1980" w:type="dxa"/>
          </w:tcPr>
          <w:p w14:paraId="5DDF3032" w14:textId="2A3B8B44" w:rsidR="0082486D" w:rsidRPr="00530F17" w:rsidRDefault="0082486D" w:rsidP="0082486D">
            <w:pPr>
              <w:rPr>
                <w:lang w:val="en-US"/>
              </w:rPr>
            </w:pPr>
            <w:r w:rsidRPr="00530F17">
              <w:rPr>
                <w:lang w:val="en-US"/>
              </w:rPr>
              <w:lastRenderedPageBreak/>
              <w:t>Karate</w:t>
            </w:r>
          </w:p>
        </w:tc>
        <w:tc>
          <w:tcPr>
            <w:tcW w:w="8080" w:type="dxa"/>
          </w:tcPr>
          <w:p w14:paraId="06A9A584" w14:textId="500EC56D" w:rsidR="00F0723B" w:rsidRPr="00530F17" w:rsidRDefault="00F0723B" w:rsidP="0082486D">
            <w:pPr>
              <w:cnfStyle w:val="000000000000" w:firstRow="0" w:lastRow="0" w:firstColumn="0" w:lastColumn="0" w:oddVBand="0" w:evenVBand="0" w:oddHBand="0" w:evenHBand="0" w:firstRowFirstColumn="0" w:firstRowLastColumn="0" w:lastRowFirstColumn="0" w:lastRowLastColumn="0"/>
              <w:rPr>
                <w:b/>
                <w:bCs/>
              </w:rPr>
            </w:pPr>
            <w:r w:rsidRPr="00530F17">
              <w:rPr>
                <w:b/>
                <w:bCs/>
              </w:rPr>
              <w:t xml:space="preserve">Individual Kata: </w:t>
            </w:r>
            <w:r w:rsidRPr="00530F17">
              <w:rPr>
                <w:b/>
                <w:bCs/>
                <w:lang w:val="hr-HR"/>
              </w:rPr>
              <w:t>Boys</w:t>
            </w:r>
            <w:r w:rsidRPr="00530F17">
              <w:rPr>
                <w:b/>
                <w:bCs/>
              </w:rPr>
              <w:t xml:space="preserve"> &amp; </w:t>
            </w:r>
            <w:r w:rsidRPr="00530F17">
              <w:rPr>
                <w:b/>
                <w:bCs/>
                <w:lang w:val="hr-HR"/>
              </w:rPr>
              <w:t>Girls</w:t>
            </w:r>
            <w:r w:rsidRPr="00530F17">
              <w:rPr>
                <w:b/>
                <w:bCs/>
              </w:rPr>
              <w:t xml:space="preserve"> </w:t>
            </w:r>
          </w:p>
          <w:p w14:paraId="08707237" w14:textId="68786F39" w:rsidR="00F0723B" w:rsidRPr="00530F17" w:rsidRDefault="00F0723B" w:rsidP="0082486D">
            <w:pPr>
              <w:cnfStyle w:val="000000000000" w:firstRow="0" w:lastRow="0" w:firstColumn="0" w:lastColumn="0" w:oddVBand="0" w:evenVBand="0" w:oddHBand="0" w:evenHBand="0" w:firstRowFirstColumn="0" w:firstRowLastColumn="0" w:lastRowFirstColumn="0" w:lastRowLastColumn="0"/>
              <w:rPr>
                <w:b/>
                <w:bCs/>
              </w:rPr>
            </w:pPr>
            <w:r w:rsidRPr="00530F17">
              <w:rPr>
                <w:b/>
                <w:bCs/>
              </w:rPr>
              <w:t>Individual Kumite:</w:t>
            </w:r>
          </w:p>
          <w:p w14:paraId="6F4FB9CB" w14:textId="4B877577" w:rsidR="00F57399" w:rsidRPr="00530F17" w:rsidRDefault="00F57399" w:rsidP="00824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530F17">
              <w:rPr>
                <w:rFonts w:ascii="Calibri" w:eastAsia="Times New Roman" w:hAnsi="Calibri" w:cs="Times New Roman"/>
                <w:b/>
                <w:bCs/>
              </w:rPr>
              <w:t>Girls Kumite 10-11</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-30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-35kg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-40 kg</w:t>
            </w:r>
            <w:r w:rsidRPr="00530F17">
              <w:rPr>
                <w:rFonts w:ascii="Calibri" w:eastAsia="Times New Roman" w:hAnsi="Calibri" w:cs="Times New Roman"/>
                <w:b/>
                <w:bCs/>
                <w:lang w:val="hr-HR"/>
              </w:rPr>
              <w:t>, +</w:t>
            </w:r>
            <w:r w:rsidRPr="00530F17">
              <w:rPr>
                <w:rFonts w:ascii="Calibri" w:eastAsia="Times New Roman" w:hAnsi="Calibri" w:cs="Times New Roman"/>
                <w:b/>
                <w:bCs/>
              </w:rPr>
              <w:t>40 kg</w:t>
            </w:r>
          </w:p>
          <w:p w14:paraId="26B2249B" w14:textId="0E50068A" w:rsidR="00F57399" w:rsidRPr="00530F17" w:rsidRDefault="00F57399" w:rsidP="00824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530F17">
              <w:rPr>
                <w:rFonts w:ascii="Calibri" w:eastAsia="Times New Roman" w:hAnsi="Calibri" w:cs="Times New Roman"/>
                <w:b/>
                <w:bCs/>
              </w:rPr>
              <w:t>Girls Kumite 12-13</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-3</w:t>
            </w:r>
            <w:r w:rsidRPr="00530F17">
              <w:rPr>
                <w:rFonts w:ascii="Calibri" w:eastAsia="Times New Roman" w:hAnsi="Calibri" w:cs="Times New Roman"/>
                <w:b/>
                <w:bCs/>
                <w:lang w:val="hr-HR"/>
              </w:rPr>
              <w:t>7</w:t>
            </w:r>
            <w:r w:rsidRPr="00530F17">
              <w:rPr>
                <w:rFonts w:ascii="Calibri" w:eastAsia="Times New Roman" w:hAnsi="Calibri" w:cs="Times New Roman"/>
                <w:b/>
                <w:bCs/>
              </w:rPr>
              <w:t xml:space="preserve">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w:t>
            </w:r>
            <w:r w:rsidRPr="00530F17">
              <w:rPr>
                <w:rFonts w:ascii="Calibri" w:eastAsia="Times New Roman" w:hAnsi="Calibri" w:cs="Times New Roman"/>
                <w:b/>
                <w:bCs/>
                <w:lang w:val="hr-HR"/>
              </w:rPr>
              <w:t>42</w:t>
            </w:r>
            <w:r w:rsidRPr="00530F17">
              <w:rPr>
                <w:rFonts w:ascii="Calibri" w:eastAsia="Times New Roman" w:hAnsi="Calibri" w:cs="Times New Roman"/>
                <w:b/>
                <w:bCs/>
              </w:rPr>
              <w:t>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w:t>
            </w:r>
            <w:r w:rsidRPr="00530F17">
              <w:rPr>
                <w:rFonts w:ascii="Calibri" w:eastAsia="Times New Roman" w:hAnsi="Calibri" w:cs="Times New Roman"/>
                <w:b/>
                <w:bCs/>
                <w:lang w:val="hr-HR"/>
              </w:rPr>
              <w:t>7</w:t>
            </w:r>
            <w:r w:rsidRPr="00530F17">
              <w:rPr>
                <w:rFonts w:ascii="Calibri" w:eastAsia="Times New Roman" w:hAnsi="Calibri" w:cs="Times New Roman"/>
                <w:b/>
                <w:bCs/>
              </w:rPr>
              <w:t xml:space="preserve"> kg</w:t>
            </w:r>
            <w:r w:rsidRPr="00530F17">
              <w:rPr>
                <w:rFonts w:ascii="Calibri" w:eastAsia="Times New Roman" w:hAnsi="Calibri" w:cs="Times New Roman"/>
                <w:b/>
                <w:bCs/>
                <w:lang w:val="hr-HR"/>
              </w:rPr>
              <w:t>, +</w:t>
            </w:r>
            <w:r w:rsidRPr="00530F17">
              <w:rPr>
                <w:rFonts w:ascii="Calibri" w:eastAsia="Times New Roman" w:hAnsi="Calibri" w:cs="Times New Roman"/>
                <w:b/>
                <w:bCs/>
              </w:rPr>
              <w:t>4</w:t>
            </w:r>
            <w:r w:rsidRPr="00530F17">
              <w:rPr>
                <w:rFonts w:ascii="Calibri" w:eastAsia="Times New Roman" w:hAnsi="Calibri" w:cs="Times New Roman"/>
                <w:b/>
                <w:bCs/>
                <w:lang w:val="hr-HR"/>
              </w:rPr>
              <w:t>7</w:t>
            </w:r>
            <w:r w:rsidRPr="00530F17">
              <w:rPr>
                <w:rFonts w:ascii="Calibri" w:eastAsia="Times New Roman" w:hAnsi="Calibri" w:cs="Times New Roman"/>
                <w:b/>
                <w:bCs/>
              </w:rPr>
              <w:t xml:space="preserve"> kg</w:t>
            </w:r>
          </w:p>
          <w:p w14:paraId="2F179395" w14:textId="358D61D4" w:rsidR="00530F17" w:rsidRPr="00530F17" w:rsidRDefault="00530F17" w:rsidP="00824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530F17">
              <w:rPr>
                <w:rFonts w:ascii="Calibri" w:eastAsia="Times New Roman" w:hAnsi="Calibri" w:cs="Times New Roman"/>
                <w:b/>
                <w:bCs/>
              </w:rPr>
              <w:t>Girls Kumite 14</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w:t>
            </w:r>
            <w:r w:rsidRPr="00530F17">
              <w:rPr>
                <w:rFonts w:ascii="Calibri" w:eastAsia="Times New Roman" w:hAnsi="Calibri" w:cs="Times New Roman"/>
                <w:b/>
                <w:bCs/>
                <w:lang w:val="hr-HR"/>
              </w:rPr>
              <w:t>40</w:t>
            </w:r>
            <w:r w:rsidRPr="00530F17">
              <w:rPr>
                <w:rFonts w:ascii="Calibri" w:eastAsia="Times New Roman" w:hAnsi="Calibri" w:cs="Times New Roman"/>
                <w:b/>
                <w:bCs/>
              </w:rPr>
              <w:t>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w:t>
            </w:r>
            <w:r w:rsidRPr="00530F17">
              <w:rPr>
                <w:rFonts w:ascii="Calibri" w:eastAsia="Times New Roman" w:hAnsi="Calibri" w:cs="Times New Roman"/>
                <w:b/>
                <w:bCs/>
                <w:lang w:val="hr-HR"/>
              </w:rPr>
              <w:t>7</w:t>
            </w:r>
            <w:r w:rsidRPr="00530F17">
              <w:rPr>
                <w:rFonts w:ascii="Calibri" w:eastAsia="Times New Roman" w:hAnsi="Calibri" w:cs="Times New Roman"/>
                <w:b/>
                <w:bCs/>
              </w:rPr>
              <w:t xml:space="preserve"> kg</w:t>
            </w:r>
            <w:r w:rsidRPr="00530F17">
              <w:rPr>
                <w:rFonts w:ascii="Calibri" w:eastAsia="Times New Roman" w:hAnsi="Calibri" w:cs="Times New Roman"/>
                <w:b/>
                <w:bCs/>
                <w:lang w:val="hr-HR"/>
              </w:rPr>
              <w:t xml:space="preserve">, - 54kg, +54 </w:t>
            </w:r>
            <w:r w:rsidRPr="00530F17">
              <w:rPr>
                <w:rFonts w:ascii="Calibri" w:eastAsia="Times New Roman" w:hAnsi="Calibri" w:cs="Times New Roman"/>
                <w:b/>
                <w:bCs/>
              </w:rPr>
              <w:t>kg</w:t>
            </w:r>
          </w:p>
          <w:p w14:paraId="0BEED484" w14:textId="20DCA3E1" w:rsidR="00530F17" w:rsidRPr="00530F17" w:rsidRDefault="00530F17" w:rsidP="00824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530F17">
              <w:rPr>
                <w:rFonts w:ascii="Calibri" w:eastAsia="Times New Roman" w:hAnsi="Calibri" w:cs="Times New Roman"/>
                <w:b/>
                <w:bCs/>
              </w:rPr>
              <w:t>Boys Kumite 10-11</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-30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-35kg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-40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w:t>
            </w:r>
            <w:r w:rsidRPr="00530F17">
              <w:rPr>
                <w:rFonts w:ascii="Calibri" w:eastAsia="Times New Roman" w:hAnsi="Calibri" w:cs="Times New Roman"/>
                <w:b/>
                <w:bCs/>
                <w:lang w:val="hr-HR"/>
              </w:rPr>
              <w:t>5</w:t>
            </w:r>
            <w:r w:rsidRPr="00530F17">
              <w:rPr>
                <w:rFonts w:ascii="Calibri" w:eastAsia="Times New Roman" w:hAnsi="Calibri" w:cs="Times New Roman"/>
                <w:b/>
                <w:bCs/>
              </w:rPr>
              <w:t xml:space="preserve">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w:t>
            </w:r>
            <w:r w:rsidRPr="00530F17">
              <w:rPr>
                <w:rFonts w:ascii="Calibri" w:eastAsia="Times New Roman" w:hAnsi="Calibri" w:cs="Times New Roman"/>
                <w:b/>
                <w:bCs/>
                <w:lang w:val="hr-HR"/>
              </w:rPr>
              <w:t>5</w:t>
            </w:r>
            <w:r w:rsidRPr="00530F17">
              <w:rPr>
                <w:rFonts w:ascii="Calibri" w:eastAsia="Times New Roman" w:hAnsi="Calibri" w:cs="Times New Roman"/>
                <w:b/>
                <w:bCs/>
              </w:rPr>
              <w:t xml:space="preserve"> kg</w:t>
            </w:r>
          </w:p>
          <w:p w14:paraId="4B87C0C9" w14:textId="3CFE1486" w:rsidR="00530F17" w:rsidRPr="00530F17" w:rsidRDefault="00530F17" w:rsidP="00824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530F17">
              <w:rPr>
                <w:rFonts w:ascii="Calibri" w:eastAsia="Times New Roman" w:hAnsi="Calibri" w:cs="Times New Roman"/>
                <w:b/>
                <w:bCs/>
              </w:rPr>
              <w:t>Boys Kumite 12-13</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w:t>
            </w:r>
            <w:r w:rsidRPr="00530F17">
              <w:rPr>
                <w:rFonts w:ascii="Calibri" w:eastAsia="Times New Roman" w:hAnsi="Calibri" w:cs="Times New Roman"/>
                <w:b/>
                <w:bCs/>
                <w:lang w:val="hr-HR"/>
              </w:rPr>
              <w:t>40</w:t>
            </w:r>
            <w:r w:rsidRPr="00530F17">
              <w:rPr>
                <w:rFonts w:ascii="Calibri" w:eastAsia="Times New Roman" w:hAnsi="Calibri" w:cs="Times New Roman"/>
                <w:b/>
                <w:bCs/>
              </w:rPr>
              <w:t>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-4</w:t>
            </w:r>
            <w:r w:rsidRPr="00530F17">
              <w:rPr>
                <w:rFonts w:ascii="Calibri" w:eastAsia="Times New Roman" w:hAnsi="Calibri" w:cs="Times New Roman"/>
                <w:b/>
                <w:bCs/>
                <w:lang w:val="hr-HR"/>
              </w:rPr>
              <w:t>5</w:t>
            </w:r>
            <w:r w:rsidRPr="00530F17">
              <w:rPr>
                <w:rFonts w:ascii="Calibri" w:eastAsia="Times New Roman" w:hAnsi="Calibri" w:cs="Times New Roman"/>
                <w:b/>
                <w:bCs/>
              </w:rPr>
              <w:t xml:space="preserve"> kg</w:t>
            </w:r>
            <w:r w:rsidRPr="00530F17">
              <w:rPr>
                <w:rFonts w:ascii="Calibri" w:eastAsia="Times New Roman" w:hAnsi="Calibri" w:cs="Times New Roman"/>
                <w:b/>
                <w:bCs/>
                <w:lang w:val="hr-HR"/>
              </w:rPr>
              <w:t xml:space="preserve">, - 50kg, - 55kg, +55 </w:t>
            </w:r>
            <w:r w:rsidRPr="00530F17">
              <w:rPr>
                <w:rFonts w:ascii="Calibri" w:eastAsia="Times New Roman" w:hAnsi="Calibri" w:cs="Times New Roman"/>
                <w:b/>
                <w:bCs/>
              </w:rPr>
              <w:t>kg</w:t>
            </w:r>
          </w:p>
          <w:p w14:paraId="5648DBB5" w14:textId="007212F7" w:rsidR="00530F17" w:rsidRPr="00530F17" w:rsidRDefault="00530F17" w:rsidP="00824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530F17">
              <w:rPr>
                <w:rFonts w:ascii="Calibri" w:eastAsia="Times New Roman" w:hAnsi="Calibri" w:cs="Times New Roman"/>
                <w:b/>
                <w:bCs/>
              </w:rPr>
              <w:t>Boys Kumite 14</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-52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-57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-63 kg</w:t>
            </w:r>
            <w:r w:rsidRPr="00530F17">
              <w:rPr>
                <w:rFonts w:ascii="Calibri" w:eastAsia="Times New Roman" w:hAnsi="Calibri" w:cs="Times New Roman"/>
                <w:b/>
                <w:bCs/>
                <w:lang w:val="hr-HR"/>
              </w:rPr>
              <w:t xml:space="preserve">, </w:t>
            </w:r>
            <w:r w:rsidRPr="00530F17">
              <w:rPr>
                <w:rFonts w:ascii="Calibri" w:eastAsia="Times New Roman" w:hAnsi="Calibri" w:cs="Times New Roman"/>
                <w:b/>
                <w:bCs/>
              </w:rPr>
              <w:t>-70 kg</w:t>
            </w:r>
            <w:r w:rsidRPr="00530F17">
              <w:rPr>
                <w:rFonts w:ascii="Calibri" w:eastAsia="Times New Roman" w:hAnsi="Calibri" w:cs="Times New Roman"/>
                <w:b/>
                <w:bCs/>
                <w:lang w:val="hr-HR"/>
              </w:rPr>
              <w:t>,</w:t>
            </w:r>
            <w:r w:rsidRPr="00530F17">
              <w:rPr>
                <w:rFonts w:ascii="Calibri" w:eastAsia="Times New Roman" w:hAnsi="Calibri" w:cs="Times New Roman"/>
                <w:b/>
                <w:bCs/>
              </w:rPr>
              <w:t xml:space="preserve"> +70 kg</w:t>
            </w:r>
          </w:p>
        </w:tc>
      </w:tr>
      <w:tr w:rsidR="008D401B" w:rsidRPr="008D401B" w14:paraId="20FD2F70" w14:textId="77777777" w:rsidTr="00025229">
        <w:trPr>
          <w:trHeight w:val="448"/>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A879F99" w14:textId="72918EA0" w:rsidR="0082486D" w:rsidRPr="002B516B" w:rsidRDefault="0082486D" w:rsidP="0082486D">
            <w:pPr>
              <w:rPr>
                <w:lang w:val="en-US"/>
              </w:rPr>
            </w:pPr>
            <w:bookmarkStart w:id="25" w:name="_Hlk50537658"/>
            <w:r w:rsidRPr="002B516B">
              <w:rPr>
                <w:lang w:val="en-US"/>
              </w:rPr>
              <w:t>Orienteering</w:t>
            </w:r>
          </w:p>
        </w:tc>
        <w:tc>
          <w:tcPr>
            <w:tcW w:w="8080" w:type="dxa"/>
          </w:tcPr>
          <w:p w14:paraId="26C0F691" w14:textId="0DA37B49" w:rsidR="0082486D" w:rsidRPr="002B516B" w:rsidRDefault="0082486D" w:rsidP="007219D0">
            <w:pPr>
              <w:ind w:left="-103"/>
              <w:cnfStyle w:val="000000000000" w:firstRow="0" w:lastRow="0" w:firstColumn="0" w:lastColumn="0" w:oddVBand="0" w:evenVBand="0" w:oddHBand="0" w:evenHBand="0" w:firstRowFirstColumn="0" w:firstRowLastColumn="0" w:lastRowFirstColumn="0" w:lastRowLastColumn="0"/>
              <w:rPr>
                <w:b/>
                <w:bCs/>
                <w:lang w:val="en-GB" w:eastAsia="zh-CN"/>
              </w:rPr>
            </w:pPr>
            <w:r w:rsidRPr="002B516B">
              <w:rPr>
                <w:b/>
                <w:bCs/>
                <w:lang w:val="en-GB" w:eastAsia="zh-CN"/>
              </w:rPr>
              <w:t>BOYS</w:t>
            </w:r>
          </w:p>
          <w:p w14:paraId="1C42D3D4" w14:textId="77777777" w:rsidR="002B516B" w:rsidRPr="002B516B" w:rsidRDefault="002B516B" w:rsidP="002B516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bCs/>
                <w:lang w:val="en-GB"/>
              </w:rPr>
            </w:pPr>
            <w:r w:rsidRPr="002B516B">
              <w:rPr>
                <w:b/>
                <w:bCs/>
                <w:lang w:val="en-GB"/>
              </w:rPr>
              <w:t xml:space="preserve">individual - sprint distance and middle distance </w:t>
            </w:r>
          </w:p>
          <w:p w14:paraId="2002A83F" w14:textId="4AC52316" w:rsidR="0082486D" w:rsidRPr="002B516B" w:rsidRDefault="002B516B" w:rsidP="002B516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bCs/>
                <w:lang w:val="en-GB" w:eastAsia="zh-CN"/>
              </w:rPr>
            </w:pPr>
            <w:r w:rsidRPr="002B516B">
              <w:rPr>
                <w:b/>
                <w:bCs/>
                <w:lang w:val="en-GB"/>
              </w:rPr>
              <w:t>team ranking</w:t>
            </w:r>
          </w:p>
        </w:tc>
      </w:tr>
      <w:tr w:rsidR="008D401B" w:rsidRPr="008D401B" w14:paraId="28B4BDA8" w14:textId="77777777" w:rsidTr="00025229">
        <w:trPr>
          <w:trHeight w:val="612"/>
        </w:trPr>
        <w:tc>
          <w:tcPr>
            <w:cnfStyle w:val="001000000000" w:firstRow="0" w:lastRow="0" w:firstColumn="1" w:lastColumn="0" w:oddVBand="0" w:evenVBand="0" w:oddHBand="0" w:evenHBand="0" w:firstRowFirstColumn="0" w:firstRowLastColumn="0" w:lastRowFirstColumn="0" w:lastRowLastColumn="0"/>
            <w:tcW w:w="1980" w:type="dxa"/>
            <w:vMerge/>
          </w:tcPr>
          <w:p w14:paraId="26A309AE" w14:textId="77777777" w:rsidR="0082486D" w:rsidRPr="002B516B" w:rsidRDefault="0082486D" w:rsidP="0082486D">
            <w:pPr>
              <w:rPr>
                <w:lang w:val="en-US"/>
              </w:rPr>
            </w:pPr>
          </w:p>
        </w:tc>
        <w:tc>
          <w:tcPr>
            <w:tcW w:w="8080" w:type="dxa"/>
          </w:tcPr>
          <w:p w14:paraId="27A30F59" w14:textId="232B3B08" w:rsidR="0082486D" w:rsidRPr="002B516B"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2B516B">
              <w:rPr>
                <w:b/>
                <w:bCs/>
                <w:lang w:val="en-GB" w:eastAsia="zh-CN"/>
              </w:rPr>
              <w:t>GIRLS</w:t>
            </w:r>
          </w:p>
          <w:p w14:paraId="09D16EF4" w14:textId="234893DC" w:rsidR="002B516B" w:rsidRPr="002B516B" w:rsidRDefault="002B516B" w:rsidP="002B516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b/>
                <w:bCs/>
                <w:lang w:val="en-GB"/>
              </w:rPr>
            </w:pPr>
            <w:r w:rsidRPr="002B516B">
              <w:rPr>
                <w:b/>
                <w:bCs/>
                <w:lang w:val="en-GB"/>
              </w:rPr>
              <w:t xml:space="preserve">individual - sprint distance and middle distance </w:t>
            </w:r>
          </w:p>
          <w:p w14:paraId="57B72935" w14:textId="481B9A41" w:rsidR="0082486D" w:rsidRPr="002B516B" w:rsidRDefault="002B516B" w:rsidP="002B516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lang w:val="en-GB" w:eastAsia="zh-CN"/>
              </w:rPr>
            </w:pPr>
            <w:r w:rsidRPr="002B516B">
              <w:rPr>
                <w:b/>
                <w:bCs/>
                <w:lang w:val="en-GB"/>
              </w:rPr>
              <w:t>team ranking</w:t>
            </w:r>
          </w:p>
        </w:tc>
      </w:tr>
      <w:tr w:rsidR="008D401B" w:rsidRPr="008D401B" w14:paraId="640420C5" w14:textId="77777777" w:rsidTr="00025229">
        <w:trPr>
          <w:trHeight w:val="423"/>
        </w:trPr>
        <w:tc>
          <w:tcPr>
            <w:cnfStyle w:val="001000000000" w:firstRow="0" w:lastRow="0" w:firstColumn="1" w:lastColumn="0" w:oddVBand="0" w:evenVBand="0" w:oddHBand="0" w:evenHBand="0" w:firstRowFirstColumn="0" w:firstRowLastColumn="0" w:lastRowFirstColumn="0" w:lastRowLastColumn="0"/>
            <w:tcW w:w="1980" w:type="dxa"/>
            <w:vMerge/>
          </w:tcPr>
          <w:p w14:paraId="38DCA2FC" w14:textId="77777777" w:rsidR="0082486D" w:rsidRPr="002B516B" w:rsidRDefault="0082486D" w:rsidP="0082486D">
            <w:pPr>
              <w:rPr>
                <w:lang w:val="en-US"/>
              </w:rPr>
            </w:pPr>
          </w:p>
        </w:tc>
        <w:tc>
          <w:tcPr>
            <w:tcW w:w="8080" w:type="dxa"/>
          </w:tcPr>
          <w:p w14:paraId="13C53CDC" w14:textId="77777777" w:rsidR="00025229" w:rsidRPr="002B516B" w:rsidRDefault="00025229" w:rsidP="00025229">
            <w:pPr>
              <w:cnfStyle w:val="000000000000" w:firstRow="0" w:lastRow="0" w:firstColumn="0" w:lastColumn="0" w:oddVBand="0" w:evenVBand="0" w:oddHBand="0" w:evenHBand="0" w:firstRowFirstColumn="0" w:firstRowLastColumn="0" w:lastRowFirstColumn="0" w:lastRowLastColumn="0"/>
              <w:rPr>
                <w:b/>
                <w:bCs/>
                <w:lang w:val="en-GB"/>
              </w:rPr>
            </w:pPr>
            <w:r w:rsidRPr="002B516B">
              <w:rPr>
                <w:b/>
                <w:bCs/>
                <w:lang w:val="en-GB"/>
              </w:rPr>
              <w:t>MIXED TEAMS</w:t>
            </w:r>
          </w:p>
          <w:p w14:paraId="036565EE" w14:textId="5719CC73" w:rsidR="0082486D" w:rsidRPr="002B516B" w:rsidRDefault="00025229" w:rsidP="00025229">
            <w:pPr>
              <w:cnfStyle w:val="000000000000" w:firstRow="0" w:lastRow="0" w:firstColumn="0" w:lastColumn="0" w:oddVBand="0" w:evenVBand="0" w:oddHBand="0" w:evenHBand="0" w:firstRowFirstColumn="0" w:firstRowLastColumn="0" w:lastRowFirstColumn="0" w:lastRowLastColumn="0"/>
              <w:rPr>
                <w:b/>
                <w:bCs/>
                <w:lang w:val="en-GB"/>
              </w:rPr>
            </w:pPr>
            <w:r w:rsidRPr="002B516B">
              <w:rPr>
                <w:b/>
                <w:bCs/>
                <w:lang w:val="en-GB"/>
              </w:rPr>
              <w:t xml:space="preserve">Friendship team event </w:t>
            </w:r>
          </w:p>
        </w:tc>
      </w:tr>
      <w:bookmarkEnd w:id="25"/>
      <w:tr w:rsidR="008D401B" w:rsidRPr="008D401B" w14:paraId="3BB11605" w14:textId="77777777" w:rsidTr="00BE2A46">
        <w:trPr>
          <w:trHeight w:val="1855"/>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0CDE6686" w14:textId="3489B1D9" w:rsidR="0082486D" w:rsidRPr="006F48CF" w:rsidRDefault="0082486D" w:rsidP="0082486D">
            <w:pPr>
              <w:rPr>
                <w:lang w:val="en-US"/>
              </w:rPr>
            </w:pPr>
            <w:r w:rsidRPr="006F48CF">
              <w:rPr>
                <w:lang w:val="en-US"/>
              </w:rPr>
              <w:t>Swimming</w:t>
            </w:r>
          </w:p>
        </w:tc>
        <w:tc>
          <w:tcPr>
            <w:tcW w:w="8080" w:type="dxa"/>
          </w:tcPr>
          <w:p w14:paraId="2F3815D4" w14:textId="18D30360"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lang w:val="en-US" w:eastAsia="zh-CN"/>
              </w:rPr>
            </w:pPr>
            <w:r w:rsidRPr="006F48CF">
              <w:rPr>
                <w:b/>
                <w:bCs/>
                <w:lang w:val="en-US" w:eastAsia="zh-CN"/>
              </w:rPr>
              <w:t>BOYS</w:t>
            </w:r>
          </w:p>
          <w:p w14:paraId="532E4F92"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US" w:eastAsia="zh-CN"/>
              </w:rPr>
            </w:pPr>
            <w:r w:rsidRPr="006F48CF">
              <w:rPr>
                <w:b/>
                <w:bCs/>
                <w:u w:val="single"/>
                <w:lang w:val="en-US" w:eastAsia="zh-CN"/>
              </w:rPr>
              <w:t>Freestyle</w:t>
            </w:r>
          </w:p>
          <w:p w14:paraId="28329945" w14:textId="6DE4FCA9"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u w:val="single"/>
                <w:lang w:val="en-US" w:eastAsia="zh-CN"/>
              </w:rPr>
            </w:pPr>
            <w:r w:rsidRPr="006F48CF">
              <w:rPr>
                <w:b/>
                <w:bCs/>
                <w:lang w:val="en-US" w:eastAsia="zh-CN"/>
              </w:rPr>
              <w:t>50m, 100m, 200m, 400m,</w:t>
            </w:r>
            <w:r w:rsidR="003F053A" w:rsidRPr="006F48CF">
              <w:rPr>
                <w:b/>
                <w:bCs/>
                <w:lang w:val="en-US" w:eastAsia="zh-CN"/>
              </w:rPr>
              <w:t xml:space="preserve"> 4x100m</w:t>
            </w:r>
            <w:r w:rsidRPr="006F48CF">
              <w:rPr>
                <w:b/>
                <w:bCs/>
                <w:lang w:val="en-US" w:eastAsia="zh-CN"/>
              </w:rPr>
              <w:t xml:space="preserve"> </w:t>
            </w:r>
          </w:p>
          <w:p w14:paraId="0FA9BBD1" w14:textId="4AC2A4A1"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US" w:eastAsia="zh-CN"/>
              </w:rPr>
            </w:pPr>
            <w:r w:rsidRPr="006F48CF">
              <w:rPr>
                <w:b/>
                <w:bCs/>
                <w:u w:val="single"/>
                <w:lang w:val="en-US" w:eastAsia="zh-CN"/>
              </w:rPr>
              <w:t>Backstroke</w:t>
            </w:r>
          </w:p>
          <w:p w14:paraId="7D9707F4"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US" w:eastAsia="zh-CN"/>
              </w:rPr>
            </w:pPr>
            <w:r w:rsidRPr="006F48CF">
              <w:rPr>
                <w:b/>
                <w:bCs/>
                <w:lang w:val="en-US" w:eastAsia="zh-CN"/>
              </w:rPr>
              <w:t>50m, 100m, 200m</w:t>
            </w:r>
          </w:p>
          <w:p w14:paraId="26192356"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US" w:eastAsia="zh-CN"/>
              </w:rPr>
            </w:pPr>
            <w:r w:rsidRPr="006F48CF">
              <w:rPr>
                <w:b/>
                <w:bCs/>
                <w:u w:val="single"/>
                <w:lang w:val="en-US" w:eastAsia="zh-CN"/>
              </w:rPr>
              <w:t>Breaststroke</w:t>
            </w:r>
          </w:p>
          <w:p w14:paraId="2D6D7249"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US" w:eastAsia="zh-CN"/>
              </w:rPr>
            </w:pPr>
            <w:r w:rsidRPr="006F48CF">
              <w:rPr>
                <w:b/>
                <w:bCs/>
                <w:lang w:val="en-US" w:eastAsia="zh-CN"/>
              </w:rPr>
              <w:t>50m, 100m, 200m</w:t>
            </w:r>
          </w:p>
          <w:p w14:paraId="5AC61E67"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US" w:eastAsia="zh-CN"/>
              </w:rPr>
            </w:pPr>
            <w:r w:rsidRPr="006F48CF">
              <w:rPr>
                <w:b/>
                <w:bCs/>
                <w:u w:val="single"/>
                <w:lang w:val="en-US" w:eastAsia="zh-CN"/>
              </w:rPr>
              <w:t>Butterfly</w:t>
            </w:r>
          </w:p>
          <w:p w14:paraId="7D8944FC"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US" w:eastAsia="zh-CN"/>
              </w:rPr>
            </w:pPr>
            <w:r w:rsidRPr="006F48CF">
              <w:rPr>
                <w:b/>
                <w:bCs/>
                <w:lang w:val="en-US" w:eastAsia="zh-CN"/>
              </w:rPr>
              <w:t>50m, 100m, 200m</w:t>
            </w:r>
          </w:p>
          <w:p w14:paraId="3AF45F3F"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US" w:eastAsia="zh-CN"/>
              </w:rPr>
            </w:pPr>
            <w:r w:rsidRPr="006F48CF">
              <w:rPr>
                <w:b/>
                <w:bCs/>
                <w:u w:val="single"/>
                <w:lang w:val="en-US" w:eastAsia="zh-CN"/>
              </w:rPr>
              <w:t>Medley</w:t>
            </w:r>
          </w:p>
          <w:p w14:paraId="4B0FE42B" w14:textId="3D489B0A"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US" w:eastAsia="zh-CN"/>
              </w:rPr>
            </w:pPr>
            <w:r w:rsidRPr="006F48CF">
              <w:rPr>
                <w:b/>
                <w:bCs/>
                <w:lang w:val="en-US" w:eastAsia="zh-CN"/>
              </w:rPr>
              <w:t>200m, 400m, 4x100m</w:t>
            </w:r>
          </w:p>
        </w:tc>
      </w:tr>
      <w:tr w:rsidR="008D401B" w:rsidRPr="008D401B" w14:paraId="336FDC88" w14:textId="77777777" w:rsidTr="00BE2A46">
        <w:trPr>
          <w:trHeight w:val="1855"/>
        </w:trPr>
        <w:tc>
          <w:tcPr>
            <w:cnfStyle w:val="001000000000" w:firstRow="0" w:lastRow="0" w:firstColumn="1" w:lastColumn="0" w:oddVBand="0" w:evenVBand="0" w:oddHBand="0" w:evenHBand="0" w:firstRowFirstColumn="0" w:firstRowLastColumn="0" w:lastRowFirstColumn="0" w:lastRowLastColumn="0"/>
            <w:tcW w:w="1980" w:type="dxa"/>
            <w:vMerge/>
          </w:tcPr>
          <w:p w14:paraId="4091C824" w14:textId="77777777" w:rsidR="0082486D" w:rsidRPr="008D401B" w:rsidRDefault="0082486D" w:rsidP="0082486D">
            <w:pPr>
              <w:rPr>
                <w:color w:val="FF0000"/>
                <w:lang w:val="en-US"/>
              </w:rPr>
            </w:pPr>
          </w:p>
        </w:tc>
        <w:tc>
          <w:tcPr>
            <w:tcW w:w="8080" w:type="dxa"/>
          </w:tcPr>
          <w:p w14:paraId="52BE244D"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6F48CF">
              <w:rPr>
                <w:b/>
                <w:bCs/>
                <w:lang w:val="en-GB" w:eastAsia="zh-CN"/>
              </w:rPr>
              <w:t>GIRLS</w:t>
            </w:r>
          </w:p>
          <w:p w14:paraId="63838838"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6F48CF">
              <w:rPr>
                <w:b/>
                <w:bCs/>
                <w:u w:val="single"/>
                <w:lang w:val="en-GB" w:eastAsia="zh-CN"/>
              </w:rPr>
              <w:t>Freestyle</w:t>
            </w:r>
          </w:p>
          <w:p w14:paraId="4B58EB37"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6F48CF">
              <w:rPr>
                <w:b/>
                <w:bCs/>
                <w:lang w:val="en-GB" w:eastAsia="zh-CN"/>
              </w:rPr>
              <w:t>50m, 100m, 200m, 400m, 4x100m</w:t>
            </w:r>
          </w:p>
          <w:p w14:paraId="51EEC53E" w14:textId="585B8DBA"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6F48CF">
              <w:rPr>
                <w:b/>
                <w:bCs/>
                <w:u w:val="single"/>
                <w:lang w:val="en-GB" w:eastAsia="zh-CN"/>
              </w:rPr>
              <w:t>Backstroke</w:t>
            </w:r>
          </w:p>
          <w:p w14:paraId="5011AF11"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GB" w:eastAsia="zh-CN"/>
              </w:rPr>
            </w:pPr>
            <w:r w:rsidRPr="006F48CF">
              <w:rPr>
                <w:b/>
                <w:bCs/>
                <w:lang w:val="en-GB" w:eastAsia="zh-CN"/>
              </w:rPr>
              <w:t>50m, 100m, 200m</w:t>
            </w:r>
          </w:p>
          <w:p w14:paraId="51760D52"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6F48CF">
              <w:rPr>
                <w:b/>
                <w:bCs/>
                <w:u w:val="single"/>
                <w:lang w:val="en-GB" w:eastAsia="zh-CN"/>
              </w:rPr>
              <w:t>Breaststroke</w:t>
            </w:r>
          </w:p>
          <w:p w14:paraId="38E9DD14"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GB" w:eastAsia="zh-CN"/>
              </w:rPr>
            </w:pPr>
            <w:r w:rsidRPr="006F48CF">
              <w:rPr>
                <w:b/>
                <w:bCs/>
                <w:lang w:val="en-GB" w:eastAsia="zh-CN"/>
              </w:rPr>
              <w:t>50m, 100m, 200m</w:t>
            </w:r>
          </w:p>
          <w:p w14:paraId="7ED31D61"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6F48CF">
              <w:rPr>
                <w:b/>
                <w:bCs/>
                <w:u w:val="single"/>
                <w:lang w:val="en-GB" w:eastAsia="zh-CN"/>
              </w:rPr>
              <w:t>Butterfly</w:t>
            </w:r>
          </w:p>
          <w:p w14:paraId="041B1FA2"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GB" w:eastAsia="zh-CN"/>
              </w:rPr>
            </w:pPr>
            <w:r w:rsidRPr="006F48CF">
              <w:rPr>
                <w:b/>
                <w:bCs/>
                <w:lang w:val="en-GB" w:eastAsia="zh-CN"/>
              </w:rPr>
              <w:t>50m, 100m, 200m</w:t>
            </w:r>
          </w:p>
          <w:p w14:paraId="1F99340A"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6F48CF">
              <w:rPr>
                <w:b/>
                <w:bCs/>
                <w:u w:val="single"/>
                <w:lang w:val="en-GB" w:eastAsia="zh-CN"/>
              </w:rPr>
              <w:t>Medley</w:t>
            </w:r>
          </w:p>
          <w:p w14:paraId="7C4F024F" w14:textId="77777777" w:rsidR="0082486D" w:rsidRPr="006F48CF"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GB" w:eastAsia="zh-CN"/>
              </w:rPr>
            </w:pPr>
            <w:r w:rsidRPr="006F48CF">
              <w:rPr>
                <w:b/>
                <w:bCs/>
                <w:lang w:val="en-GB" w:eastAsia="zh-CN"/>
              </w:rPr>
              <w:t>200m, 400m, 4x100m</w:t>
            </w:r>
          </w:p>
          <w:p w14:paraId="10B7F171" w14:textId="77777777"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lang w:val="en-GB" w:eastAsia="zh-CN"/>
              </w:rPr>
            </w:pPr>
          </w:p>
          <w:p w14:paraId="2387585D" w14:textId="7ED1966C" w:rsidR="0082486D" w:rsidRPr="006F48CF"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6F48CF">
              <w:rPr>
                <w:b/>
                <w:bCs/>
                <w:lang w:val="en-GB" w:eastAsia="zh-CN"/>
              </w:rPr>
              <w:t>MIXED (2 boys’ and 2 girls’ swimmers)</w:t>
            </w:r>
          </w:p>
          <w:p w14:paraId="3A50B52C" w14:textId="77777777" w:rsidR="0082486D" w:rsidRPr="000A2679"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GB" w:eastAsia="zh-CN"/>
              </w:rPr>
            </w:pPr>
            <w:r w:rsidRPr="000A2679">
              <w:rPr>
                <w:b/>
                <w:bCs/>
                <w:lang w:val="en-GB" w:eastAsia="zh-CN"/>
              </w:rPr>
              <w:t>Freestyle: 4x100m</w:t>
            </w:r>
          </w:p>
          <w:p w14:paraId="33B7F647" w14:textId="3E27BD4C" w:rsidR="0082486D" w:rsidRPr="008D401B" w:rsidRDefault="0082486D" w:rsidP="007D47C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FF0000"/>
                <w:lang w:val="en-GB" w:eastAsia="zh-CN"/>
              </w:rPr>
            </w:pPr>
            <w:r w:rsidRPr="000A2679">
              <w:rPr>
                <w:b/>
                <w:bCs/>
                <w:lang w:val="en-GB" w:eastAsia="zh-CN"/>
              </w:rPr>
              <w:t>Medley: 4x 100m</w:t>
            </w:r>
            <w:r w:rsidRPr="000A2679">
              <w:rPr>
                <w:lang w:val="en-GB" w:eastAsia="zh-CN"/>
              </w:rPr>
              <w:t xml:space="preserve"> </w:t>
            </w:r>
          </w:p>
        </w:tc>
      </w:tr>
      <w:tr w:rsidR="008D401B" w:rsidRPr="008D401B" w14:paraId="020DE356" w14:textId="77777777" w:rsidTr="00BE2A46">
        <w:trPr>
          <w:trHeight w:val="1116"/>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1104AA45" w14:textId="3873388F" w:rsidR="0082486D" w:rsidRPr="003F053A" w:rsidRDefault="0082486D" w:rsidP="0082486D">
            <w:pPr>
              <w:rPr>
                <w:lang w:val="en-US"/>
              </w:rPr>
            </w:pPr>
            <w:r w:rsidRPr="003F053A">
              <w:rPr>
                <w:lang w:val="en-US"/>
              </w:rPr>
              <w:t>Table Tennis</w:t>
            </w:r>
          </w:p>
        </w:tc>
        <w:tc>
          <w:tcPr>
            <w:tcW w:w="8080" w:type="dxa"/>
          </w:tcPr>
          <w:p w14:paraId="402584F8"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BOYS</w:t>
            </w:r>
          </w:p>
          <w:p w14:paraId="233A224F" w14:textId="60AFBF43" w:rsidR="0082486D" w:rsidRPr="003F053A" w:rsidRDefault="0082486D" w:rsidP="007D47C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Single</w:t>
            </w:r>
          </w:p>
          <w:p w14:paraId="139BF13F" w14:textId="51495D5B" w:rsidR="0082486D" w:rsidRPr="003F053A" w:rsidRDefault="0082486D" w:rsidP="007D47C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Double</w:t>
            </w:r>
          </w:p>
          <w:p w14:paraId="7B04CBDD" w14:textId="49B05FD5" w:rsidR="0082486D" w:rsidRPr="003F053A" w:rsidRDefault="0082486D" w:rsidP="007D47C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Team </w:t>
            </w:r>
          </w:p>
        </w:tc>
      </w:tr>
      <w:tr w:rsidR="008D401B" w:rsidRPr="008D401B" w14:paraId="2184357F" w14:textId="77777777" w:rsidTr="00BE2A46">
        <w:trPr>
          <w:trHeight w:val="1116"/>
        </w:trPr>
        <w:tc>
          <w:tcPr>
            <w:cnfStyle w:val="001000000000" w:firstRow="0" w:lastRow="0" w:firstColumn="1" w:lastColumn="0" w:oddVBand="0" w:evenVBand="0" w:oddHBand="0" w:evenHBand="0" w:firstRowFirstColumn="0" w:firstRowLastColumn="0" w:lastRowFirstColumn="0" w:lastRowLastColumn="0"/>
            <w:tcW w:w="1980" w:type="dxa"/>
            <w:vMerge/>
          </w:tcPr>
          <w:p w14:paraId="2A1AC59C" w14:textId="77777777" w:rsidR="0082486D" w:rsidRPr="003F053A" w:rsidRDefault="0082486D" w:rsidP="0082486D">
            <w:pPr>
              <w:rPr>
                <w:lang w:val="en-US"/>
              </w:rPr>
            </w:pPr>
          </w:p>
        </w:tc>
        <w:tc>
          <w:tcPr>
            <w:tcW w:w="8080" w:type="dxa"/>
          </w:tcPr>
          <w:p w14:paraId="07B479D8" w14:textId="0EA00920"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GIRLS</w:t>
            </w:r>
          </w:p>
          <w:p w14:paraId="31B30825" w14:textId="77777777" w:rsidR="0082486D" w:rsidRPr="003F053A" w:rsidRDefault="0082486D" w:rsidP="007D47C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Single</w:t>
            </w:r>
          </w:p>
          <w:p w14:paraId="73746E5E" w14:textId="77777777" w:rsidR="0082486D" w:rsidRPr="003F053A" w:rsidRDefault="0082486D" w:rsidP="007D47C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Double</w:t>
            </w:r>
          </w:p>
          <w:p w14:paraId="601BB1E3" w14:textId="2F65E7A5" w:rsidR="0082486D" w:rsidRPr="003F053A" w:rsidRDefault="0082486D" w:rsidP="007D47C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Team</w:t>
            </w:r>
          </w:p>
        </w:tc>
      </w:tr>
      <w:tr w:rsidR="008D401B" w:rsidRPr="008D401B" w14:paraId="0DFBB5DD" w14:textId="77777777" w:rsidTr="00BE2A46">
        <w:trPr>
          <w:trHeight w:val="1128"/>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09A8E15E" w14:textId="6799DD45" w:rsidR="0082486D" w:rsidRPr="003F053A" w:rsidRDefault="0082486D" w:rsidP="0082486D">
            <w:pPr>
              <w:rPr>
                <w:lang w:val="en-US"/>
              </w:rPr>
            </w:pPr>
            <w:r w:rsidRPr="003F053A">
              <w:rPr>
                <w:lang w:val="en-US"/>
              </w:rPr>
              <w:t>Taekwondo</w:t>
            </w:r>
          </w:p>
        </w:tc>
        <w:tc>
          <w:tcPr>
            <w:tcW w:w="8080" w:type="dxa"/>
          </w:tcPr>
          <w:p w14:paraId="677DC78B" w14:textId="4A5DE752"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BOYS</w:t>
            </w:r>
          </w:p>
          <w:p w14:paraId="35D9D575" w14:textId="373DF3C3"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proofErr w:type="spellStart"/>
            <w:r w:rsidRPr="003F053A">
              <w:rPr>
                <w:b/>
                <w:bCs/>
                <w:lang w:val="en-GB" w:eastAsia="zh-CN"/>
              </w:rPr>
              <w:t>Kyorugi</w:t>
            </w:r>
            <w:proofErr w:type="spellEnd"/>
          </w:p>
          <w:p w14:paraId="6024907E" w14:textId="75C82DDA" w:rsidR="003F053A" w:rsidRPr="003F053A" w:rsidRDefault="003F053A"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-33 Kg, -37 Kg, -41 Kg, -45 Kg, -49 Kg, -53 Kg, -57 Kg, -61 Kg, </w:t>
            </w:r>
          </w:p>
          <w:p w14:paraId="179B3DA9" w14:textId="04E1A932"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proofErr w:type="spellStart"/>
            <w:r w:rsidRPr="003F053A">
              <w:rPr>
                <w:b/>
                <w:bCs/>
                <w:lang w:val="en-GB" w:eastAsia="zh-CN"/>
              </w:rPr>
              <w:t>Poomsae</w:t>
            </w:r>
            <w:proofErr w:type="spellEnd"/>
          </w:p>
          <w:p w14:paraId="38B80297" w14:textId="77777777" w:rsidR="0082486D" w:rsidRPr="003F053A" w:rsidRDefault="0082486D" w:rsidP="007D47C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Individual Recognised </w:t>
            </w:r>
            <w:proofErr w:type="spellStart"/>
            <w:r w:rsidRPr="003F053A">
              <w:rPr>
                <w:b/>
                <w:bCs/>
                <w:lang w:val="en-GB" w:eastAsia="zh-CN"/>
              </w:rPr>
              <w:t>Poomsae</w:t>
            </w:r>
            <w:proofErr w:type="spellEnd"/>
          </w:p>
          <w:p w14:paraId="2EDA765E" w14:textId="53694860" w:rsidR="003F053A" w:rsidRPr="003F053A" w:rsidRDefault="003F053A" w:rsidP="007D47C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Recognized Team </w:t>
            </w:r>
            <w:proofErr w:type="spellStart"/>
            <w:proofErr w:type="gramStart"/>
            <w:r w:rsidRPr="003F053A">
              <w:rPr>
                <w:b/>
                <w:bCs/>
                <w:lang w:val="en-GB" w:eastAsia="zh-CN"/>
              </w:rPr>
              <w:t>Poomsae</w:t>
            </w:r>
            <w:proofErr w:type="spellEnd"/>
            <w:r w:rsidRPr="003F053A">
              <w:rPr>
                <w:b/>
                <w:bCs/>
                <w:lang w:val="en-GB" w:eastAsia="zh-CN"/>
              </w:rPr>
              <w:t xml:space="preserve">  (</w:t>
            </w:r>
            <w:proofErr w:type="gramEnd"/>
            <w:r w:rsidRPr="003F053A">
              <w:rPr>
                <w:b/>
                <w:bCs/>
                <w:lang w:val="en-GB" w:eastAsia="zh-CN"/>
              </w:rPr>
              <w:t>3 Boys)</w:t>
            </w:r>
          </w:p>
        </w:tc>
      </w:tr>
      <w:tr w:rsidR="008D401B" w:rsidRPr="008D401B" w14:paraId="763BC5C5" w14:textId="77777777" w:rsidTr="00BE2A46">
        <w:trPr>
          <w:trHeight w:val="1128"/>
        </w:trPr>
        <w:tc>
          <w:tcPr>
            <w:cnfStyle w:val="001000000000" w:firstRow="0" w:lastRow="0" w:firstColumn="1" w:lastColumn="0" w:oddVBand="0" w:evenVBand="0" w:oddHBand="0" w:evenHBand="0" w:firstRowFirstColumn="0" w:firstRowLastColumn="0" w:lastRowFirstColumn="0" w:lastRowLastColumn="0"/>
            <w:tcW w:w="1980" w:type="dxa"/>
            <w:vMerge/>
          </w:tcPr>
          <w:p w14:paraId="676EBB75" w14:textId="77777777" w:rsidR="0082486D" w:rsidRPr="003F053A" w:rsidRDefault="0082486D" w:rsidP="0082486D">
            <w:pPr>
              <w:rPr>
                <w:lang w:val="en-US"/>
              </w:rPr>
            </w:pPr>
          </w:p>
        </w:tc>
        <w:tc>
          <w:tcPr>
            <w:tcW w:w="8080" w:type="dxa"/>
          </w:tcPr>
          <w:p w14:paraId="5B65CF70"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GIRLS</w:t>
            </w:r>
          </w:p>
          <w:p w14:paraId="6BD3E6AF"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proofErr w:type="spellStart"/>
            <w:r w:rsidRPr="003F053A">
              <w:rPr>
                <w:b/>
                <w:bCs/>
                <w:lang w:val="en-GB" w:eastAsia="zh-CN"/>
              </w:rPr>
              <w:t>Kyorugi</w:t>
            </w:r>
            <w:proofErr w:type="spellEnd"/>
          </w:p>
          <w:p w14:paraId="2AAB3462" w14:textId="77777777" w:rsidR="003F053A" w:rsidRPr="003F053A" w:rsidRDefault="003F053A"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-29 Kg, -33 Kg, -37 Kg, -41 Kg, -44 Kg, -47 Kg, -51 Kg, -55 Kg </w:t>
            </w:r>
          </w:p>
          <w:p w14:paraId="7B8197E7" w14:textId="5CF7D4CA"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proofErr w:type="spellStart"/>
            <w:r w:rsidRPr="003F053A">
              <w:rPr>
                <w:b/>
                <w:bCs/>
                <w:lang w:val="en-GB" w:eastAsia="zh-CN"/>
              </w:rPr>
              <w:t>Poomsae</w:t>
            </w:r>
            <w:proofErr w:type="spellEnd"/>
          </w:p>
          <w:p w14:paraId="4D240BA3" w14:textId="77777777" w:rsidR="0082486D" w:rsidRPr="003F053A" w:rsidRDefault="0082486D" w:rsidP="007D47C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Individual Recognised </w:t>
            </w:r>
            <w:proofErr w:type="spellStart"/>
            <w:r w:rsidRPr="003F053A">
              <w:rPr>
                <w:b/>
                <w:bCs/>
                <w:lang w:val="en-GB" w:eastAsia="zh-CN"/>
              </w:rPr>
              <w:t>Poomsae</w:t>
            </w:r>
            <w:proofErr w:type="spellEnd"/>
          </w:p>
          <w:p w14:paraId="1E1A6906" w14:textId="2CB93EBC" w:rsidR="003F053A" w:rsidRPr="003F053A" w:rsidRDefault="003F053A" w:rsidP="007D47C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Recognized Team </w:t>
            </w:r>
            <w:proofErr w:type="spellStart"/>
            <w:proofErr w:type="gramStart"/>
            <w:r w:rsidRPr="003F053A">
              <w:rPr>
                <w:b/>
                <w:bCs/>
                <w:lang w:val="en-GB" w:eastAsia="zh-CN"/>
              </w:rPr>
              <w:t>Poomsae</w:t>
            </w:r>
            <w:proofErr w:type="spellEnd"/>
            <w:r w:rsidRPr="003F053A">
              <w:rPr>
                <w:b/>
                <w:bCs/>
                <w:lang w:val="en-GB" w:eastAsia="zh-CN"/>
              </w:rPr>
              <w:t xml:space="preserve">  (</w:t>
            </w:r>
            <w:proofErr w:type="gramEnd"/>
            <w:r w:rsidRPr="003F053A">
              <w:rPr>
                <w:b/>
                <w:bCs/>
                <w:lang w:val="en-GB" w:eastAsia="zh-CN"/>
              </w:rPr>
              <w:t>3 Boys)</w:t>
            </w:r>
          </w:p>
        </w:tc>
      </w:tr>
      <w:tr w:rsidR="008D401B" w:rsidRPr="008D401B" w14:paraId="18F71816" w14:textId="77777777" w:rsidTr="00BE2A46">
        <w:trPr>
          <w:trHeight w:val="1128"/>
        </w:trPr>
        <w:tc>
          <w:tcPr>
            <w:cnfStyle w:val="001000000000" w:firstRow="0" w:lastRow="0" w:firstColumn="1" w:lastColumn="0" w:oddVBand="0" w:evenVBand="0" w:oddHBand="0" w:evenHBand="0" w:firstRowFirstColumn="0" w:firstRowLastColumn="0" w:lastRowFirstColumn="0" w:lastRowLastColumn="0"/>
            <w:tcW w:w="1980" w:type="dxa"/>
            <w:vMerge/>
          </w:tcPr>
          <w:p w14:paraId="6BB4B30A" w14:textId="77777777" w:rsidR="0082486D" w:rsidRPr="003F053A" w:rsidRDefault="0082486D" w:rsidP="0082486D">
            <w:pPr>
              <w:rPr>
                <w:lang w:val="en-US"/>
              </w:rPr>
            </w:pPr>
          </w:p>
        </w:tc>
        <w:tc>
          <w:tcPr>
            <w:tcW w:w="8080" w:type="dxa"/>
          </w:tcPr>
          <w:p w14:paraId="161E58ED"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MIXED</w:t>
            </w:r>
          </w:p>
          <w:p w14:paraId="25464036"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proofErr w:type="spellStart"/>
            <w:r w:rsidRPr="003F053A">
              <w:rPr>
                <w:b/>
                <w:bCs/>
                <w:lang w:val="en-GB" w:eastAsia="zh-CN"/>
              </w:rPr>
              <w:t>Poomsae</w:t>
            </w:r>
            <w:proofErr w:type="spellEnd"/>
          </w:p>
          <w:p w14:paraId="0E45706F" w14:textId="53EBF003" w:rsidR="0082486D" w:rsidRPr="003F053A" w:rsidRDefault="003F053A" w:rsidP="007D47C6">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eastAsia="zh-CN"/>
              </w:rPr>
              <w:t xml:space="preserve">Pair Recognized </w:t>
            </w:r>
            <w:proofErr w:type="spellStart"/>
            <w:r w:rsidRPr="003F053A">
              <w:rPr>
                <w:b/>
                <w:bCs/>
                <w:lang w:val="en-GB" w:eastAsia="zh-CN"/>
              </w:rPr>
              <w:t>Poomsae</w:t>
            </w:r>
            <w:proofErr w:type="spellEnd"/>
            <w:r w:rsidRPr="003F053A">
              <w:rPr>
                <w:b/>
                <w:bCs/>
                <w:lang w:val="en-GB" w:eastAsia="zh-CN"/>
              </w:rPr>
              <w:t xml:space="preserve"> (1 Boy + 1 Girl)</w:t>
            </w:r>
          </w:p>
        </w:tc>
      </w:tr>
      <w:tr w:rsidR="008D401B" w:rsidRPr="008D401B" w14:paraId="4C3F8A6C" w14:textId="77777777" w:rsidTr="008137D5">
        <w:trPr>
          <w:trHeight w:val="557"/>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7B32C0DE" w14:textId="00FEBA0E" w:rsidR="0082486D" w:rsidRPr="003F053A" w:rsidRDefault="0082486D" w:rsidP="0082486D">
            <w:pPr>
              <w:rPr>
                <w:lang w:val="en-US"/>
              </w:rPr>
            </w:pPr>
            <w:r w:rsidRPr="003F053A">
              <w:rPr>
                <w:lang w:val="en-US"/>
              </w:rPr>
              <w:t>Volleyball</w:t>
            </w:r>
          </w:p>
        </w:tc>
        <w:tc>
          <w:tcPr>
            <w:tcW w:w="8080" w:type="dxa"/>
          </w:tcPr>
          <w:p w14:paraId="03338B6E"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3F053A">
              <w:rPr>
                <w:b/>
                <w:bCs/>
                <w:lang w:val="en-GB"/>
              </w:rPr>
              <w:t>BOYS</w:t>
            </w:r>
          </w:p>
          <w:p w14:paraId="651E08AC" w14:textId="6B78BE2B"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rPr>
              <w:t>Tournament</w:t>
            </w:r>
          </w:p>
        </w:tc>
      </w:tr>
      <w:tr w:rsidR="008D401B" w:rsidRPr="008D401B" w14:paraId="7E04AD7C" w14:textId="77777777" w:rsidTr="008137D5">
        <w:trPr>
          <w:trHeight w:val="545"/>
        </w:trPr>
        <w:tc>
          <w:tcPr>
            <w:cnfStyle w:val="001000000000" w:firstRow="0" w:lastRow="0" w:firstColumn="1" w:lastColumn="0" w:oddVBand="0" w:evenVBand="0" w:oddHBand="0" w:evenHBand="0" w:firstRowFirstColumn="0" w:firstRowLastColumn="0" w:lastRowFirstColumn="0" w:lastRowLastColumn="0"/>
            <w:tcW w:w="1980" w:type="dxa"/>
            <w:vMerge/>
          </w:tcPr>
          <w:p w14:paraId="26EC45BB" w14:textId="77777777" w:rsidR="0082486D" w:rsidRPr="003F053A" w:rsidRDefault="0082486D" w:rsidP="0082486D">
            <w:pPr>
              <w:rPr>
                <w:lang w:val="en-US"/>
              </w:rPr>
            </w:pPr>
          </w:p>
        </w:tc>
        <w:tc>
          <w:tcPr>
            <w:tcW w:w="8080" w:type="dxa"/>
          </w:tcPr>
          <w:p w14:paraId="12247535" w14:textId="77777777"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rPr>
            </w:pPr>
            <w:r w:rsidRPr="003F053A">
              <w:rPr>
                <w:b/>
                <w:bCs/>
                <w:lang w:val="en-GB"/>
              </w:rPr>
              <w:t>GIRLS</w:t>
            </w:r>
          </w:p>
          <w:p w14:paraId="513BCBC2" w14:textId="1BB126EE" w:rsidR="0082486D" w:rsidRPr="003F053A"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3F053A">
              <w:rPr>
                <w:b/>
                <w:bCs/>
                <w:lang w:val="en-GB"/>
              </w:rPr>
              <w:t>Tournament</w:t>
            </w:r>
          </w:p>
        </w:tc>
      </w:tr>
      <w:tr w:rsidR="008D401B" w:rsidRPr="008D401B" w14:paraId="6D1C33B8" w14:textId="77777777" w:rsidTr="00BE2A46">
        <w:trPr>
          <w:trHeight w:val="609"/>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09B8716F" w14:textId="6E9FFE97" w:rsidR="0082486D" w:rsidRPr="002B6E16" w:rsidRDefault="0082486D" w:rsidP="0082486D">
            <w:pPr>
              <w:rPr>
                <w:lang w:val="en-US"/>
              </w:rPr>
            </w:pPr>
            <w:r w:rsidRPr="002B6E16">
              <w:rPr>
                <w:lang w:val="en-US"/>
              </w:rPr>
              <w:t>Wrestling</w:t>
            </w:r>
          </w:p>
        </w:tc>
        <w:tc>
          <w:tcPr>
            <w:tcW w:w="8080" w:type="dxa"/>
          </w:tcPr>
          <w:p w14:paraId="108F7D65" w14:textId="77777777" w:rsidR="0082486D" w:rsidRPr="002B6E16" w:rsidRDefault="0082486D" w:rsidP="0082486D">
            <w:pPr>
              <w:cnfStyle w:val="000000000000" w:firstRow="0" w:lastRow="0" w:firstColumn="0" w:lastColumn="0" w:oddVBand="0" w:evenVBand="0" w:oddHBand="0" w:evenHBand="0" w:firstRowFirstColumn="0" w:firstRowLastColumn="0" w:lastRowFirstColumn="0" w:lastRowLastColumn="0"/>
              <w:rPr>
                <w:b/>
                <w:bCs/>
                <w:lang w:val="en-GB" w:eastAsia="zh-CN"/>
              </w:rPr>
            </w:pPr>
            <w:r w:rsidRPr="002B6E16">
              <w:rPr>
                <w:b/>
                <w:bCs/>
                <w:lang w:val="en-GB" w:eastAsia="zh-CN"/>
              </w:rPr>
              <w:t>BOYS</w:t>
            </w:r>
          </w:p>
          <w:p w14:paraId="712BA58C" w14:textId="0E2DD766" w:rsidR="0082486D" w:rsidRPr="002B6E16"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2B6E16">
              <w:rPr>
                <w:b/>
                <w:bCs/>
                <w:u w:val="single"/>
                <w:lang w:val="en-GB" w:eastAsia="zh-CN"/>
              </w:rPr>
              <w:t>Freestyle</w:t>
            </w:r>
          </w:p>
          <w:p w14:paraId="68458C00" w14:textId="77777777" w:rsidR="002B6E16" w:rsidRPr="002B6E16" w:rsidRDefault="002B6E16" w:rsidP="002B6E16">
            <w:pPr>
              <w:pStyle w:val="Body"/>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color w:val="auto"/>
                <w:sz w:val="20"/>
                <w:szCs w:val="20"/>
                <w:bdr w:val="none" w:sz="0" w:space="0" w:color="auto" w:frame="1"/>
                <w:lang w:val="en-US"/>
              </w:rPr>
            </w:pPr>
            <w:r w:rsidRPr="002B6E16">
              <w:rPr>
                <w:rFonts w:ascii="Calibri" w:eastAsiaTheme="minorEastAsia" w:hAnsi="Calibri" w:cs="Calibri"/>
                <w:b/>
                <w:bCs/>
                <w:color w:val="auto"/>
                <w:sz w:val="20"/>
                <w:szCs w:val="20"/>
                <w:bdr w:val="none" w:sz="0" w:space="0" w:color="auto" w:frame="1"/>
                <w:lang w:val="en-US"/>
              </w:rPr>
              <w:t>34-38kg ,41kg ,44kg ,48kg ,52kg ,57kg ,62kg ,68kg ,75kg,85kg</w:t>
            </w:r>
          </w:p>
          <w:p w14:paraId="232D013A" w14:textId="77777777" w:rsidR="0082486D" w:rsidRPr="002B6E16" w:rsidRDefault="0082486D" w:rsidP="0082486D">
            <w:pPr>
              <w:cnfStyle w:val="000000000000" w:firstRow="0" w:lastRow="0" w:firstColumn="0" w:lastColumn="0" w:oddVBand="0" w:evenVBand="0" w:oddHBand="0" w:evenHBand="0" w:firstRowFirstColumn="0" w:firstRowLastColumn="0" w:lastRowFirstColumn="0" w:lastRowLastColumn="0"/>
              <w:rPr>
                <w:b/>
                <w:bCs/>
                <w:u w:val="single"/>
                <w:lang w:val="en-GB" w:eastAsia="zh-CN"/>
              </w:rPr>
            </w:pPr>
            <w:r w:rsidRPr="002B6E16">
              <w:rPr>
                <w:b/>
                <w:bCs/>
                <w:u w:val="single"/>
                <w:lang w:val="en-GB" w:eastAsia="zh-CN"/>
              </w:rPr>
              <w:t>Greco-Roman</w:t>
            </w:r>
          </w:p>
          <w:p w14:paraId="28C39B90" w14:textId="77777777" w:rsidR="002B6E16" w:rsidRPr="002B6E16" w:rsidRDefault="002B6E16" w:rsidP="002B6E16">
            <w:pPr>
              <w:pStyle w:val="Body"/>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color w:val="auto"/>
                <w:sz w:val="20"/>
                <w:szCs w:val="20"/>
                <w:bdr w:val="none" w:sz="0" w:space="0" w:color="auto" w:frame="1"/>
                <w:lang w:val="en-US"/>
              </w:rPr>
            </w:pPr>
            <w:r w:rsidRPr="002B6E16">
              <w:rPr>
                <w:rFonts w:ascii="Calibri" w:eastAsiaTheme="minorEastAsia" w:hAnsi="Calibri" w:cs="Calibri"/>
                <w:b/>
                <w:bCs/>
                <w:color w:val="auto"/>
                <w:sz w:val="20"/>
                <w:szCs w:val="20"/>
                <w:bdr w:val="none" w:sz="0" w:space="0" w:color="auto" w:frame="1"/>
                <w:lang w:val="en-US"/>
              </w:rPr>
              <w:t>34-38kg ,41kg ,44kg ,48kg ,52kg ,57kg ,62kg ,68kg ,75kg,85kg</w:t>
            </w:r>
          </w:p>
          <w:p w14:paraId="03E46C52" w14:textId="3360EF28" w:rsidR="0082486D" w:rsidRPr="002B6E16" w:rsidRDefault="0082486D" w:rsidP="00A61E62">
            <w:pPr>
              <w:pStyle w:val="ListParagraph"/>
              <w:cnfStyle w:val="000000000000" w:firstRow="0" w:lastRow="0" w:firstColumn="0" w:lastColumn="0" w:oddVBand="0" w:evenVBand="0" w:oddHBand="0" w:evenHBand="0" w:firstRowFirstColumn="0" w:firstRowLastColumn="0" w:lastRowFirstColumn="0" w:lastRowLastColumn="0"/>
              <w:rPr>
                <w:b/>
                <w:bCs/>
                <w:w w:val="90"/>
                <w:lang w:val="en-GB"/>
              </w:rPr>
            </w:pPr>
          </w:p>
        </w:tc>
      </w:tr>
      <w:tr w:rsidR="008D401B" w:rsidRPr="008D401B" w14:paraId="518982F9" w14:textId="77777777" w:rsidTr="00BE2A46">
        <w:trPr>
          <w:trHeight w:val="608"/>
        </w:trPr>
        <w:tc>
          <w:tcPr>
            <w:cnfStyle w:val="001000000000" w:firstRow="0" w:lastRow="0" w:firstColumn="1" w:lastColumn="0" w:oddVBand="0" w:evenVBand="0" w:oddHBand="0" w:evenHBand="0" w:firstRowFirstColumn="0" w:firstRowLastColumn="0" w:lastRowFirstColumn="0" w:lastRowLastColumn="0"/>
            <w:tcW w:w="1980" w:type="dxa"/>
            <w:vMerge/>
          </w:tcPr>
          <w:p w14:paraId="7D0D69B4" w14:textId="77777777" w:rsidR="0082486D" w:rsidRPr="002B6E16" w:rsidRDefault="0082486D" w:rsidP="0082486D"/>
        </w:tc>
        <w:tc>
          <w:tcPr>
            <w:tcW w:w="8080" w:type="dxa"/>
          </w:tcPr>
          <w:p w14:paraId="5E39B2EC" w14:textId="77777777" w:rsidR="0082486D" w:rsidRPr="002B6E16" w:rsidRDefault="0082486D" w:rsidP="0082486D">
            <w:pPr>
              <w:cnfStyle w:val="000000000000" w:firstRow="0" w:lastRow="0" w:firstColumn="0" w:lastColumn="0" w:oddVBand="0" w:evenVBand="0" w:oddHBand="0" w:evenHBand="0" w:firstRowFirstColumn="0" w:firstRowLastColumn="0" w:lastRowFirstColumn="0" w:lastRowLastColumn="0"/>
              <w:rPr>
                <w:b/>
                <w:bCs/>
                <w:lang w:val="en-US" w:eastAsia="zh-CN"/>
              </w:rPr>
            </w:pPr>
            <w:r w:rsidRPr="002B6E16">
              <w:rPr>
                <w:b/>
                <w:bCs/>
                <w:lang w:val="en-US" w:eastAsia="zh-CN"/>
              </w:rPr>
              <w:t>GIRLS</w:t>
            </w:r>
          </w:p>
          <w:p w14:paraId="3F76F23D" w14:textId="11D61D96" w:rsidR="0082486D" w:rsidRPr="002B6E16" w:rsidRDefault="0082486D" w:rsidP="0082486D">
            <w:pPr>
              <w:cnfStyle w:val="000000000000" w:firstRow="0" w:lastRow="0" w:firstColumn="0" w:lastColumn="0" w:oddVBand="0" w:evenVBand="0" w:oddHBand="0" w:evenHBand="0" w:firstRowFirstColumn="0" w:firstRowLastColumn="0" w:lastRowFirstColumn="0" w:lastRowLastColumn="0"/>
              <w:rPr>
                <w:b/>
                <w:bCs/>
                <w:lang w:val="en-US" w:eastAsia="zh-CN"/>
              </w:rPr>
            </w:pPr>
            <w:r w:rsidRPr="002B6E16">
              <w:rPr>
                <w:b/>
                <w:bCs/>
                <w:u w:val="single"/>
                <w:lang w:val="en-US" w:eastAsia="zh-CN"/>
              </w:rPr>
              <w:t>Freestyle</w:t>
            </w:r>
          </w:p>
          <w:p w14:paraId="069D09B1" w14:textId="3A85784C" w:rsidR="0082486D" w:rsidRPr="002B6E16" w:rsidRDefault="002B6E16" w:rsidP="002B6E16">
            <w:pPr>
              <w:pStyle w:val="Body"/>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color w:val="auto"/>
                <w:sz w:val="20"/>
                <w:szCs w:val="20"/>
                <w:bdr w:val="none" w:sz="0" w:space="0" w:color="auto" w:frame="1"/>
                <w:lang w:val="en-US"/>
              </w:rPr>
            </w:pPr>
            <w:r w:rsidRPr="002B6E16">
              <w:rPr>
                <w:rFonts w:ascii="Calibri" w:eastAsiaTheme="minorEastAsia" w:hAnsi="Calibri" w:cs="Calibri"/>
                <w:b/>
                <w:bCs/>
                <w:color w:val="auto"/>
                <w:sz w:val="20"/>
                <w:szCs w:val="20"/>
                <w:bdr w:val="none" w:sz="0" w:space="0" w:color="auto" w:frame="1"/>
                <w:lang w:val="en-US"/>
              </w:rPr>
              <w:t>29-33kg, 36kg, 39kg, 42kg, 46kg, 50kg, 54kg, 58kg, 62kg, 66kg</w:t>
            </w:r>
          </w:p>
        </w:tc>
      </w:tr>
    </w:tbl>
    <w:p w14:paraId="45D77D75" w14:textId="71BE5D14" w:rsidR="00B208CA" w:rsidRDefault="00B208CA" w:rsidP="00B208CA">
      <w:pPr>
        <w:rPr>
          <w:rFonts w:cstheme="minorHAnsi"/>
          <w:lang w:val="en-US"/>
        </w:rPr>
      </w:pPr>
    </w:p>
    <w:p w14:paraId="2F05B6C9" w14:textId="094213DD" w:rsidR="004D1B2C" w:rsidRDefault="004D1B2C" w:rsidP="00B208CA">
      <w:pPr>
        <w:rPr>
          <w:rFonts w:cstheme="minorHAnsi"/>
          <w:lang w:val="en-US"/>
        </w:rPr>
      </w:pPr>
    </w:p>
    <w:p w14:paraId="4700CCC4" w14:textId="77777777" w:rsidR="004D1B2C" w:rsidRPr="00935ECC" w:rsidRDefault="004D1B2C" w:rsidP="00B208CA">
      <w:pPr>
        <w:rPr>
          <w:rFonts w:cstheme="minorHAnsi"/>
          <w:lang w:val="en-US"/>
        </w:rPr>
      </w:pPr>
    </w:p>
    <w:p w14:paraId="13E36E73" w14:textId="00AF9D8B" w:rsidR="00B208CA" w:rsidRPr="00F36A90" w:rsidRDefault="000B1FCE" w:rsidP="00F36A90">
      <w:pPr>
        <w:pStyle w:val="Heading2"/>
      </w:pPr>
      <w:bookmarkStart w:id="26" w:name="_Toc27557285"/>
      <w:bookmarkStart w:id="27" w:name="_Toc51679724"/>
      <w:r w:rsidRPr="00F36A90">
        <w:t>Conditions for participation</w:t>
      </w:r>
      <w:bookmarkEnd w:id="26"/>
      <w:bookmarkEnd w:id="27"/>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92"/>
        <w:gridCol w:w="2410"/>
        <w:gridCol w:w="2982"/>
      </w:tblGrid>
      <w:tr w:rsidR="002B6E16" w:rsidRPr="002B6E16" w14:paraId="2351135D" w14:textId="77777777" w:rsidTr="006F48CF">
        <w:trPr>
          <w:trHeight w:val="360"/>
        </w:trPr>
        <w:tc>
          <w:tcPr>
            <w:tcW w:w="1696" w:type="dxa"/>
            <w:shd w:val="clear" w:color="auto" w:fill="auto"/>
            <w:vAlign w:val="center"/>
            <w:hideMark/>
          </w:tcPr>
          <w:p w14:paraId="00A86F5B"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SPORT</w:t>
            </w:r>
          </w:p>
        </w:tc>
        <w:tc>
          <w:tcPr>
            <w:tcW w:w="1992" w:type="dxa"/>
            <w:shd w:val="clear" w:color="auto" w:fill="auto"/>
            <w:vAlign w:val="center"/>
            <w:hideMark/>
          </w:tcPr>
          <w:p w14:paraId="58C4B0E0"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GENDER</w:t>
            </w:r>
          </w:p>
        </w:tc>
        <w:tc>
          <w:tcPr>
            <w:tcW w:w="2410" w:type="dxa"/>
            <w:shd w:val="clear" w:color="auto" w:fill="auto"/>
            <w:vAlign w:val="center"/>
            <w:hideMark/>
          </w:tcPr>
          <w:p w14:paraId="0CC271C6"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YEAR</w:t>
            </w:r>
          </w:p>
        </w:tc>
        <w:tc>
          <w:tcPr>
            <w:tcW w:w="2982" w:type="dxa"/>
            <w:shd w:val="clear" w:color="auto" w:fill="auto"/>
            <w:vAlign w:val="center"/>
            <w:hideMark/>
          </w:tcPr>
          <w:p w14:paraId="1A936331"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AGE CATEGORIES</w:t>
            </w:r>
          </w:p>
        </w:tc>
      </w:tr>
      <w:tr w:rsidR="002B6E16" w:rsidRPr="002B6E16" w14:paraId="09A3354C" w14:textId="77777777" w:rsidTr="006F48CF">
        <w:trPr>
          <w:trHeight w:val="360"/>
        </w:trPr>
        <w:tc>
          <w:tcPr>
            <w:tcW w:w="1696" w:type="dxa"/>
            <w:shd w:val="clear" w:color="auto" w:fill="auto"/>
            <w:vAlign w:val="center"/>
            <w:hideMark/>
          </w:tcPr>
          <w:p w14:paraId="786091FA"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Athletics</w:t>
            </w:r>
          </w:p>
        </w:tc>
        <w:tc>
          <w:tcPr>
            <w:tcW w:w="1992" w:type="dxa"/>
            <w:shd w:val="clear" w:color="auto" w:fill="auto"/>
            <w:vAlign w:val="center"/>
            <w:hideMark/>
          </w:tcPr>
          <w:p w14:paraId="2BCD10B1"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Boys / Girls</w:t>
            </w:r>
          </w:p>
        </w:tc>
        <w:tc>
          <w:tcPr>
            <w:tcW w:w="2410" w:type="dxa"/>
            <w:shd w:val="clear" w:color="auto" w:fill="auto"/>
            <w:vAlign w:val="center"/>
            <w:hideMark/>
          </w:tcPr>
          <w:p w14:paraId="75062D4A"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13-14-15</w:t>
            </w:r>
          </w:p>
        </w:tc>
        <w:tc>
          <w:tcPr>
            <w:tcW w:w="2982" w:type="dxa"/>
            <w:shd w:val="clear" w:color="auto" w:fill="auto"/>
            <w:vAlign w:val="center"/>
            <w:hideMark/>
          </w:tcPr>
          <w:p w14:paraId="09046BAB"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 xml:space="preserve">2008 – 2007 – 2006 </w:t>
            </w:r>
          </w:p>
        </w:tc>
      </w:tr>
      <w:tr w:rsidR="002B6E16" w:rsidRPr="002B6E16" w14:paraId="0DF99149" w14:textId="77777777" w:rsidTr="006F48CF">
        <w:trPr>
          <w:trHeight w:val="360"/>
        </w:trPr>
        <w:tc>
          <w:tcPr>
            <w:tcW w:w="1696" w:type="dxa"/>
            <w:shd w:val="clear" w:color="auto" w:fill="auto"/>
            <w:vAlign w:val="center"/>
            <w:hideMark/>
          </w:tcPr>
          <w:p w14:paraId="55406499"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Badminton</w:t>
            </w:r>
          </w:p>
        </w:tc>
        <w:tc>
          <w:tcPr>
            <w:tcW w:w="1992" w:type="dxa"/>
            <w:shd w:val="clear" w:color="auto" w:fill="auto"/>
            <w:vAlign w:val="center"/>
            <w:hideMark/>
          </w:tcPr>
          <w:p w14:paraId="22602012"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5CBB07E3"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13-14-15</w:t>
            </w:r>
          </w:p>
        </w:tc>
        <w:tc>
          <w:tcPr>
            <w:tcW w:w="2982" w:type="dxa"/>
            <w:shd w:val="clear" w:color="auto" w:fill="auto"/>
            <w:vAlign w:val="center"/>
            <w:hideMark/>
          </w:tcPr>
          <w:p w14:paraId="0E2A75E5" w14:textId="0E128A40" w:rsidR="002B6E16" w:rsidRPr="002B6E16" w:rsidRDefault="00980497" w:rsidP="002B6E16">
            <w:pPr>
              <w:spacing w:after="0" w:line="240" w:lineRule="auto"/>
              <w:jc w:val="center"/>
              <w:rPr>
                <w:rFonts w:ascii="Calibri" w:eastAsia="Times New Roman" w:hAnsi="Calibri" w:cs="Calibri"/>
                <w:b/>
                <w:bCs/>
                <w:color w:val="000000"/>
                <w:lang w:val="en-US"/>
              </w:rPr>
            </w:pPr>
            <w:r w:rsidRPr="00A61E62">
              <w:rPr>
                <w:rFonts w:ascii="Calibri" w:eastAsia="Times New Roman" w:hAnsi="Calibri" w:cs="Calibri"/>
                <w:b/>
                <w:bCs/>
                <w:color w:val="000000"/>
                <w:lang w:val="en-US"/>
              </w:rPr>
              <w:t xml:space="preserve">2009 - </w:t>
            </w:r>
            <w:r w:rsidR="002B6E16" w:rsidRPr="00A61E62">
              <w:rPr>
                <w:rFonts w:ascii="Calibri" w:eastAsia="Times New Roman" w:hAnsi="Calibri" w:cs="Calibri"/>
                <w:b/>
                <w:bCs/>
                <w:color w:val="000000"/>
                <w:lang w:val="en-US"/>
              </w:rPr>
              <w:t>2008 – 2007 – 2006</w:t>
            </w:r>
          </w:p>
        </w:tc>
      </w:tr>
      <w:tr w:rsidR="002B6E16" w:rsidRPr="002B6E16" w14:paraId="26AACAD0" w14:textId="77777777" w:rsidTr="006F48CF">
        <w:trPr>
          <w:trHeight w:val="360"/>
        </w:trPr>
        <w:tc>
          <w:tcPr>
            <w:tcW w:w="1696" w:type="dxa"/>
            <w:shd w:val="clear" w:color="auto" w:fill="auto"/>
            <w:vAlign w:val="center"/>
            <w:hideMark/>
          </w:tcPr>
          <w:p w14:paraId="3A474EC0"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Basketball</w:t>
            </w:r>
          </w:p>
        </w:tc>
        <w:tc>
          <w:tcPr>
            <w:tcW w:w="1992" w:type="dxa"/>
            <w:shd w:val="clear" w:color="auto" w:fill="auto"/>
            <w:vAlign w:val="center"/>
            <w:hideMark/>
          </w:tcPr>
          <w:p w14:paraId="5CA4DC30"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3B9FFF5F"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13-14-15</w:t>
            </w:r>
          </w:p>
        </w:tc>
        <w:tc>
          <w:tcPr>
            <w:tcW w:w="2982" w:type="dxa"/>
            <w:shd w:val="clear" w:color="auto" w:fill="auto"/>
            <w:vAlign w:val="center"/>
            <w:hideMark/>
          </w:tcPr>
          <w:p w14:paraId="0414A280"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2008 – 2007 – 2006</w:t>
            </w:r>
          </w:p>
        </w:tc>
      </w:tr>
      <w:tr w:rsidR="002B6E16" w:rsidRPr="002B6E16" w14:paraId="4A348F13" w14:textId="77777777" w:rsidTr="006F48CF">
        <w:trPr>
          <w:trHeight w:val="360"/>
        </w:trPr>
        <w:tc>
          <w:tcPr>
            <w:tcW w:w="1696" w:type="dxa"/>
            <w:shd w:val="clear" w:color="auto" w:fill="auto"/>
            <w:vAlign w:val="center"/>
            <w:hideMark/>
          </w:tcPr>
          <w:p w14:paraId="01335DE4"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Basketball 3x3</w:t>
            </w:r>
          </w:p>
        </w:tc>
        <w:tc>
          <w:tcPr>
            <w:tcW w:w="1992" w:type="dxa"/>
            <w:shd w:val="clear" w:color="auto" w:fill="auto"/>
            <w:vAlign w:val="center"/>
            <w:hideMark/>
          </w:tcPr>
          <w:p w14:paraId="2AA59C84"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2E723FA2"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13-14-15</w:t>
            </w:r>
          </w:p>
        </w:tc>
        <w:tc>
          <w:tcPr>
            <w:tcW w:w="2982" w:type="dxa"/>
            <w:shd w:val="clear" w:color="auto" w:fill="auto"/>
            <w:vAlign w:val="center"/>
            <w:hideMark/>
          </w:tcPr>
          <w:p w14:paraId="6FFFFA5C"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2008 – 2007 – 2006</w:t>
            </w:r>
          </w:p>
        </w:tc>
      </w:tr>
      <w:tr w:rsidR="002B6E16" w:rsidRPr="002B6E16" w14:paraId="3D812D23" w14:textId="77777777" w:rsidTr="006F48CF">
        <w:trPr>
          <w:trHeight w:val="360"/>
        </w:trPr>
        <w:tc>
          <w:tcPr>
            <w:tcW w:w="1696" w:type="dxa"/>
            <w:shd w:val="clear" w:color="auto" w:fill="auto"/>
            <w:vAlign w:val="center"/>
            <w:hideMark/>
          </w:tcPr>
          <w:p w14:paraId="5D61A07F"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Chess</w:t>
            </w:r>
          </w:p>
        </w:tc>
        <w:tc>
          <w:tcPr>
            <w:tcW w:w="1992" w:type="dxa"/>
            <w:shd w:val="clear" w:color="auto" w:fill="auto"/>
            <w:vAlign w:val="center"/>
            <w:hideMark/>
          </w:tcPr>
          <w:p w14:paraId="055704C1"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Boys / Girls</w:t>
            </w:r>
          </w:p>
        </w:tc>
        <w:tc>
          <w:tcPr>
            <w:tcW w:w="2410" w:type="dxa"/>
            <w:shd w:val="clear" w:color="auto" w:fill="auto"/>
            <w:vAlign w:val="center"/>
            <w:hideMark/>
          </w:tcPr>
          <w:p w14:paraId="765E00B4"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14 - 15</w:t>
            </w:r>
          </w:p>
        </w:tc>
        <w:tc>
          <w:tcPr>
            <w:tcW w:w="2982" w:type="dxa"/>
            <w:shd w:val="clear" w:color="auto" w:fill="auto"/>
            <w:vAlign w:val="center"/>
            <w:hideMark/>
          </w:tcPr>
          <w:p w14:paraId="0F4DFA1F"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2007 – 2006</w:t>
            </w:r>
          </w:p>
        </w:tc>
      </w:tr>
      <w:tr w:rsidR="002B6E16" w:rsidRPr="002B6E16" w14:paraId="3F91AF0F" w14:textId="77777777" w:rsidTr="006F48CF">
        <w:trPr>
          <w:trHeight w:val="360"/>
        </w:trPr>
        <w:tc>
          <w:tcPr>
            <w:tcW w:w="1696" w:type="dxa"/>
            <w:shd w:val="clear" w:color="auto" w:fill="auto"/>
            <w:vAlign w:val="center"/>
            <w:hideMark/>
          </w:tcPr>
          <w:p w14:paraId="1FAD6232"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Football</w:t>
            </w:r>
          </w:p>
        </w:tc>
        <w:tc>
          <w:tcPr>
            <w:tcW w:w="1992" w:type="dxa"/>
            <w:shd w:val="clear" w:color="auto" w:fill="auto"/>
            <w:vAlign w:val="center"/>
            <w:hideMark/>
          </w:tcPr>
          <w:p w14:paraId="599CE0C5"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7267BFC7"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14 - 15</w:t>
            </w:r>
          </w:p>
        </w:tc>
        <w:tc>
          <w:tcPr>
            <w:tcW w:w="2982" w:type="dxa"/>
            <w:shd w:val="clear" w:color="auto" w:fill="auto"/>
            <w:vAlign w:val="center"/>
            <w:hideMark/>
          </w:tcPr>
          <w:p w14:paraId="113529CF"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2007 – 2006</w:t>
            </w:r>
          </w:p>
        </w:tc>
      </w:tr>
      <w:tr w:rsidR="002B6E16" w:rsidRPr="002B6E16" w14:paraId="5C389C75" w14:textId="77777777" w:rsidTr="006F48CF">
        <w:trPr>
          <w:trHeight w:val="360"/>
        </w:trPr>
        <w:tc>
          <w:tcPr>
            <w:tcW w:w="1696" w:type="dxa"/>
            <w:shd w:val="clear" w:color="auto" w:fill="auto"/>
            <w:vAlign w:val="center"/>
            <w:hideMark/>
          </w:tcPr>
          <w:p w14:paraId="52F5A984"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lastRenderedPageBreak/>
              <w:t>Judo</w:t>
            </w:r>
          </w:p>
        </w:tc>
        <w:tc>
          <w:tcPr>
            <w:tcW w:w="1992" w:type="dxa"/>
            <w:shd w:val="clear" w:color="auto" w:fill="auto"/>
            <w:vAlign w:val="center"/>
            <w:hideMark/>
          </w:tcPr>
          <w:p w14:paraId="35750957"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Boys / Girls</w:t>
            </w:r>
          </w:p>
        </w:tc>
        <w:tc>
          <w:tcPr>
            <w:tcW w:w="2410" w:type="dxa"/>
            <w:shd w:val="clear" w:color="auto" w:fill="auto"/>
            <w:vAlign w:val="center"/>
            <w:hideMark/>
          </w:tcPr>
          <w:p w14:paraId="65F42705"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13 - 14</w:t>
            </w:r>
          </w:p>
        </w:tc>
        <w:tc>
          <w:tcPr>
            <w:tcW w:w="2982" w:type="dxa"/>
            <w:shd w:val="clear" w:color="auto" w:fill="auto"/>
            <w:vAlign w:val="center"/>
            <w:hideMark/>
          </w:tcPr>
          <w:p w14:paraId="6289D18B"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 xml:space="preserve">2008 – 2007 </w:t>
            </w:r>
          </w:p>
        </w:tc>
      </w:tr>
      <w:tr w:rsidR="002B6E16" w:rsidRPr="002B6E16" w14:paraId="7BBB4F83" w14:textId="77777777" w:rsidTr="006F48CF">
        <w:trPr>
          <w:trHeight w:val="360"/>
        </w:trPr>
        <w:tc>
          <w:tcPr>
            <w:tcW w:w="1696" w:type="dxa"/>
            <w:shd w:val="clear" w:color="auto" w:fill="auto"/>
            <w:vAlign w:val="center"/>
            <w:hideMark/>
          </w:tcPr>
          <w:p w14:paraId="02D721FA" w14:textId="77777777" w:rsidR="002B6E16" w:rsidRPr="004D1B2C" w:rsidRDefault="002B6E16" w:rsidP="002B6E16">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Karate</w:t>
            </w:r>
          </w:p>
        </w:tc>
        <w:tc>
          <w:tcPr>
            <w:tcW w:w="1992" w:type="dxa"/>
            <w:shd w:val="clear" w:color="auto" w:fill="auto"/>
            <w:vAlign w:val="center"/>
            <w:hideMark/>
          </w:tcPr>
          <w:p w14:paraId="123F35C3" w14:textId="77777777" w:rsidR="002B6E16" w:rsidRPr="004D1B2C" w:rsidRDefault="002B6E16" w:rsidP="002B6E16">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Boys / Girls</w:t>
            </w:r>
          </w:p>
        </w:tc>
        <w:tc>
          <w:tcPr>
            <w:tcW w:w="2410" w:type="dxa"/>
            <w:shd w:val="clear" w:color="auto" w:fill="auto"/>
            <w:vAlign w:val="center"/>
            <w:hideMark/>
          </w:tcPr>
          <w:p w14:paraId="1DFE2753" w14:textId="77777777" w:rsidR="002B6E16" w:rsidRPr="004D1B2C" w:rsidRDefault="002B6E16" w:rsidP="002B6E16">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10 - 11 -12-13 - 14</w:t>
            </w:r>
          </w:p>
        </w:tc>
        <w:tc>
          <w:tcPr>
            <w:tcW w:w="2982" w:type="dxa"/>
            <w:shd w:val="clear" w:color="auto" w:fill="auto"/>
            <w:vAlign w:val="center"/>
            <w:hideMark/>
          </w:tcPr>
          <w:p w14:paraId="3A376F73" w14:textId="77777777" w:rsidR="002B6E16" w:rsidRPr="004D1B2C" w:rsidRDefault="002B6E16" w:rsidP="002B6E16">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2011-2010-2009-2008-2007</w:t>
            </w:r>
          </w:p>
        </w:tc>
      </w:tr>
      <w:tr w:rsidR="002B6E16" w:rsidRPr="002B6E16" w14:paraId="098E99E7" w14:textId="77777777" w:rsidTr="006F48CF">
        <w:trPr>
          <w:trHeight w:val="360"/>
        </w:trPr>
        <w:tc>
          <w:tcPr>
            <w:tcW w:w="1696" w:type="dxa"/>
            <w:shd w:val="clear" w:color="auto" w:fill="auto"/>
            <w:vAlign w:val="center"/>
            <w:hideMark/>
          </w:tcPr>
          <w:p w14:paraId="5BE65265"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Orienteering</w:t>
            </w:r>
          </w:p>
        </w:tc>
        <w:tc>
          <w:tcPr>
            <w:tcW w:w="1992" w:type="dxa"/>
            <w:shd w:val="clear" w:color="auto" w:fill="auto"/>
            <w:vAlign w:val="center"/>
            <w:hideMark/>
          </w:tcPr>
          <w:p w14:paraId="2DF3C5A2"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Boys / Girls</w:t>
            </w:r>
          </w:p>
        </w:tc>
        <w:tc>
          <w:tcPr>
            <w:tcW w:w="2410" w:type="dxa"/>
            <w:shd w:val="clear" w:color="auto" w:fill="auto"/>
            <w:vAlign w:val="center"/>
            <w:hideMark/>
          </w:tcPr>
          <w:p w14:paraId="7BF1A2A0" w14:textId="768568AA" w:rsidR="002B6E16" w:rsidRPr="002B6E16" w:rsidRDefault="00025229"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13-14-15</w:t>
            </w:r>
          </w:p>
        </w:tc>
        <w:tc>
          <w:tcPr>
            <w:tcW w:w="2982" w:type="dxa"/>
            <w:shd w:val="clear" w:color="auto" w:fill="auto"/>
            <w:vAlign w:val="center"/>
            <w:hideMark/>
          </w:tcPr>
          <w:p w14:paraId="7FF8DEF7" w14:textId="6B9C53D4"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2007 – 2006</w:t>
            </w:r>
            <w:r w:rsidR="00025229">
              <w:rPr>
                <w:rFonts w:ascii="Calibri" w:eastAsia="Times New Roman" w:hAnsi="Calibri" w:cs="Calibri"/>
                <w:b/>
                <w:bCs/>
                <w:lang w:val="en-US"/>
              </w:rPr>
              <w:t xml:space="preserve"> - 2005</w:t>
            </w:r>
          </w:p>
        </w:tc>
      </w:tr>
      <w:tr w:rsidR="002B6E16" w:rsidRPr="002B6E16" w14:paraId="2BD4949B" w14:textId="77777777" w:rsidTr="006F48CF">
        <w:trPr>
          <w:trHeight w:val="360"/>
        </w:trPr>
        <w:tc>
          <w:tcPr>
            <w:tcW w:w="1696" w:type="dxa"/>
            <w:shd w:val="clear" w:color="auto" w:fill="auto"/>
            <w:vAlign w:val="center"/>
            <w:hideMark/>
          </w:tcPr>
          <w:p w14:paraId="3EB2E33F"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Swimming</w:t>
            </w:r>
          </w:p>
        </w:tc>
        <w:tc>
          <w:tcPr>
            <w:tcW w:w="1992" w:type="dxa"/>
            <w:shd w:val="clear" w:color="auto" w:fill="auto"/>
            <w:vAlign w:val="center"/>
            <w:hideMark/>
          </w:tcPr>
          <w:p w14:paraId="6FC4C7CB"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6B31A3C4"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12 -13- 14 - 15</w:t>
            </w:r>
          </w:p>
        </w:tc>
        <w:tc>
          <w:tcPr>
            <w:tcW w:w="2982" w:type="dxa"/>
            <w:shd w:val="clear" w:color="auto" w:fill="auto"/>
            <w:vAlign w:val="center"/>
            <w:hideMark/>
          </w:tcPr>
          <w:p w14:paraId="6A647B21" w14:textId="77777777" w:rsidR="002B6E16" w:rsidRPr="00980497" w:rsidRDefault="002B6E16" w:rsidP="002B6E16">
            <w:pPr>
              <w:spacing w:after="0" w:line="240" w:lineRule="auto"/>
              <w:jc w:val="center"/>
              <w:rPr>
                <w:rFonts w:ascii="Calibri" w:eastAsia="Times New Roman" w:hAnsi="Calibri" w:cs="Calibri"/>
                <w:b/>
                <w:bCs/>
                <w:color w:val="000000"/>
                <w:lang w:val="en-US"/>
              </w:rPr>
            </w:pPr>
            <w:r w:rsidRPr="00980497">
              <w:rPr>
                <w:rFonts w:ascii="Calibri" w:eastAsia="Times New Roman" w:hAnsi="Calibri" w:cs="Calibri"/>
                <w:b/>
                <w:bCs/>
                <w:color w:val="000000"/>
                <w:lang w:val="en-US"/>
              </w:rPr>
              <w:t>2009 - 2008 – 2007 – 2006</w:t>
            </w:r>
          </w:p>
        </w:tc>
      </w:tr>
      <w:tr w:rsidR="002B6E16" w:rsidRPr="002B6E16" w14:paraId="14C74317" w14:textId="77777777" w:rsidTr="006F48CF">
        <w:trPr>
          <w:trHeight w:val="360"/>
        </w:trPr>
        <w:tc>
          <w:tcPr>
            <w:tcW w:w="1696" w:type="dxa"/>
            <w:shd w:val="clear" w:color="auto" w:fill="auto"/>
            <w:vAlign w:val="center"/>
            <w:hideMark/>
          </w:tcPr>
          <w:p w14:paraId="1555BC34"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Table Tennis</w:t>
            </w:r>
          </w:p>
        </w:tc>
        <w:tc>
          <w:tcPr>
            <w:tcW w:w="1992" w:type="dxa"/>
            <w:shd w:val="clear" w:color="auto" w:fill="auto"/>
            <w:vAlign w:val="center"/>
            <w:hideMark/>
          </w:tcPr>
          <w:p w14:paraId="1521CBB8"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Boys / Girls</w:t>
            </w:r>
          </w:p>
        </w:tc>
        <w:tc>
          <w:tcPr>
            <w:tcW w:w="2410" w:type="dxa"/>
            <w:shd w:val="clear" w:color="auto" w:fill="auto"/>
            <w:vAlign w:val="center"/>
            <w:hideMark/>
          </w:tcPr>
          <w:p w14:paraId="4C91077E" w14:textId="77777777" w:rsidR="002B6E16" w:rsidRPr="002B6E16" w:rsidRDefault="002B6E16" w:rsidP="002B6E16">
            <w:pPr>
              <w:spacing w:after="0" w:line="240" w:lineRule="auto"/>
              <w:jc w:val="center"/>
              <w:rPr>
                <w:rFonts w:ascii="Calibri" w:eastAsia="Times New Roman" w:hAnsi="Calibri" w:cs="Calibri"/>
                <w:b/>
                <w:bCs/>
                <w:lang w:val="en-US"/>
              </w:rPr>
            </w:pPr>
            <w:r w:rsidRPr="002B6E16">
              <w:rPr>
                <w:rFonts w:ascii="Calibri" w:eastAsia="Times New Roman" w:hAnsi="Calibri" w:cs="Calibri"/>
                <w:b/>
                <w:bCs/>
                <w:lang w:val="en-US"/>
              </w:rPr>
              <w:t>12-13-14-15</w:t>
            </w:r>
          </w:p>
        </w:tc>
        <w:tc>
          <w:tcPr>
            <w:tcW w:w="2982" w:type="dxa"/>
            <w:shd w:val="clear" w:color="auto" w:fill="auto"/>
            <w:vAlign w:val="center"/>
            <w:hideMark/>
          </w:tcPr>
          <w:p w14:paraId="72D948B5" w14:textId="77777777" w:rsidR="002B6E16" w:rsidRPr="00980497" w:rsidRDefault="002B6E16" w:rsidP="002B6E16">
            <w:pPr>
              <w:spacing w:after="0" w:line="240" w:lineRule="auto"/>
              <w:jc w:val="center"/>
              <w:rPr>
                <w:rFonts w:ascii="Calibri" w:eastAsia="Times New Roman" w:hAnsi="Calibri" w:cs="Calibri"/>
                <w:b/>
                <w:bCs/>
                <w:lang w:val="en-US"/>
              </w:rPr>
            </w:pPr>
            <w:r w:rsidRPr="00980497">
              <w:rPr>
                <w:rFonts w:ascii="Calibri" w:eastAsia="Times New Roman" w:hAnsi="Calibri" w:cs="Calibri"/>
                <w:b/>
                <w:bCs/>
                <w:lang w:val="en-US"/>
              </w:rPr>
              <w:t>2009 - 2008 – 2007 – 2006</w:t>
            </w:r>
          </w:p>
        </w:tc>
      </w:tr>
      <w:tr w:rsidR="002B6E16" w:rsidRPr="002B6E16" w14:paraId="3B8230A4" w14:textId="77777777" w:rsidTr="006F48CF">
        <w:trPr>
          <w:trHeight w:val="360"/>
        </w:trPr>
        <w:tc>
          <w:tcPr>
            <w:tcW w:w="1696" w:type="dxa"/>
            <w:shd w:val="clear" w:color="auto" w:fill="auto"/>
            <w:vAlign w:val="center"/>
            <w:hideMark/>
          </w:tcPr>
          <w:p w14:paraId="3B657C3B"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Taekwondo</w:t>
            </w:r>
          </w:p>
        </w:tc>
        <w:tc>
          <w:tcPr>
            <w:tcW w:w="1992" w:type="dxa"/>
            <w:shd w:val="clear" w:color="auto" w:fill="auto"/>
            <w:vAlign w:val="center"/>
            <w:hideMark/>
          </w:tcPr>
          <w:p w14:paraId="3F5BCA16"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3F6481FD"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12-13-14</w:t>
            </w:r>
          </w:p>
        </w:tc>
        <w:tc>
          <w:tcPr>
            <w:tcW w:w="2982" w:type="dxa"/>
            <w:shd w:val="clear" w:color="auto" w:fill="auto"/>
            <w:vAlign w:val="center"/>
            <w:hideMark/>
          </w:tcPr>
          <w:p w14:paraId="0DDB9224"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 xml:space="preserve">2009 - 2008 – 2007 </w:t>
            </w:r>
          </w:p>
        </w:tc>
      </w:tr>
      <w:tr w:rsidR="002B6E16" w:rsidRPr="002B6E16" w14:paraId="3BD35CE1" w14:textId="77777777" w:rsidTr="006F48CF">
        <w:trPr>
          <w:trHeight w:val="360"/>
        </w:trPr>
        <w:tc>
          <w:tcPr>
            <w:tcW w:w="1696" w:type="dxa"/>
            <w:shd w:val="clear" w:color="auto" w:fill="auto"/>
            <w:vAlign w:val="center"/>
            <w:hideMark/>
          </w:tcPr>
          <w:p w14:paraId="0C90DAF3"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Volleyball</w:t>
            </w:r>
          </w:p>
        </w:tc>
        <w:tc>
          <w:tcPr>
            <w:tcW w:w="1992" w:type="dxa"/>
            <w:shd w:val="clear" w:color="auto" w:fill="auto"/>
            <w:vAlign w:val="center"/>
            <w:hideMark/>
          </w:tcPr>
          <w:p w14:paraId="2C2C47D0"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Boys / Girls</w:t>
            </w:r>
          </w:p>
        </w:tc>
        <w:tc>
          <w:tcPr>
            <w:tcW w:w="2410" w:type="dxa"/>
            <w:shd w:val="clear" w:color="auto" w:fill="auto"/>
            <w:vAlign w:val="center"/>
            <w:hideMark/>
          </w:tcPr>
          <w:p w14:paraId="39CBBE7F"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14 - 15</w:t>
            </w:r>
          </w:p>
        </w:tc>
        <w:tc>
          <w:tcPr>
            <w:tcW w:w="2982" w:type="dxa"/>
            <w:shd w:val="clear" w:color="auto" w:fill="auto"/>
            <w:vAlign w:val="center"/>
            <w:hideMark/>
          </w:tcPr>
          <w:p w14:paraId="5857CFFF" w14:textId="77777777" w:rsidR="002B6E16" w:rsidRPr="002B6E16" w:rsidRDefault="002B6E16" w:rsidP="002B6E16">
            <w:pPr>
              <w:spacing w:after="0" w:line="240" w:lineRule="auto"/>
              <w:jc w:val="center"/>
              <w:rPr>
                <w:rFonts w:ascii="Calibri" w:eastAsia="Times New Roman" w:hAnsi="Calibri" w:cs="Calibri"/>
                <w:b/>
                <w:bCs/>
                <w:color w:val="000000"/>
                <w:lang w:val="en-US"/>
              </w:rPr>
            </w:pPr>
            <w:r w:rsidRPr="002B6E16">
              <w:rPr>
                <w:rFonts w:ascii="Calibri" w:eastAsia="Times New Roman" w:hAnsi="Calibri" w:cs="Calibri"/>
                <w:b/>
                <w:bCs/>
                <w:color w:val="000000"/>
                <w:lang w:val="en-US"/>
              </w:rPr>
              <w:t>2007 – 2006</w:t>
            </w:r>
          </w:p>
        </w:tc>
      </w:tr>
      <w:tr w:rsidR="002B6E16" w:rsidRPr="002B6E16" w14:paraId="1BD59E3C" w14:textId="77777777" w:rsidTr="006F48CF">
        <w:trPr>
          <w:trHeight w:val="360"/>
        </w:trPr>
        <w:tc>
          <w:tcPr>
            <w:tcW w:w="1696" w:type="dxa"/>
            <w:shd w:val="clear" w:color="auto" w:fill="auto"/>
            <w:vAlign w:val="center"/>
            <w:hideMark/>
          </w:tcPr>
          <w:p w14:paraId="369EE527" w14:textId="77777777" w:rsidR="002B6E16" w:rsidRPr="00E22AD5" w:rsidRDefault="002B6E16" w:rsidP="002B6E16">
            <w:pPr>
              <w:spacing w:after="0" w:line="240" w:lineRule="auto"/>
              <w:jc w:val="center"/>
              <w:rPr>
                <w:rFonts w:ascii="Calibri" w:eastAsia="Times New Roman" w:hAnsi="Calibri" w:cs="Calibri"/>
                <w:b/>
                <w:bCs/>
                <w:color w:val="000000"/>
                <w:lang w:val="en-US"/>
              </w:rPr>
            </w:pPr>
            <w:r w:rsidRPr="00E22AD5">
              <w:rPr>
                <w:rFonts w:ascii="Calibri" w:eastAsia="Times New Roman" w:hAnsi="Calibri" w:cs="Calibri"/>
                <w:b/>
                <w:bCs/>
                <w:color w:val="000000"/>
                <w:lang w:val="en-US"/>
              </w:rPr>
              <w:t>Wrestling</w:t>
            </w:r>
          </w:p>
        </w:tc>
        <w:tc>
          <w:tcPr>
            <w:tcW w:w="1992" w:type="dxa"/>
            <w:shd w:val="clear" w:color="auto" w:fill="auto"/>
            <w:vAlign w:val="center"/>
            <w:hideMark/>
          </w:tcPr>
          <w:p w14:paraId="08C9D29A" w14:textId="77777777" w:rsidR="002B6E16" w:rsidRPr="00E22AD5" w:rsidRDefault="002B6E16" w:rsidP="002B6E16">
            <w:pPr>
              <w:spacing w:after="0" w:line="240" w:lineRule="auto"/>
              <w:jc w:val="center"/>
              <w:rPr>
                <w:rFonts w:ascii="Calibri" w:eastAsia="Times New Roman" w:hAnsi="Calibri" w:cs="Calibri"/>
                <w:b/>
                <w:bCs/>
                <w:color w:val="000000"/>
                <w:lang w:val="en-US"/>
              </w:rPr>
            </w:pPr>
            <w:r w:rsidRPr="00E22AD5">
              <w:rPr>
                <w:rFonts w:ascii="Calibri" w:eastAsia="Times New Roman" w:hAnsi="Calibri" w:cs="Calibri"/>
                <w:b/>
                <w:bCs/>
                <w:color w:val="000000"/>
                <w:lang w:val="en-US"/>
              </w:rPr>
              <w:t>Boys / Girls</w:t>
            </w:r>
          </w:p>
        </w:tc>
        <w:tc>
          <w:tcPr>
            <w:tcW w:w="2410" w:type="dxa"/>
            <w:shd w:val="clear" w:color="auto" w:fill="auto"/>
            <w:vAlign w:val="center"/>
            <w:hideMark/>
          </w:tcPr>
          <w:p w14:paraId="41A111B9" w14:textId="77777777" w:rsidR="002B6E16" w:rsidRPr="00E22AD5" w:rsidRDefault="002B6E16" w:rsidP="002B6E16">
            <w:pPr>
              <w:spacing w:after="0" w:line="240" w:lineRule="auto"/>
              <w:jc w:val="center"/>
              <w:rPr>
                <w:rFonts w:ascii="Calibri" w:eastAsia="Times New Roman" w:hAnsi="Calibri" w:cs="Calibri"/>
                <w:b/>
                <w:bCs/>
                <w:color w:val="000000"/>
                <w:lang w:val="en-US"/>
              </w:rPr>
            </w:pPr>
            <w:r w:rsidRPr="00E22AD5">
              <w:rPr>
                <w:rFonts w:ascii="Calibri" w:eastAsia="Times New Roman" w:hAnsi="Calibri" w:cs="Calibri"/>
                <w:b/>
                <w:bCs/>
                <w:color w:val="000000"/>
                <w:lang w:val="en-US"/>
              </w:rPr>
              <w:t>14 - 15</w:t>
            </w:r>
          </w:p>
        </w:tc>
        <w:tc>
          <w:tcPr>
            <w:tcW w:w="2982" w:type="dxa"/>
            <w:shd w:val="clear" w:color="auto" w:fill="auto"/>
            <w:vAlign w:val="center"/>
            <w:hideMark/>
          </w:tcPr>
          <w:p w14:paraId="5B31AD63" w14:textId="77777777" w:rsidR="002B6E16" w:rsidRPr="00E22AD5" w:rsidRDefault="002B6E16" w:rsidP="002B6E16">
            <w:pPr>
              <w:spacing w:after="0" w:line="240" w:lineRule="auto"/>
              <w:jc w:val="center"/>
              <w:rPr>
                <w:rFonts w:ascii="Calibri" w:eastAsia="Times New Roman" w:hAnsi="Calibri" w:cs="Calibri"/>
                <w:b/>
                <w:bCs/>
                <w:color w:val="000000"/>
                <w:lang w:val="en-US"/>
              </w:rPr>
            </w:pPr>
            <w:r w:rsidRPr="00E22AD5">
              <w:rPr>
                <w:rFonts w:ascii="Calibri" w:eastAsia="Times New Roman" w:hAnsi="Calibri" w:cs="Calibri"/>
                <w:b/>
                <w:bCs/>
                <w:color w:val="000000"/>
                <w:lang w:val="en-US"/>
              </w:rPr>
              <w:t>2007 – 2006</w:t>
            </w:r>
          </w:p>
        </w:tc>
      </w:tr>
    </w:tbl>
    <w:p w14:paraId="7D0DBE41" w14:textId="77777777" w:rsidR="00B208CA" w:rsidRPr="00935ECC" w:rsidRDefault="00B208CA" w:rsidP="00B208CA">
      <w:pPr>
        <w:rPr>
          <w:rFonts w:cstheme="minorHAnsi"/>
          <w:lang w:val="en-US"/>
        </w:rPr>
      </w:pPr>
    </w:p>
    <w:p w14:paraId="0BB96588" w14:textId="23DAAC84" w:rsidR="00B208CA" w:rsidRPr="00F36A90" w:rsidRDefault="000B1FCE" w:rsidP="00F36A90">
      <w:pPr>
        <w:pStyle w:val="Heading2"/>
      </w:pPr>
      <w:bookmarkStart w:id="28" w:name="_Toc27557286"/>
      <w:bookmarkStart w:id="29" w:name="_Toc51679725"/>
      <w:r w:rsidRPr="00F36A90">
        <w:t>Composition of the delegation</w:t>
      </w:r>
      <w:r w:rsidR="00E14841" w:rsidRPr="00F36A90">
        <w:t xml:space="preserve"> </w:t>
      </w:r>
      <w:r w:rsidR="00376180">
        <w:t>–</w:t>
      </w:r>
      <w:r w:rsidR="00E14841" w:rsidRPr="00F36A90">
        <w:t xml:space="preserve"> </w:t>
      </w:r>
      <w:r w:rsidRPr="00F36A90">
        <w:t>general</w:t>
      </w:r>
      <w:bookmarkEnd w:id="28"/>
      <w:bookmarkEnd w:id="29"/>
    </w:p>
    <w:p w14:paraId="2B538C40" w14:textId="0DD3484A" w:rsidR="00D7648D" w:rsidRDefault="00D7648D" w:rsidP="000B1FCE">
      <w:pPr>
        <w:rPr>
          <w:lang w:val="en-US"/>
        </w:rPr>
      </w:pPr>
      <w:r>
        <w:rPr>
          <w:lang w:val="en-US"/>
        </w:rPr>
        <w:t xml:space="preserve">Each delegation </w:t>
      </w:r>
      <w:r w:rsidR="00E14841">
        <w:rPr>
          <w:lang w:val="en-US"/>
        </w:rPr>
        <w:t xml:space="preserve">will </w:t>
      </w:r>
      <w:r w:rsidR="00F36A90">
        <w:rPr>
          <w:lang w:val="en-US"/>
        </w:rPr>
        <w:t>consist</w:t>
      </w:r>
      <w:r>
        <w:rPr>
          <w:lang w:val="en-US"/>
        </w:rPr>
        <w:t xml:space="preserve"> of: </w:t>
      </w:r>
    </w:p>
    <w:p w14:paraId="42EA05A1" w14:textId="3E2AB0E1" w:rsidR="00D7648D" w:rsidRPr="000B1FCE" w:rsidRDefault="00D7648D" w:rsidP="007D47C6">
      <w:pPr>
        <w:pStyle w:val="ListParagraph"/>
        <w:numPr>
          <w:ilvl w:val="0"/>
          <w:numId w:val="6"/>
        </w:numPr>
        <w:rPr>
          <w:lang w:val="en-US"/>
        </w:rPr>
      </w:pPr>
      <w:r w:rsidRPr="000B1FCE">
        <w:rPr>
          <w:lang w:val="en-US"/>
        </w:rPr>
        <w:t>Head of delegation (compulsory)</w:t>
      </w:r>
    </w:p>
    <w:p w14:paraId="280559A6" w14:textId="79EF8798" w:rsidR="00D7648D" w:rsidRPr="000B1FCE" w:rsidRDefault="00D7648D" w:rsidP="007D47C6">
      <w:pPr>
        <w:pStyle w:val="ListParagraph"/>
        <w:numPr>
          <w:ilvl w:val="0"/>
          <w:numId w:val="6"/>
        </w:numPr>
        <w:rPr>
          <w:lang w:val="en-US"/>
        </w:rPr>
      </w:pPr>
      <w:r w:rsidRPr="000B1FCE">
        <w:rPr>
          <w:lang w:val="en-US"/>
        </w:rPr>
        <w:t xml:space="preserve">Deputy of delegation </w:t>
      </w:r>
    </w:p>
    <w:p w14:paraId="7531D052" w14:textId="088F71F2" w:rsidR="00D7648D" w:rsidRPr="000B1FCE" w:rsidRDefault="00D7648D" w:rsidP="007D47C6">
      <w:pPr>
        <w:pStyle w:val="ListParagraph"/>
        <w:numPr>
          <w:ilvl w:val="0"/>
          <w:numId w:val="6"/>
        </w:numPr>
        <w:rPr>
          <w:lang w:val="en-US"/>
        </w:rPr>
      </w:pPr>
      <w:r w:rsidRPr="000B1FCE">
        <w:rPr>
          <w:lang w:val="en-US"/>
        </w:rPr>
        <w:t>Additional adults</w:t>
      </w:r>
    </w:p>
    <w:p w14:paraId="3F3056FE" w14:textId="1D0013E8" w:rsidR="00D7648D" w:rsidRPr="000B1FCE" w:rsidRDefault="00D7648D" w:rsidP="007D47C6">
      <w:pPr>
        <w:pStyle w:val="ListParagraph"/>
        <w:numPr>
          <w:ilvl w:val="0"/>
          <w:numId w:val="6"/>
        </w:numPr>
        <w:rPr>
          <w:lang w:val="en-US"/>
        </w:rPr>
      </w:pPr>
      <w:r w:rsidRPr="000B1FCE">
        <w:rPr>
          <w:lang w:val="en-US"/>
        </w:rPr>
        <w:t>Athletes (compulsory)</w:t>
      </w:r>
    </w:p>
    <w:p w14:paraId="2F02F332" w14:textId="77777777" w:rsidR="00D7648D" w:rsidRPr="000B1FCE" w:rsidRDefault="00D7648D" w:rsidP="007D47C6">
      <w:pPr>
        <w:pStyle w:val="ListParagraph"/>
        <w:numPr>
          <w:ilvl w:val="0"/>
          <w:numId w:val="6"/>
        </w:numPr>
        <w:rPr>
          <w:lang w:val="en-US"/>
        </w:rPr>
      </w:pPr>
      <w:r w:rsidRPr="000B1FCE">
        <w:rPr>
          <w:lang w:val="en-US"/>
        </w:rPr>
        <w:t xml:space="preserve">Team officials </w:t>
      </w:r>
    </w:p>
    <w:p w14:paraId="7258C538" w14:textId="0933329D" w:rsidR="00D7648D" w:rsidRPr="000B1FCE" w:rsidRDefault="00D7648D" w:rsidP="007D47C6">
      <w:pPr>
        <w:pStyle w:val="ListParagraph"/>
        <w:numPr>
          <w:ilvl w:val="0"/>
          <w:numId w:val="26"/>
        </w:numPr>
        <w:ind w:left="993"/>
        <w:rPr>
          <w:lang w:val="en-US"/>
        </w:rPr>
      </w:pPr>
      <w:r w:rsidRPr="000B1FCE">
        <w:rPr>
          <w:lang w:val="en-US"/>
        </w:rPr>
        <w:t>Coaches (compulsory)</w:t>
      </w:r>
    </w:p>
    <w:p w14:paraId="0F49B0A4" w14:textId="2306799E" w:rsidR="000B1FCE" w:rsidRPr="000B1FCE" w:rsidRDefault="0016052F" w:rsidP="007D47C6">
      <w:pPr>
        <w:pStyle w:val="ListParagraph"/>
        <w:numPr>
          <w:ilvl w:val="0"/>
          <w:numId w:val="26"/>
        </w:numPr>
        <w:ind w:left="993"/>
        <w:rPr>
          <w:lang w:val="en-US"/>
        </w:rPr>
      </w:pPr>
      <w:r>
        <w:rPr>
          <w:lang w:val="en-US"/>
        </w:rPr>
        <w:t>*</w:t>
      </w:r>
      <w:r w:rsidR="00D7648D" w:rsidRPr="000B1FCE">
        <w:rPr>
          <w:lang w:val="en-US"/>
        </w:rPr>
        <w:t>Others (</w:t>
      </w:r>
      <w:r w:rsidR="00D7648D" w:rsidRPr="00072637">
        <w:t xml:space="preserve">Doctor, Physiotherapist, Trainer, Statistician, Team </w:t>
      </w:r>
      <w:r w:rsidR="000E43D7" w:rsidRPr="00072637">
        <w:t>manager</w:t>
      </w:r>
      <w:r w:rsidR="000E43D7">
        <w:rPr>
          <w:lang w:val="hr-HR"/>
        </w:rPr>
        <w:t>...</w:t>
      </w:r>
      <w:r w:rsidR="00D7648D" w:rsidRPr="000B1FCE">
        <w:rPr>
          <w:rFonts w:cstheme="minorHAnsi"/>
          <w:lang w:val="it-IT"/>
        </w:rPr>
        <w:t>)</w:t>
      </w:r>
    </w:p>
    <w:p w14:paraId="05D03ADB" w14:textId="60AE06DA" w:rsidR="00D7648D" w:rsidRPr="000B1FCE" w:rsidRDefault="00D7648D" w:rsidP="007D47C6">
      <w:pPr>
        <w:pStyle w:val="ListParagraph"/>
        <w:numPr>
          <w:ilvl w:val="0"/>
          <w:numId w:val="6"/>
        </w:numPr>
        <w:rPr>
          <w:lang w:val="en-US"/>
        </w:rPr>
      </w:pPr>
      <w:r w:rsidRPr="000B1FCE">
        <w:rPr>
          <w:lang w:val="en-US"/>
        </w:rPr>
        <w:t>Field of play officials (judges, referees, umpires)</w:t>
      </w:r>
    </w:p>
    <w:p w14:paraId="3E3D1069" w14:textId="684C1D34" w:rsidR="00E14841" w:rsidRDefault="00E14841" w:rsidP="00F36A90">
      <w:pPr>
        <w:pStyle w:val="Heading3"/>
        <w:rPr>
          <w:lang w:val="en-US"/>
        </w:rPr>
      </w:pPr>
      <w:bookmarkStart w:id="30" w:name="_Toc27557287"/>
      <w:bookmarkStart w:id="31" w:name="_Toc51679726"/>
      <w:r>
        <w:rPr>
          <w:lang w:val="en-US"/>
        </w:rPr>
        <w:t>Head of delegation</w:t>
      </w:r>
      <w:bookmarkEnd w:id="30"/>
      <w:r w:rsidR="008F30A6">
        <w:rPr>
          <w:lang w:val="en-US"/>
        </w:rPr>
        <w:t xml:space="preserve"> Numbers</w:t>
      </w:r>
      <w:bookmarkEnd w:id="31"/>
    </w:p>
    <w:p w14:paraId="47AB5E31" w14:textId="77777777" w:rsidR="00E14841" w:rsidRPr="000B1FCE" w:rsidRDefault="00E14841" w:rsidP="007D47C6">
      <w:pPr>
        <w:pStyle w:val="ListParagraph"/>
        <w:numPr>
          <w:ilvl w:val="0"/>
          <w:numId w:val="7"/>
        </w:numPr>
        <w:rPr>
          <w:lang w:val="en-US"/>
        </w:rPr>
      </w:pPr>
      <w:r w:rsidRPr="000B1FCE">
        <w:rPr>
          <w:lang w:val="en-US"/>
        </w:rPr>
        <w:t>1 per delegation</w:t>
      </w:r>
    </w:p>
    <w:p w14:paraId="144953AC" w14:textId="6300F3D0" w:rsidR="00E14841" w:rsidRDefault="008F30A6" w:rsidP="000E43D7">
      <w:pPr>
        <w:pStyle w:val="Heading3"/>
        <w:spacing w:line="240" w:lineRule="auto"/>
        <w:rPr>
          <w:lang w:val="en-US"/>
        </w:rPr>
      </w:pPr>
      <w:bookmarkStart w:id="32" w:name="_Toc27557288"/>
      <w:bookmarkStart w:id="33" w:name="_Toc51679727"/>
      <w:r>
        <w:rPr>
          <w:lang w:val="en-US"/>
        </w:rPr>
        <w:t>D</w:t>
      </w:r>
      <w:r w:rsidR="00E14841">
        <w:rPr>
          <w:lang w:val="en-US"/>
        </w:rPr>
        <w:t>eput</w:t>
      </w:r>
      <w:r>
        <w:rPr>
          <w:lang w:val="en-US"/>
        </w:rPr>
        <w:t>y</w:t>
      </w:r>
      <w:r w:rsidR="00E14841">
        <w:rPr>
          <w:lang w:val="en-US"/>
        </w:rPr>
        <w:t xml:space="preserve"> Head of delegation</w:t>
      </w:r>
      <w:bookmarkEnd w:id="32"/>
      <w:r>
        <w:rPr>
          <w:lang w:val="en-US"/>
        </w:rPr>
        <w:t xml:space="preserve"> Numbers</w:t>
      </w:r>
      <w:bookmarkEnd w:id="33"/>
    </w:p>
    <w:p w14:paraId="14709566" w14:textId="0F1EE88B" w:rsidR="009266C9" w:rsidRPr="000B1FCE" w:rsidRDefault="009266C9" w:rsidP="007D47C6">
      <w:pPr>
        <w:pStyle w:val="ListParagraph"/>
        <w:numPr>
          <w:ilvl w:val="0"/>
          <w:numId w:val="7"/>
        </w:numPr>
        <w:spacing w:line="240" w:lineRule="auto"/>
        <w:rPr>
          <w:lang w:val="en-GB"/>
        </w:rPr>
      </w:pPr>
      <w:r w:rsidRPr="000B1FCE">
        <w:rPr>
          <w:lang w:val="en-GB"/>
        </w:rPr>
        <w:t xml:space="preserve">from 0 to </w:t>
      </w:r>
      <w:r>
        <w:rPr>
          <w:lang w:val="en-GB"/>
        </w:rPr>
        <w:t>49</w:t>
      </w:r>
      <w:r w:rsidRPr="000B1FCE">
        <w:rPr>
          <w:lang w:val="en-GB"/>
        </w:rPr>
        <w:t xml:space="preserve"> participants = </w:t>
      </w:r>
      <w:r>
        <w:rPr>
          <w:lang w:val="en-GB"/>
        </w:rPr>
        <w:t>0</w:t>
      </w:r>
      <w:r w:rsidRPr="000B1FCE">
        <w:rPr>
          <w:lang w:val="en-GB"/>
        </w:rPr>
        <w:t xml:space="preserve"> deputy</w:t>
      </w:r>
      <w:r w:rsidRPr="000B1FCE">
        <w:rPr>
          <w:lang w:val="en-US"/>
        </w:rPr>
        <w:t xml:space="preserve"> Head of delegation</w:t>
      </w:r>
    </w:p>
    <w:p w14:paraId="5C1BA71A" w14:textId="77777777" w:rsidR="00E14841" w:rsidRPr="000B1FCE" w:rsidRDefault="00E14841" w:rsidP="007D47C6">
      <w:pPr>
        <w:pStyle w:val="ListParagraph"/>
        <w:numPr>
          <w:ilvl w:val="0"/>
          <w:numId w:val="7"/>
        </w:numPr>
        <w:spacing w:line="240" w:lineRule="auto"/>
        <w:rPr>
          <w:lang w:val="en-GB"/>
        </w:rPr>
      </w:pPr>
      <w:r w:rsidRPr="000B1FCE">
        <w:rPr>
          <w:lang w:val="en-GB"/>
        </w:rPr>
        <w:t>from 50 to 100 participants = 1 deputy</w:t>
      </w:r>
      <w:r w:rsidRPr="000B1FCE">
        <w:rPr>
          <w:lang w:val="en-US"/>
        </w:rPr>
        <w:t xml:space="preserve"> Head of delegation</w:t>
      </w:r>
    </w:p>
    <w:p w14:paraId="2BE68470" w14:textId="3D304E06" w:rsidR="00E14841" w:rsidRPr="00EC6E44" w:rsidRDefault="00E14841" w:rsidP="007D47C6">
      <w:pPr>
        <w:pStyle w:val="ListParagraph"/>
        <w:numPr>
          <w:ilvl w:val="0"/>
          <w:numId w:val="7"/>
        </w:numPr>
        <w:spacing w:line="240" w:lineRule="auto"/>
        <w:rPr>
          <w:lang w:val="en-US"/>
        </w:rPr>
      </w:pPr>
      <w:r w:rsidRPr="00EC6E44">
        <w:rPr>
          <w:lang w:val="en-GB"/>
        </w:rPr>
        <w:t xml:space="preserve">from </w:t>
      </w:r>
      <w:r w:rsidR="00207F94" w:rsidRPr="00EC6E44">
        <w:rPr>
          <w:lang w:val="en-GB"/>
        </w:rPr>
        <w:t>101 =</w:t>
      </w:r>
      <w:r w:rsidRPr="00EC6E44">
        <w:rPr>
          <w:lang w:val="en-GB"/>
        </w:rPr>
        <w:t xml:space="preserve"> 2 </w:t>
      </w:r>
      <w:r w:rsidRPr="00EC6E44">
        <w:rPr>
          <w:lang w:val="en-US"/>
        </w:rPr>
        <w:t>deputies Head of delegation</w:t>
      </w:r>
    </w:p>
    <w:p w14:paraId="4573770E" w14:textId="4C526E8A" w:rsidR="00E14841" w:rsidRDefault="008F30A6" w:rsidP="000E43D7">
      <w:pPr>
        <w:pStyle w:val="Heading3"/>
        <w:spacing w:line="240" w:lineRule="auto"/>
        <w:rPr>
          <w:lang w:val="en-US"/>
        </w:rPr>
      </w:pPr>
      <w:bookmarkStart w:id="34" w:name="_Toc27557289"/>
      <w:bookmarkStart w:id="35" w:name="_Toc51679728"/>
      <w:r>
        <w:rPr>
          <w:lang w:val="en-US"/>
        </w:rPr>
        <w:t>A</w:t>
      </w:r>
      <w:r w:rsidR="00E14841">
        <w:rPr>
          <w:lang w:val="en-US"/>
        </w:rPr>
        <w:t>dditional adult</w:t>
      </w:r>
      <w:bookmarkEnd w:id="34"/>
      <w:r>
        <w:rPr>
          <w:lang w:val="en-US"/>
        </w:rPr>
        <w:t xml:space="preserve"> Number</w:t>
      </w:r>
      <w:bookmarkEnd w:id="35"/>
    </w:p>
    <w:p w14:paraId="79AB4107" w14:textId="1B0E76B3" w:rsidR="00E14841" w:rsidRPr="000B1FCE" w:rsidRDefault="00E14841" w:rsidP="007D47C6">
      <w:pPr>
        <w:pStyle w:val="ListParagraph"/>
        <w:numPr>
          <w:ilvl w:val="0"/>
          <w:numId w:val="8"/>
        </w:numPr>
        <w:spacing w:line="240" w:lineRule="auto"/>
        <w:rPr>
          <w:lang w:val="en-GB"/>
        </w:rPr>
      </w:pPr>
      <w:r w:rsidRPr="000B1FCE">
        <w:rPr>
          <w:lang w:val="en-GB"/>
        </w:rPr>
        <w:t xml:space="preserve">from 1 to 30 </w:t>
      </w:r>
      <w:r w:rsidR="004D1B2C" w:rsidRPr="000B1FCE">
        <w:rPr>
          <w:lang w:val="en-GB"/>
        </w:rPr>
        <w:t>participants</w:t>
      </w:r>
      <w:r w:rsidRPr="000B1FCE">
        <w:rPr>
          <w:lang w:val="en-GB"/>
        </w:rPr>
        <w:t xml:space="preserve"> = 1 </w:t>
      </w:r>
      <w:r w:rsidRPr="000B1FCE">
        <w:rPr>
          <w:rFonts w:ascii="Calibri" w:hAnsi="Calibri" w:cs="Calibri"/>
          <w:color w:val="000000"/>
          <w:lang w:val="en-US"/>
        </w:rPr>
        <w:t>additional adult</w:t>
      </w:r>
    </w:p>
    <w:p w14:paraId="39EAADCB" w14:textId="4CBE7030" w:rsidR="00E14841" w:rsidRPr="000B1FCE" w:rsidRDefault="00E14841" w:rsidP="007D47C6">
      <w:pPr>
        <w:pStyle w:val="ListParagraph"/>
        <w:numPr>
          <w:ilvl w:val="0"/>
          <w:numId w:val="8"/>
        </w:numPr>
        <w:spacing w:line="240" w:lineRule="auto"/>
        <w:rPr>
          <w:lang w:val="en-GB"/>
        </w:rPr>
      </w:pPr>
      <w:r w:rsidRPr="000B1FCE">
        <w:rPr>
          <w:lang w:val="en-GB"/>
        </w:rPr>
        <w:t xml:space="preserve">from 31 to 60 </w:t>
      </w:r>
      <w:r w:rsidR="004D1B2C" w:rsidRPr="000B1FCE">
        <w:rPr>
          <w:lang w:val="en-GB"/>
        </w:rPr>
        <w:t>participants</w:t>
      </w:r>
      <w:r w:rsidRPr="000B1FCE">
        <w:rPr>
          <w:lang w:val="en-GB"/>
        </w:rPr>
        <w:t xml:space="preserve"> = 2 </w:t>
      </w:r>
      <w:r w:rsidRPr="000B1FCE">
        <w:rPr>
          <w:rFonts w:ascii="Calibri" w:hAnsi="Calibri" w:cs="Calibri"/>
          <w:color w:val="000000"/>
          <w:lang w:val="en-US"/>
        </w:rPr>
        <w:t>additional adults</w:t>
      </w:r>
    </w:p>
    <w:p w14:paraId="7B1A0F26" w14:textId="577C0A57" w:rsidR="00E14841" w:rsidRPr="000B1FCE" w:rsidRDefault="00E14841" w:rsidP="007D47C6">
      <w:pPr>
        <w:pStyle w:val="ListParagraph"/>
        <w:numPr>
          <w:ilvl w:val="0"/>
          <w:numId w:val="8"/>
        </w:numPr>
        <w:spacing w:line="240" w:lineRule="auto"/>
        <w:rPr>
          <w:lang w:val="en-GB"/>
        </w:rPr>
      </w:pPr>
      <w:r w:rsidRPr="000B1FCE">
        <w:rPr>
          <w:lang w:val="en-GB"/>
        </w:rPr>
        <w:t xml:space="preserve">from 61 to 90 </w:t>
      </w:r>
      <w:r w:rsidR="004D1B2C" w:rsidRPr="000B1FCE">
        <w:rPr>
          <w:lang w:val="en-GB"/>
        </w:rPr>
        <w:t>participants</w:t>
      </w:r>
      <w:r w:rsidRPr="000B1FCE">
        <w:rPr>
          <w:lang w:val="en-GB"/>
        </w:rPr>
        <w:t xml:space="preserve"> = 3 </w:t>
      </w:r>
      <w:r w:rsidRPr="000B1FCE">
        <w:rPr>
          <w:rFonts w:ascii="Calibri" w:hAnsi="Calibri" w:cs="Calibri"/>
          <w:color w:val="000000"/>
          <w:lang w:val="en-US"/>
        </w:rPr>
        <w:t>additional adults</w:t>
      </w:r>
    </w:p>
    <w:p w14:paraId="31C40CCE" w14:textId="06A6A4F3" w:rsidR="00E14841" w:rsidRPr="000B1FCE" w:rsidRDefault="00E14841" w:rsidP="007D47C6">
      <w:pPr>
        <w:pStyle w:val="ListParagraph"/>
        <w:numPr>
          <w:ilvl w:val="0"/>
          <w:numId w:val="8"/>
        </w:numPr>
        <w:spacing w:line="240" w:lineRule="auto"/>
        <w:rPr>
          <w:lang w:val="en-GB"/>
        </w:rPr>
      </w:pPr>
      <w:r w:rsidRPr="000B1FCE">
        <w:rPr>
          <w:lang w:val="en-GB"/>
        </w:rPr>
        <w:t xml:space="preserve">from 91 to 120 </w:t>
      </w:r>
      <w:r w:rsidR="004D1B2C" w:rsidRPr="000B1FCE">
        <w:rPr>
          <w:lang w:val="en-GB"/>
        </w:rPr>
        <w:t>participants</w:t>
      </w:r>
      <w:r w:rsidRPr="000B1FCE">
        <w:rPr>
          <w:lang w:val="en-GB"/>
        </w:rPr>
        <w:t xml:space="preserve"> = 4 </w:t>
      </w:r>
      <w:r w:rsidRPr="000B1FCE">
        <w:rPr>
          <w:rFonts w:ascii="Calibri" w:hAnsi="Calibri" w:cs="Calibri"/>
          <w:color w:val="000000"/>
          <w:lang w:val="en-US"/>
        </w:rPr>
        <w:t>additional adults</w:t>
      </w:r>
    </w:p>
    <w:p w14:paraId="492C192C" w14:textId="62BE44D6" w:rsidR="00E14841" w:rsidRPr="000B1FCE" w:rsidRDefault="00E14841" w:rsidP="007D47C6">
      <w:pPr>
        <w:pStyle w:val="ListParagraph"/>
        <w:numPr>
          <w:ilvl w:val="0"/>
          <w:numId w:val="8"/>
        </w:numPr>
        <w:spacing w:line="240" w:lineRule="auto"/>
        <w:rPr>
          <w:lang w:val="en-GB"/>
        </w:rPr>
      </w:pPr>
      <w:r w:rsidRPr="000B1FCE">
        <w:rPr>
          <w:lang w:val="en-GB"/>
        </w:rPr>
        <w:t xml:space="preserve">from 121 to 150 </w:t>
      </w:r>
      <w:r w:rsidR="004D1B2C" w:rsidRPr="000B1FCE">
        <w:rPr>
          <w:lang w:val="en-GB"/>
        </w:rPr>
        <w:t>participants</w:t>
      </w:r>
      <w:r w:rsidRPr="000B1FCE">
        <w:rPr>
          <w:lang w:val="en-GB"/>
        </w:rPr>
        <w:t xml:space="preserve"> = 5 </w:t>
      </w:r>
      <w:r w:rsidRPr="000B1FCE">
        <w:rPr>
          <w:rFonts w:ascii="Calibri" w:hAnsi="Calibri" w:cs="Calibri"/>
          <w:color w:val="000000"/>
          <w:lang w:val="en-US"/>
        </w:rPr>
        <w:t>additional adults</w:t>
      </w:r>
    </w:p>
    <w:p w14:paraId="3BCE7AC3" w14:textId="6132E5B2" w:rsidR="00E14841" w:rsidRPr="000B1FCE" w:rsidRDefault="00E14841" w:rsidP="007D47C6">
      <w:pPr>
        <w:pStyle w:val="ListParagraph"/>
        <w:numPr>
          <w:ilvl w:val="0"/>
          <w:numId w:val="8"/>
        </w:numPr>
        <w:spacing w:line="240" w:lineRule="auto"/>
        <w:rPr>
          <w:lang w:val="en-GB"/>
        </w:rPr>
      </w:pPr>
      <w:r w:rsidRPr="000B1FCE">
        <w:rPr>
          <w:lang w:val="en-GB"/>
        </w:rPr>
        <w:t xml:space="preserve">from 151 to 180 </w:t>
      </w:r>
      <w:r w:rsidR="004D1B2C" w:rsidRPr="000B1FCE">
        <w:rPr>
          <w:lang w:val="en-GB"/>
        </w:rPr>
        <w:t>participants</w:t>
      </w:r>
      <w:r w:rsidRPr="000B1FCE">
        <w:rPr>
          <w:lang w:val="en-GB"/>
        </w:rPr>
        <w:t xml:space="preserve"> = 6 </w:t>
      </w:r>
      <w:r w:rsidRPr="000B1FCE">
        <w:rPr>
          <w:rFonts w:ascii="Calibri" w:hAnsi="Calibri" w:cs="Calibri"/>
          <w:color w:val="000000"/>
          <w:lang w:val="en-US"/>
        </w:rPr>
        <w:t>additional adults</w:t>
      </w:r>
    </w:p>
    <w:p w14:paraId="7B485324" w14:textId="17C24661" w:rsidR="00E14841" w:rsidRPr="000B1FCE" w:rsidRDefault="00E14841" w:rsidP="007D47C6">
      <w:pPr>
        <w:pStyle w:val="ListParagraph"/>
        <w:numPr>
          <w:ilvl w:val="0"/>
          <w:numId w:val="8"/>
        </w:numPr>
        <w:spacing w:line="240" w:lineRule="auto"/>
        <w:rPr>
          <w:lang w:val="en-GB"/>
        </w:rPr>
      </w:pPr>
      <w:r w:rsidRPr="000B1FCE">
        <w:rPr>
          <w:lang w:val="en-GB"/>
        </w:rPr>
        <w:t xml:space="preserve">from 181 to 210 </w:t>
      </w:r>
      <w:r w:rsidR="004D1B2C" w:rsidRPr="000B1FCE">
        <w:rPr>
          <w:lang w:val="en-GB"/>
        </w:rPr>
        <w:t>participants</w:t>
      </w:r>
      <w:r w:rsidRPr="000B1FCE">
        <w:rPr>
          <w:lang w:val="en-GB"/>
        </w:rPr>
        <w:t xml:space="preserve"> = 7 </w:t>
      </w:r>
      <w:r w:rsidRPr="000B1FCE">
        <w:rPr>
          <w:rFonts w:ascii="Calibri" w:hAnsi="Calibri" w:cs="Calibri"/>
          <w:color w:val="000000"/>
          <w:lang w:val="en-US"/>
        </w:rPr>
        <w:t>additional adults</w:t>
      </w:r>
    </w:p>
    <w:p w14:paraId="20AA9726" w14:textId="50A463B3" w:rsidR="00E14841" w:rsidRPr="000B1FCE" w:rsidRDefault="00E14841" w:rsidP="007D47C6">
      <w:pPr>
        <w:pStyle w:val="ListParagraph"/>
        <w:numPr>
          <w:ilvl w:val="0"/>
          <w:numId w:val="8"/>
        </w:numPr>
        <w:spacing w:line="240" w:lineRule="auto"/>
        <w:rPr>
          <w:lang w:val="en-GB"/>
        </w:rPr>
      </w:pPr>
      <w:r w:rsidRPr="000B1FCE">
        <w:rPr>
          <w:lang w:val="en-GB"/>
        </w:rPr>
        <w:t xml:space="preserve">from 211 to 240 </w:t>
      </w:r>
      <w:r w:rsidR="004D1B2C" w:rsidRPr="000B1FCE">
        <w:rPr>
          <w:lang w:val="en-GB"/>
        </w:rPr>
        <w:t>participants</w:t>
      </w:r>
      <w:r w:rsidRPr="000B1FCE">
        <w:rPr>
          <w:lang w:val="en-GB"/>
        </w:rPr>
        <w:t xml:space="preserve"> = 8 </w:t>
      </w:r>
      <w:r w:rsidRPr="000B1FCE">
        <w:rPr>
          <w:rFonts w:ascii="Calibri" w:hAnsi="Calibri" w:cs="Calibri"/>
          <w:color w:val="000000"/>
          <w:lang w:val="en-US"/>
        </w:rPr>
        <w:t>additional adults</w:t>
      </w:r>
    </w:p>
    <w:p w14:paraId="4B754513" w14:textId="695375C8" w:rsidR="00E14841" w:rsidRPr="000B1FCE" w:rsidRDefault="00E14841" w:rsidP="007D47C6">
      <w:pPr>
        <w:pStyle w:val="ListParagraph"/>
        <w:numPr>
          <w:ilvl w:val="0"/>
          <w:numId w:val="8"/>
        </w:numPr>
        <w:spacing w:line="240" w:lineRule="auto"/>
        <w:rPr>
          <w:lang w:val="en-GB"/>
        </w:rPr>
      </w:pPr>
      <w:r w:rsidRPr="000B1FCE">
        <w:rPr>
          <w:lang w:val="en-GB"/>
        </w:rPr>
        <w:t xml:space="preserve">from 241 to 270 </w:t>
      </w:r>
      <w:r w:rsidR="004D1B2C" w:rsidRPr="000B1FCE">
        <w:rPr>
          <w:lang w:val="en-GB"/>
        </w:rPr>
        <w:t>participants</w:t>
      </w:r>
      <w:r w:rsidRPr="000B1FCE">
        <w:rPr>
          <w:lang w:val="en-GB"/>
        </w:rPr>
        <w:t xml:space="preserve"> = 9 </w:t>
      </w:r>
      <w:r w:rsidRPr="000B1FCE">
        <w:rPr>
          <w:rFonts w:ascii="Calibri" w:hAnsi="Calibri" w:cs="Calibri"/>
          <w:color w:val="000000"/>
          <w:lang w:val="en-US"/>
        </w:rPr>
        <w:t>additional adults</w:t>
      </w:r>
    </w:p>
    <w:p w14:paraId="6CE7D38C" w14:textId="7E428618" w:rsidR="00E14841" w:rsidRPr="000B1FCE" w:rsidRDefault="00E14841" w:rsidP="007D47C6">
      <w:pPr>
        <w:pStyle w:val="ListParagraph"/>
        <w:numPr>
          <w:ilvl w:val="0"/>
          <w:numId w:val="8"/>
        </w:numPr>
        <w:spacing w:line="240" w:lineRule="auto"/>
        <w:rPr>
          <w:lang w:val="en-GB"/>
        </w:rPr>
      </w:pPr>
      <w:r w:rsidRPr="000B1FCE">
        <w:rPr>
          <w:lang w:val="en-GB"/>
        </w:rPr>
        <w:t xml:space="preserve">from 271 to 300 </w:t>
      </w:r>
      <w:r w:rsidR="004D1B2C" w:rsidRPr="000B1FCE">
        <w:rPr>
          <w:lang w:val="en-GB"/>
        </w:rPr>
        <w:t xml:space="preserve">participants </w:t>
      </w:r>
      <w:r w:rsidRPr="000B1FCE">
        <w:rPr>
          <w:lang w:val="en-GB"/>
        </w:rPr>
        <w:t xml:space="preserve">= 10 </w:t>
      </w:r>
      <w:r w:rsidRPr="000B1FCE">
        <w:rPr>
          <w:rFonts w:ascii="Calibri" w:hAnsi="Calibri" w:cs="Calibri"/>
          <w:color w:val="000000"/>
          <w:lang w:val="en-US"/>
        </w:rPr>
        <w:t>additional adults</w:t>
      </w:r>
    </w:p>
    <w:p w14:paraId="14ABA669" w14:textId="1F49E4FC" w:rsidR="00E14841" w:rsidRPr="000B1FCE" w:rsidRDefault="00E14841" w:rsidP="007D47C6">
      <w:pPr>
        <w:pStyle w:val="ListParagraph"/>
        <w:numPr>
          <w:ilvl w:val="0"/>
          <w:numId w:val="8"/>
        </w:numPr>
        <w:spacing w:line="240" w:lineRule="auto"/>
        <w:rPr>
          <w:lang w:val="en-GB"/>
        </w:rPr>
      </w:pPr>
      <w:r w:rsidRPr="000B1FCE">
        <w:rPr>
          <w:lang w:val="en-GB"/>
        </w:rPr>
        <w:t xml:space="preserve">from 301 to 330 </w:t>
      </w:r>
      <w:r w:rsidR="004D1B2C" w:rsidRPr="000B1FCE">
        <w:rPr>
          <w:lang w:val="en-GB"/>
        </w:rPr>
        <w:t>participants</w:t>
      </w:r>
      <w:r w:rsidRPr="000B1FCE">
        <w:rPr>
          <w:lang w:val="en-GB"/>
        </w:rPr>
        <w:t xml:space="preserve"> = 11 </w:t>
      </w:r>
      <w:r w:rsidRPr="000B1FCE">
        <w:rPr>
          <w:rFonts w:ascii="Calibri" w:hAnsi="Calibri" w:cs="Calibri"/>
          <w:color w:val="000000"/>
          <w:lang w:val="en-US"/>
        </w:rPr>
        <w:t>additional adults</w:t>
      </w:r>
    </w:p>
    <w:p w14:paraId="181BCA10" w14:textId="36B23C57" w:rsidR="00E14841" w:rsidRPr="000B1FCE" w:rsidRDefault="00E14841" w:rsidP="007D47C6">
      <w:pPr>
        <w:pStyle w:val="ListParagraph"/>
        <w:numPr>
          <w:ilvl w:val="0"/>
          <w:numId w:val="8"/>
        </w:numPr>
        <w:spacing w:line="240" w:lineRule="auto"/>
        <w:rPr>
          <w:lang w:val="en-GB"/>
        </w:rPr>
      </w:pPr>
      <w:r w:rsidRPr="000B1FCE">
        <w:rPr>
          <w:lang w:val="en-GB"/>
        </w:rPr>
        <w:t xml:space="preserve">from 331 to 360 </w:t>
      </w:r>
      <w:r w:rsidR="004D1B2C" w:rsidRPr="000B1FCE">
        <w:rPr>
          <w:lang w:val="en-GB"/>
        </w:rPr>
        <w:t>participants</w:t>
      </w:r>
      <w:r w:rsidRPr="000B1FCE">
        <w:rPr>
          <w:lang w:val="en-GB"/>
        </w:rPr>
        <w:t xml:space="preserve"> = 12 </w:t>
      </w:r>
      <w:r w:rsidRPr="000B1FCE">
        <w:rPr>
          <w:rFonts w:ascii="Calibri" w:hAnsi="Calibri" w:cs="Calibri"/>
          <w:color w:val="000000"/>
          <w:lang w:val="en-US"/>
        </w:rPr>
        <w:t>additional adults</w:t>
      </w:r>
    </w:p>
    <w:p w14:paraId="7D2378F6" w14:textId="17467C28" w:rsidR="00E14841" w:rsidRPr="00B9224E" w:rsidRDefault="00E14841" w:rsidP="007D47C6">
      <w:pPr>
        <w:pStyle w:val="ListParagraph"/>
        <w:numPr>
          <w:ilvl w:val="0"/>
          <w:numId w:val="8"/>
        </w:numPr>
        <w:spacing w:line="240" w:lineRule="auto"/>
        <w:rPr>
          <w:lang w:val="en-GB"/>
        </w:rPr>
      </w:pPr>
      <w:r w:rsidRPr="000B1FCE">
        <w:rPr>
          <w:lang w:val="en-GB"/>
        </w:rPr>
        <w:t>from 361 to 3</w:t>
      </w:r>
      <w:r w:rsidR="004F37E3">
        <w:rPr>
          <w:lang w:val="en-GB"/>
        </w:rPr>
        <w:t>9</w:t>
      </w:r>
      <w:r w:rsidR="00B9224E">
        <w:rPr>
          <w:lang w:val="en-GB"/>
        </w:rPr>
        <w:t>0</w:t>
      </w:r>
      <w:r w:rsidRPr="000B1FCE">
        <w:rPr>
          <w:lang w:val="en-GB"/>
        </w:rPr>
        <w:t xml:space="preserve"> </w:t>
      </w:r>
      <w:r w:rsidR="004D1B2C" w:rsidRPr="000B1FCE">
        <w:rPr>
          <w:lang w:val="en-GB"/>
        </w:rPr>
        <w:t>participants</w:t>
      </w:r>
      <w:r w:rsidRPr="000B1FCE">
        <w:rPr>
          <w:lang w:val="en-GB"/>
        </w:rPr>
        <w:t xml:space="preserve"> = 13 </w:t>
      </w:r>
      <w:r w:rsidRPr="000B1FCE">
        <w:rPr>
          <w:rFonts w:ascii="Calibri" w:hAnsi="Calibri" w:cs="Calibri"/>
          <w:color w:val="000000"/>
          <w:lang w:val="en-US"/>
        </w:rPr>
        <w:t>additional adults</w:t>
      </w:r>
    </w:p>
    <w:p w14:paraId="38FD0B86" w14:textId="27403287" w:rsidR="00B9224E" w:rsidRPr="00B9224E" w:rsidRDefault="00B9224E" w:rsidP="00B9224E">
      <w:pPr>
        <w:pStyle w:val="ListParagraph"/>
        <w:numPr>
          <w:ilvl w:val="0"/>
          <w:numId w:val="8"/>
        </w:numPr>
        <w:spacing w:line="240" w:lineRule="auto"/>
        <w:rPr>
          <w:lang w:val="en-GB"/>
        </w:rPr>
      </w:pPr>
      <w:r w:rsidRPr="000B1FCE">
        <w:rPr>
          <w:lang w:val="en-GB"/>
        </w:rPr>
        <w:t>from 3</w:t>
      </w:r>
      <w:r w:rsidR="00025229">
        <w:rPr>
          <w:lang w:val="en-GB"/>
        </w:rPr>
        <w:t>9</w:t>
      </w:r>
      <w:r w:rsidRPr="000B1FCE">
        <w:rPr>
          <w:lang w:val="en-GB"/>
        </w:rPr>
        <w:t xml:space="preserve">1 </w:t>
      </w:r>
      <w:r w:rsidR="004D1B2C" w:rsidRPr="000B1FCE">
        <w:rPr>
          <w:lang w:val="en-GB"/>
        </w:rPr>
        <w:t>participants</w:t>
      </w:r>
      <w:r w:rsidRPr="000B1FCE">
        <w:rPr>
          <w:lang w:val="en-GB"/>
        </w:rPr>
        <w:t xml:space="preserve"> = 1</w:t>
      </w:r>
      <w:r>
        <w:rPr>
          <w:lang w:val="en-GB"/>
        </w:rPr>
        <w:t>4</w:t>
      </w:r>
      <w:r w:rsidRPr="000B1FCE">
        <w:rPr>
          <w:lang w:val="en-GB"/>
        </w:rPr>
        <w:t xml:space="preserve"> </w:t>
      </w:r>
      <w:r w:rsidRPr="000B1FCE">
        <w:rPr>
          <w:rFonts w:ascii="Calibri" w:hAnsi="Calibri" w:cs="Calibri"/>
          <w:color w:val="000000"/>
          <w:lang w:val="en-US"/>
        </w:rPr>
        <w:t>additional adults</w:t>
      </w:r>
    </w:p>
    <w:p w14:paraId="3D414B1C" w14:textId="77777777" w:rsidR="00B9224E" w:rsidRPr="0051092D" w:rsidRDefault="00B9224E" w:rsidP="00B9224E">
      <w:pPr>
        <w:pStyle w:val="ListParagraph"/>
        <w:spacing w:line="240" w:lineRule="auto"/>
        <w:rPr>
          <w:lang w:val="en-GB"/>
        </w:rPr>
      </w:pPr>
    </w:p>
    <w:p w14:paraId="1CC439D4" w14:textId="77777777" w:rsidR="008D401B" w:rsidRPr="0051092D" w:rsidRDefault="008D401B" w:rsidP="0051092D">
      <w:pPr>
        <w:spacing w:line="240" w:lineRule="auto"/>
        <w:rPr>
          <w:lang w:val="en-GB"/>
        </w:rPr>
      </w:pP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537"/>
        <w:gridCol w:w="1744"/>
        <w:gridCol w:w="1057"/>
        <w:gridCol w:w="863"/>
        <w:gridCol w:w="689"/>
        <w:gridCol w:w="1612"/>
        <w:gridCol w:w="689"/>
        <w:gridCol w:w="9"/>
      </w:tblGrid>
      <w:tr w:rsidR="00B9224E" w:rsidRPr="00B9224E" w14:paraId="6CA5D3EC" w14:textId="77777777" w:rsidTr="00B9224E">
        <w:trPr>
          <w:trHeight w:val="432"/>
          <w:jc w:val="center"/>
        </w:trPr>
        <w:tc>
          <w:tcPr>
            <w:tcW w:w="9640" w:type="dxa"/>
            <w:gridSpan w:val="9"/>
            <w:shd w:val="clear" w:color="000000" w:fill="B4C6E7"/>
            <w:noWrap/>
            <w:vAlign w:val="center"/>
            <w:hideMark/>
          </w:tcPr>
          <w:p w14:paraId="15475573" w14:textId="77777777" w:rsidR="00B9224E" w:rsidRPr="00B9224E" w:rsidRDefault="00B9224E" w:rsidP="00B9224E">
            <w:pPr>
              <w:spacing w:after="0" w:line="240" w:lineRule="auto"/>
              <w:jc w:val="center"/>
              <w:rPr>
                <w:rFonts w:ascii="Calibri" w:eastAsia="Times New Roman" w:hAnsi="Calibri" w:cs="Calibri"/>
                <w:b/>
                <w:bCs/>
                <w:color w:val="000000"/>
                <w:sz w:val="32"/>
                <w:szCs w:val="32"/>
                <w:lang w:val="en-US"/>
              </w:rPr>
            </w:pPr>
            <w:r w:rsidRPr="00B9224E">
              <w:rPr>
                <w:rFonts w:ascii="Calibri" w:eastAsia="Times New Roman" w:hAnsi="Calibri" w:cs="Calibri"/>
                <w:b/>
                <w:bCs/>
                <w:color w:val="000000"/>
                <w:sz w:val="32"/>
                <w:szCs w:val="32"/>
                <w:lang w:val="en-US"/>
              </w:rPr>
              <w:lastRenderedPageBreak/>
              <w:t>MAX PARTICIPANTS PER SPORT PER DELEGATION</w:t>
            </w:r>
          </w:p>
        </w:tc>
      </w:tr>
      <w:tr w:rsidR="00B9224E" w:rsidRPr="00B9224E" w14:paraId="1EB4ADE1" w14:textId="77777777" w:rsidTr="00B9224E">
        <w:trPr>
          <w:gridAfter w:val="1"/>
          <w:wAfter w:w="9" w:type="dxa"/>
          <w:trHeight w:val="324"/>
          <w:jc w:val="center"/>
        </w:trPr>
        <w:tc>
          <w:tcPr>
            <w:tcW w:w="440" w:type="dxa"/>
            <w:vMerge w:val="restart"/>
            <w:shd w:val="clear" w:color="auto" w:fill="auto"/>
            <w:noWrap/>
            <w:vAlign w:val="bottom"/>
            <w:hideMark/>
          </w:tcPr>
          <w:p w14:paraId="30BFF8F3" w14:textId="77777777" w:rsidR="00B9224E" w:rsidRPr="00B9224E" w:rsidRDefault="00B9224E" w:rsidP="00B9224E">
            <w:pPr>
              <w:spacing w:after="0" w:line="240" w:lineRule="auto"/>
              <w:jc w:val="center"/>
              <w:rPr>
                <w:rFonts w:ascii="Calibri" w:eastAsia="Times New Roman" w:hAnsi="Calibri" w:cs="Calibri"/>
                <w:color w:val="000000"/>
                <w:lang w:val="en-US"/>
              </w:rPr>
            </w:pPr>
            <w:r w:rsidRPr="00B9224E">
              <w:rPr>
                <w:rFonts w:ascii="Calibri" w:eastAsia="Times New Roman" w:hAnsi="Calibri" w:cs="Calibri"/>
                <w:color w:val="000000"/>
                <w:lang w:val="en-US"/>
              </w:rPr>
              <w:t> </w:t>
            </w:r>
          </w:p>
        </w:tc>
        <w:tc>
          <w:tcPr>
            <w:tcW w:w="2537" w:type="dxa"/>
            <w:vMerge w:val="restart"/>
            <w:shd w:val="clear" w:color="auto" w:fill="auto"/>
            <w:noWrap/>
            <w:vAlign w:val="center"/>
            <w:hideMark/>
          </w:tcPr>
          <w:p w14:paraId="4FBE51A0"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Sport</w:t>
            </w:r>
          </w:p>
        </w:tc>
        <w:tc>
          <w:tcPr>
            <w:tcW w:w="1744" w:type="dxa"/>
            <w:vMerge w:val="restart"/>
            <w:shd w:val="clear" w:color="auto" w:fill="auto"/>
            <w:noWrap/>
            <w:vAlign w:val="center"/>
            <w:hideMark/>
          </w:tcPr>
          <w:p w14:paraId="534E4EAD"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Max Athletes</w:t>
            </w:r>
          </w:p>
        </w:tc>
        <w:tc>
          <w:tcPr>
            <w:tcW w:w="2609" w:type="dxa"/>
            <w:gridSpan w:val="3"/>
            <w:shd w:val="clear" w:color="auto" w:fill="auto"/>
            <w:noWrap/>
            <w:vAlign w:val="center"/>
            <w:hideMark/>
          </w:tcPr>
          <w:p w14:paraId="7E2D1DBB"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team official</w:t>
            </w:r>
          </w:p>
        </w:tc>
        <w:tc>
          <w:tcPr>
            <w:tcW w:w="1612" w:type="dxa"/>
            <w:vMerge w:val="restart"/>
            <w:shd w:val="clear" w:color="auto" w:fill="auto"/>
            <w:noWrap/>
            <w:vAlign w:val="center"/>
            <w:hideMark/>
          </w:tcPr>
          <w:p w14:paraId="23DA9BCD"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proofErr w:type="spellStart"/>
            <w:r w:rsidRPr="00B9224E">
              <w:rPr>
                <w:rFonts w:ascii="Calibri" w:eastAsia="Times New Roman" w:hAnsi="Calibri" w:cs="Calibri"/>
                <w:b/>
                <w:bCs/>
                <w:color w:val="000000"/>
                <w:sz w:val="24"/>
                <w:szCs w:val="24"/>
                <w:lang w:val="en-US"/>
              </w:rPr>
              <w:t>FoP</w:t>
            </w:r>
            <w:proofErr w:type="spellEnd"/>
            <w:r w:rsidRPr="00B9224E">
              <w:rPr>
                <w:rFonts w:ascii="Calibri" w:eastAsia="Times New Roman" w:hAnsi="Calibri" w:cs="Calibri"/>
                <w:b/>
                <w:bCs/>
                <w:color w:val="000000"/>
                <w:sz w:val="24"/>
                <w:szCs w:val="24"/>
                <w:lang w:val="en-US"/>
              </w:rPr>
              <w:t xml:space="preserve"> Officials</w:t>
            </w:r>
          </w:p>
        </w:tc>
        <w:tc>
          <w:tcPr>
            <w:tcW w:w="689" w:type="dxa"/>
            <w:vMerge w:val="restart"/>
            <w:shd w:val="clear" w:color="auto" w:fill="auto"/>
            <w:noWrap/>
            <w:vAlign w:val="center"/>
            <w:hideMark/>
          </w:tcPr>
          <w:p w14:paraId="1497CD89"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total</w:t>
            </w:r>
          </w:p>
        </w:tc>
      </w:tr>
      <w:tr w:rsidR="00B9224E" w:rsidRPr="00B9224E" w14:paraId="3B0687D3" w14:textId="77777777" w:rsidTr="00B9224E">
        <w:trPr>
          <w:gridAfter w:val="1"/>
          <w:wAfter w:w="9" w:type="dxa"/>
          <w:trHeight w:val="324"/>
          <w:jc w:val="center"/>
        </w:trPr>
        <w:tc>
          <w:tcPr>
            <w:tcW w:w="440" w:type="dxa"/>
            <w:vMerge/>
            <w:vAlign w:val="center"/>
            <w:hideMark/>
          </w:tcPr>
          <w:p w14:paraId="147F518E" w14:textId="77777777" w:rsidR="00B9224E" w:rsidRPr="00B9224E" w:rsidRDefault="00B9224E" w:rsidP="00B9224E">
            <w:pPr>
              <w:spacing w:after="0" w:line="240" w:lineRule="auto"/>
              <w:rPr>
                <w:rFonts w:ascii="Calibri" w:eastAsia="Times New Roman" w:hAnsi="Calibri" w:cs="Calibri"/>
                <w:color w:val="000000"/>
                <w:lang w:val="en-US"/>
              </w:rPr>
            </w:pPr>
          </w:p>
        </w:tc>
        <w:tc>
          <w:tcPr>
            <w:tcW w:w="2537" w:type="dxa"/>
            <w:vMerge/>
            <w:vAlign w:val="center"/>
            <w:hideMark/>
          </w:tcPr>
          <w:p w14:paraId="73686CA1" w14:textId="77777777" w:rsidR="00B9224E" w:rsidRPr="00B9224E" w:rsidRDefault="00B9224E" w:rsidP="00B9224E">
            <w:pPr>
              <w:spacing w:after="0" w:line="240" w:lineRule="auto"/>
              <w:rPr>
                <w:rFonts w:ascii="Calibri" w:eastAsia="Times New Roman" w:hAnsi="Calibri" w:cs="Calibri"/>
                <w:b/>
                <w:bCs/>
                <w:color w:val="000000"/>
                <w:sz w:val="24"/>
                <w:szCs w:val="24"/>
                <w:lang w:val="en-US"/>
              </w:rPr>
            </w:pPr>
          </w:p>
        </w:tc>
        <w:tc>
          <w:tcPr>
            <w:tcW w:w="1744" w:type="dxa"/>
            <w:vMerge/>
            <w:vAlign w:val="center"/>
            <w:hideMark/>
          </w:tcPr>
          <w:p w14:paraId="081C5799" w14:textId="77777777" w:rsidR="00B9224E" w:rsidRPr="00B9224E" w:rsidRDefault="00B9224E" w:rsidP="00B9224E">
            <w:pPr>
              <w:spacing w:after="0" w:line="240" w:lineRule="auto"/>
              <w:rPr>
                <w:rFonts w:ascii="Calibri" w:eastAsia="Times New Roman" w:hAnsi="Calibri" w:cs="Calibri"/>
                <w:b/>
                <w:bCs/>
                <w:color w:val="000000"/>
                <w:sz w:val="24"/>
                <w:szCs w:val="24"/>
                <w:lang w:val="en-US"/>
              </w:rPr>
            </w:pPr>
          </w:p>
        </w:tc>
        <w:tc>
          <w:tcPr>
            <w:tcW w:w="1057" w:type="dxa"/>
            <w:shd w:val="clear" w:color="auto" w:fill="auto"/>
            <w:noWrap/>
            <w:vAlign w:val="center"/>
            <w:hideMark/>
          </w:tcPr>
          <w:p w14:paraId="42594CD8"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coaches</w:t>
            </w:r>
          </w:p>
        </w:tc>
        <w:tc>
          <w:tcPr>
            <w:tcW w:w="863" w:type="dxa"/>
            <w:shd w:val="clear" w:color="auto" w:fill="auto"/>
            <w:noWrap/>
            <w:vAlign w:val="center"/>
            <w:hideMark/>
          </w:tcPr>
          <w:p w14:paraId="76E5C026"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others</w:t>
            </w:r>
          </w:p>
        </w:tc>
        <w:tc>
          <w:tcPr>
            <w:tcW w:w="689" w:type="dxa"/>
            <w:shd w:val="clear" w:color="auto" w:fill="auto"/>
            <w:noWrap/>
            <w:vAlign w:val="center"/>
            <w:hideMark/>
          </w:tcPr>
          <w:p w14:paraId="67096F28" w14:textId="77777777" w:rsidR="00B9224E" w:rsidRPr="00B9224E" w:rsidRDefault="00B9224E" w:rsidP="00B9224E">
            <w:pPr>
              <w:spacing w:after="0" w:line="240" w:lineRule="auto"/>
              <w:jc w:val="center"/>
              <w:rPr>
                <w:rFonts w:ascii="Calibri" w:eastAsia="Times New Roman" w:hAnsi="Calibri" w:cs="Calibri"/>
                <w:b/>
                <w:bCs/>
                <w:color w:val="000000"/>
                <w:sz w:val="24"/>
                <w:szCs w:val="24"/>
                <w:lang w:val="en-US"/>
              </w:rPr>
            </w:pPr>
            <w:r w:rsidRPr="00B9224E">
              <w:rPr>
                <w:rFonts w:ascii="Calibri" w:eastAsia="Times New Roman" w:hAnsi="Calibri" w:cs="Calibri"/>
                <w:b/>
                <w:bCs/>
                <w:color w:val="000000"/>
                <w:sz w:val="24"/>
                <w:szCs w:val="24"/>
                <w:lang w:val="en-US"/>
              </w:rPr>
              <w:t>total</w:t>
            </w:r>
          </w:p>
        </w:tc>
        <w:tc>
          <w:tcPr>
            <w:tcW w:w="1612" w:type="dxa"/>
            <w:vMerge/>
            <w:vAlign w:val="center"/>
            <w:hideMark/>
          </w:tcPr>
          <w:p w14:paraId="6FFA4D63" w14:textId="77777777" w:rsidR="00B9224E" w:rsidRPr="00B9224E" w:rsidRDefault="00B9224E" w:rsidP="00B9224E">
            <w:pPr>
              <w:spacing w:after="0" w:line="240" w:lineRule="auto"/>
              <w:rPr>
                <w:rFonts w:ascii="Calibri" w:eastAsia="Times New Roman" w:hAnsi="Calibri" w:cs="Calibri"/>
                <w:b/>
                <w:bCs/>
                <w:color w:val="000000"/>
                <w:sz w:val="24"/>
                <w:szCs w:val="24"/>
                <w:lang w:val="en-US"/>
              </w:rPr>
            </w:pPr>
          </w:p>
        </w:tc>
        <w:tc>
          <w:tcPr>
            <w:tcW w:w="689" w:type="dxa"/>
            <w:vMerge/>
            <w:vAlign w:val="center"/>
            <w:hideMark/>
          </w:tcPr>
          <w:p w14:paraId="7077B278" w14:textId="77777777" w:rsidR="00B9224E" w:rsidRPr="00B9224E" w:rsidRDefault="00B9224E" w:rsidP="00B9224E">
            <w:pPr>
              <w:spacing w:after="0" w:line="240" w:lineRule="auto"/>
              <w:rPr>
                <w:rFonts w:ascii="Calibri" w:eastAsia="Times New Roman" w:hAnsi="Calibri" w:cs="Calibri"/>
                <w:b/>
                <w:bCs/>
                <w:color w:val="000000"/>
                <w:sz w:val="24"/>
                <w:szCs w:val="24"/>
                <w:lang w:val="en-US"/>
              </w:rPr>
            </w:pPr>
          </w:p>
        </w:tc>
      </w:tr>
      <w:tr w:rsidR="00B9224E" w:rsidRPr="00B9224E" w14:paraId="30EBD391" w14:textId="77777777" w:rsidTr="00B9224E">
        <w:trPr>
          <w:gridAfter w:val="1"/>
          <w:wAfter w:w="9" w:type="dxa"/>
          <w:trHeight w:val="288"/>
          <w:jc w:val="center"/>
        </w:trPr>
        <w:tc>
          <w:tcPr>
            <w:tcW w:w="440" w:type="dxa"/>
            <w:shd w:val="clear" w:color="auto" w:fill="auto"/>
            <w:noWrap/>
            <w:vAlign w:val="bottom"/>
            <w:hideMark/>
          </w:tcPr>
          <w:p w14:paraId="04958897"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w:t>
            </w:r>
          </w:p>
        </w:tc>
        <w:tc>
          <w:tcPr>
            <w:tcW w:w="2537" w:type="dxa"/>
            <w:shd w:val="clear" w:color="auto" w:fill="auto"/>
            <w:noWrap/>
            <w:vAlign w:val="center"/>
            <w:hideMark/>
          </w:tcPr>
          <w:p w14:paraId="77A5C1A6"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Athletics</w:t>
            </w:r>
          </w:p>
        </w:tc>
        <w:tc>
          <w:tcPr>
            <w:tcW w:w="1744" w:type="dxa"/>
            <w:shd w:val="clear" w:color="auto" w:fill="auto"/>
            <w:noWrap/>
            <w:vAlign w:val="center"/>
            <w:hideMark/>
          </w:tcPr>
          <w:p w14:paraId="2D02F15F"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52</w:t>
            </w:r>
          </w:p>
        </w:tc>
        <w:tc>
          <w:tcPr>
            <w:tcW w:w="1057" w:type="dxa"/>
            <w:shd w:val="clear" w:color="auto" w:fill="auto"/>
            <w:noWrap/>
            <w:vAlign w:val="center"/>
            <w:hideMark/>
          </w:tcPr>
          <w:p w14:paraId="64F28AEC"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863" w:type="dxa"/>
            <w:shd w:val="clear" w:color="auto" w:fill="auto"/>
            <w:noWrap/>
            <w:vAlign w:val="center"/>
            <w:hideMark/>
          </w:tcPr>
          <w:p w14:paraId="47C86F87"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6F6B682E"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1612" w:type="dxa"/>
            <w:shd w:val="clear" w:color="auto" w:fill="auto"/>
            <w:noWrap/>
            <w:vAlign w:val="center"/>
            <w:hideMark/>
          </w:tcPr>
          <w:p w14:paraId="06889A43"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0</w:t>
            </w:r>
          </w:p>
        </w:tc>
        <w:tc>
          <w:tcPr>
            <w:tcW w:w="689" w:type="dxa"/>
            <w:shd w:val="clear" w:color="auto" w:fill="auto"/>
            <w:noWrap/>
            <w:vAlign w:val="center"/>
            <w:hideMark/>
          </w:tcPr>
          <w:p w14:paraId="41929F08"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60</w:t>
            </w:r>
          </w:p>
        </w:tc>
      </w:tr>
      <w:tr w:rsidR="00B9224E" w:rsidRPr="00B9224E" w14:paraId="29924F82" w14:textId="77777777" w:rsidTr="00B9224E">
        <w:trPr>
          <w:gridAfter w:val="1"/>
          <w:wAfter w:w="9" w:type="dxa"/>
          <w:trHeight w:val="288"/>
          <w:jc w:val="center"/>
        </w:trPr>
        <w:tc>
          <w:tcPr>
            <w:tcW w:w="440" w:type="dxa"/>
            <w:shd w:val="clear" w:color="auto" w:fill="auto"/>
            <w:noWrap/>
            <w:vAlign w:val="bottom"/>
            <w:hideMark/>
          </w:tcPr>
          <w:p w14:paraId="62203D76"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2537" w:type="dxa"/>
            <w:shd w:val="clear" w:color="auto" w:fill="auto"/>
            <w:noWrap/>
            <w:vAlign w:val="center"/>
            <w:hideMark/>
          </w:tcPr>
          <w:p w14:paraId="09E2C54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Badminton</w:t>
            </w:r>
          </w:p>
        </w:tc>
        <w:tc>
          <w:tcPr>
            <w:tcW w:w="1744" w:type="dxa"/>
            <w:shd w:val="clear" w:color="auto" w:fill="auto"/>
            <w:noWrap/>
            <w:vAlign w:val="center"/>
            <w:hideMark/>
          </w:tcPr>
          <w:p w14:paraId="5BB67CAC"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1057" w:type="dxa"/>
            <w:shd w:val="clear" w:color="auto" w:fill="auto"/>
            <w:noWrap/>
            <w:vAlign w:val="center"/>
            <w:hideMark/>
          </w:tcPr>
          <w:p w14:paraId="02D9AA7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863" w:type="dxa"/>
            <w:shd w:val="clear" w:color="auto" w:fill="auto"/>
            <w:noWrap/>
            <w:vAlign w:val="center"/>
            <w:hideMark/>
          </w:tcPr>
          <w:p w14:paraId="736CE10E"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3302C9C7"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1612" w:type="dxa"/>
            <w:shd w:val="clear" w:color="auto" w:fill="auto"/>
            <w:noWrap/>
            <w:vAlign w:val="center"/>
            <w:hideMark/>
          </w:tcPr>
          <w:p w14:paraId="0D03B33C"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61FFB367"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14</w:t>
            </w:r>
          </w:p>
        </w:tc>
      </w:tr>
      <w:tr w:rsidR="00B9224E" w:rsidRPr="00B9224E" w14:paraId="450B784E" w14:textId="77777777" w:rsidTr="00B9224E">
        <w:trPr>
          <w:gridAfter w:val="1"/>
          <w:wAfter w:w="9" w:type="dxa"/>
          <w:trHeight w:val="288"/>
          <w:jc w:val="center"/>
        </w:trPr>
        <w:tc>
          <w:tcPr>
            <w:tcW w:w="440" w:type="dxa"/>
            <w:shd w:val="clear" w:color="auto" w:fill="auto"/>
            <w:noWrap/>
            <w:vAlign w:val="bottom"/>
            <w:hideMark/>
          </w:tcPr>
          <w:p w14:paraId="6D0106F0"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w:t>
            </w:r>
          </w:p>
        </w:tc>
        <w:tc>
          <w:tcPr>
            <w:tcW w:w="2537" w:type="dxa"/>
            <w:shd w:val="clear" w:color="auto" w:fill="auto"/>
            <w:noWrap/>
            <w:vAlign w:val="center"/>
            <w:hideMark/>
          </w:tcPr>
          <w:p w14:paraId="5B7427C9"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Basketball</w:t>
            </w:r>
          </w:p>
        </w:tc>
        <w:tc>
          <w:tcPr>
            <w:tcW w:w="1744" w:type="dxa"/>
            <w:shd w:val="clear" w:color="auto" w:fill="auto"/>
            <w:noWrap/>
            <w:vAlign w:val="center"/>
            <w:hideMark/>
          </w:tcPr>
          <w:p w14:paraId="12273AF1"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24</w:t>
            </w:r>
          </w:p>
        </w:tc>
        <w:tc>
          <w:tcPr>
            <w:tcW w:w="1057" w:type="dxa"/>
            <w:shd w:val="clear" w:color="auto" w:fill="auto"/>
            <w:noWrap/>
            <w:vAlign w:val="center"/>
            <w:hideMark/>
          </w:tcPr>
          <w:p w14:paraId="060CD8C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863" w:type="dxa"/>
            <w:shd w:val="clear" w:color="auto" w:fill="auto"/>
            <w:noWrap/>
            <w:vAlign w:val="center"/>
            <w:hideMark/>
          </w:tcPr>
          <w:p w14:paraId="35E486EF"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689" w:type="dxa"/>
            <w:shd w:val="clear" w:color="auto" w:fill="auto"/>
            <w:noWrap/>
            <w:vAlign w:val="center"/>
            <w:hideMark/>
          </w:tcPr>
          <w:p w14:paraId="1B194D5A"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1612" w:type="dxa"/>
            <w:shd w:val="clear" w:color="auto" w:fill="auto"/>
            <w:noWrap/>
            <w:vAlign w:val="center"/>
            <w:hideMark/>
          </w:tcPr>
          <w:p w14:paraId="34B936F5"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407E36DC"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34</w:t>
            </w:r>
          </w:p>
        </w:tc>
      </w:tr>
      <w:tr w:rsidR="00B9224E" w:rsidRPr="00B9224E" w14:paraId="31977CD4" w14:textId="77777777" w:rsidTr="00B9224E">
        <w:trPr>
          <w:gridAfter w:val="1"/>
          <w:wAfter w:w="9" w:type="dxa"/>
          <w:trHeight w:val="288"/>
          <w:jc w:val="center"/>
        </w:trPr>
        <w:tc>
          <w:tcPr>
            <w:tcW w:w="440" w:type="dxa"/>
            <w:shd w:val="clear" w:color="auto" w:fill="auto"/>
            <w:noWrap/>
            <w:vAlign w:val="bottom"/>
            <w:hideMark/>
          </w:tcPr>
          <w:p w14:paraId="64130EC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2537" w:type="dxa"/>
            <w:shd w:val="clear" w:color="auto" w:fill="auto"/>
            <w:noWrap/>
            <w:vAlign w:val="center"/>
            <w:hideMark/>
          </w:tcPr>
          <w:p w14:paraId="4A2A6B8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Basketball 3x3</w:t>
            </w:r>
          </w:p>
        </w:tc>
        <w:tc>
          <w:tcPr>
            <w:tcW w:w="1744" w:type="dxa"/>
            <w:shd w:val="clear" w:color="auto" w:fill="auto"/>
            <w:noWrap/>
            <w:vAlign w:val="center"/>
            <w:hideMark/>
          </w:tcPr>
          <w:p w14:paraId="586B7986"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1057" w:type="dxa"/>
            <w:shd w:val="clear" w:color="auto" w:fill="auto"/>
            <w:noWrap/>
            <w:vAlign w:val="center"/>
            <w:hideMark/>
          </w:tcPr>
          <w:p w14:paraId="2E21E9F7"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863" w:type="dxa"/>
            <w:shd w:val="clear" w:color="auto" w:fill="auto"/>
            <w:noWrap/>
            <w:vAlign w:val="center"/>
            <w:hideMark/>
          </w:tcPr>
          <w:p w14:paraId="66196BDD"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784BF3E5"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1612" w:type="dxa"/>
            <w:shd w:val="clear" w:color="auto" w:fill="auto"/>
            <w:noWrap/>
            <w:vAlign w:val="center"/>
            <w:hideMark/>
          </w:tcPr>
          <w:p w14:paraId="14D886A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51B1EB2A"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14</w:t>
            </w:r>
          </w:p>
        </w:tc>
      </w:tr>
      <w:tr w:rsidR="00B9224E" w:rsidRPr="00B9224E" w14:paraId="26A131B6" w14:textId="77777777" w:rsidTr="00B9224E">
        <w:trPr>
          <w:gridAfter w:val="1"/>
          <w:wAfter w:w="9" w:type="dxa"/>
          <w:trHeight w:val="288"/>
          <w:jc w:val="center"/>
        </w:trPr>
        <w:tc>
          <w:tcPr>
            <w:tcW w:w="440" w:type="dxa"/>
            <w:shd w:val="clear" w:color="auto" w:fill="auto"/>
            <w:noWrap/>
            <w:vAlign w:val="bottom"/>
            <w:hideMark/>
          </w:tcPr>
          <w:p w14:paraId="1B9CB14D"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5</w:t>
            </w:r>
          </w:p>
        </w:tc>
        <w:tc>
          <w:tcPr>
            <w:tcW w:w="2537" w:type="dxa"/>
            <w:shd w:val="clear" w:color="auto" w:fill="auto"/>
            <w:noWrap/>
            <w:vAlign w:val="center"/>
            <w:hideMark/>
          </w:tcPr>
          <w:p w14:paraId="654A9A1B"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Chess</w:t>
            </w:r>
          </w:p>
        </w:tc>
        <w:tc>
          <w:tcPr>
            <w:tcW w:w="1744" w:type="dxa"/>
            <w:shd w:val="clear" w:color="auto" w:fill="auto"/>
            <w:noWrap/>
            <w:vAlign w:val="center"/>
            <w:hideMark/>
          </w:tcPr>
          <w:p w14:paraId="7A06F46B"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1057" w:type="dxa"/>
            <w:shd w:val="clear" w:color="auto" w:fill="auto"/>
            <w:noWrap/>
            <w:vAlign w:val="center"/>
            <w:hideMark/>
          </w:tcPr>
          <w:p w14:paraId="77DB9B50"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w:t>
            </w:r>
          </w:p>
        </w:tc>
        <w:tc>
          <w:tcPr>
            <w:tcW w:w="863" w:type="dxa"/>
            <w:shd w:val="clear" w:color="auto" w:fill="auto"/>
            <w:noWrap/>
            <w:vAlign w:val="center"/>
            <w:hideMark/>
          </w:tcPr>
          <w:p w14:paraId="3EE24260"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0</w:t>
            </w:r>
          </w:p>
        </w:tc>
        <w:tc>
          <w:tcPr>
            <w:tcW w:w="689" w:type="dxa"/>
            <w:shd w:val="clear" w:color="auto" w:fill="auto"/>
            <w:noWrap/>
            <w:vAlign w:val="center"/>
            <w:hideMark/>
          </w:tcPr>
          <w:p w14:paraId="09192F86"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w:t>
            </w:r>
          </w:p>
        </w:tc>
        <w:tc>
          <w:tcPr>
            <w:tcW w:w="1612" w:type="dxa"/>
            <w:shd w:val="clear" w:color="auto" w:fill="auto"/>
            <w:noWrap/>
            <w:vAlign w:val="center"/>
            <w:hideMark/>
          </w:tcPr>
          <w:p w14:paraId="2640E892"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0</w:t>
            </w:r>
          </w:p>
        </w:tc>
        <w:tc>
          <w:tcPr>
            <w:tcW w:w="689" w:type="dxa"/>
            <w:shd w:val="clear" w:color="auto" w:fill="auto"/>
            <w:noWrap/>
            <w:vAlign w:val="center"/>
            <w:hideMark/>
          </w:tcPr>
          <w:p w14:paraId="2326E80E"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7</w:t>
            </w:r>
          </w:p>
        </w:tc>
      </w:tr>
      <w:tr w:rsidR="00B9224E" w:rsidRPr="00B9224E" w14:paraId="66B567B4" w14:textId="77777777" w:rsidTr="00B9224E">
        <w:trPr>
          <w:gridAfter w:val="1"/>
          <w:wAfter w:w="9" w:type="dxa"/>
          <w:trHeight w:val="300"/>
          <w:jc w:val="center"/>
        </w:trPr>
        <w:tc>
          <w:tcPr>
            <w:tcW w:w="440" w:type="dxa"/>
            <w:shd w:val="clear" w:color="auto" w:fill="auto"/>
            <w:noWrap/>
            <w:vAlign w:val="bottom"/>
            <w:hideMark/>
          </w:tcPr>
          <w:p w14:paraId="10FCD7AE"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2537" w:type="dxa"/>
            <w:shd w:val="clear" w:color="auto" w:fill="auto"/>
            <w:noWrap/>
            <w:vAlign w:val="center"/>
            <w:hideMark/>
          </w:tcPr>
          <w:p w14:paraId="4EEAE967"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Football</w:t>
            </w:r>
          </w:p>
        </w:tc>
        <w:tc>
          <w:tcPr>
            <w:tcW w:w="1744" w:type="dxa"/>
            <w:shd w:val="clear" w:color="auto" w:fill="auto"/>
            <w:noWrap/>
            <w:vAlign w:val="center"/>
            <w:hideMark/>
          </w:tcPr>
          <w:p w14:paraId="2509014A"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36</w:t>
            </w:r>
          </w:p>
        </w:tc>
        <w:tc>
          <w:tcPr>
            <w:tcW w:w="1057" w:type="dxa"/>
            <w:shd w:val="clear" w:color="auto" w:fill="auto"/>
            <w:noWrap/>
            <w:vAlign w:val="center"/>
            <w:hideMark/>
          </w:tcPr>
          <w:p w14:paraId="65834ACC"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863" w:type="dxa"/>
            <w:shd w:val="clear" w:color="auto" w:fill="auto"/>
            <w:noWrap/>
            <w:vAlign w:val="center"/>
            <w:hideMark/>
          </w:tcPr>
          <w:p w14:paraId="78D968EB"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689" w:type="dxa"/>
            <w:shd w:val="clear" w:color="auto" w:fill="auto"/>
            <w:noWrap/>
            <w:vAlign w:val="center"/>
            <w:hideMark/>
          </w:tcPr>
          <w:p w14:paraId="479B0664"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1612" w:type="dxa"/>
            <w:shd w:val="clear" w:color="auto" w:fill="auto"/>
            <w:noWrap/>
            <w:vAlign w:val="center"/>
            <w:hideMark/>
          </w:tcPr>
          <w:p w14:paraId="21511075"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3DF12215" w14:textId="77777777" w:rsidR="00B9224E" w:rsidRPr="004D1B2C" w:rsidRDefault="00B9224E" w:rsidP="00B9224E">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46</w:t>
            </w:r>
          </w:p>
        </w:tc>
      </w:tr>
      <w:tr w:rsidR="004D1B2C" w:rsidRPr="00B9224E" w14:paraId="5D460AEA" w14:textId="77777777" w:rsidTr="00B9224E">
        <w:trPr>
          <w:gridAfter w:val="1"/>
          <w:wAfter w:w="9" w:type="dxa"/>
          <w:trHeight w:val="300"/>
          <w:jc w:val="center"/>
        </w:trPr>
        <w:tc>
          <w:tcPr>
            <w:tcW w:w="440" w:type="dxa"/>
            <w:shd w:val="clear" w:color="auto" w:fill="auto"/>
            <w:noWrap/>
            <w:vAlign w:val="bottom"/>
          </w:tcPr>
          <w:p w14:paraId="168C30FD" w14:textId="11F8929B"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7</w:t>
            </w:r>
          </w:p>
        </w:tc>
        <w:tc>
          <w:tcPr>
            <w:tcW w:w="2537" w:type="dxa"/>
            <w:shd w:val="clear" w:color="auto" w:fill="auto"/>
            <w:noWrap/>
            <w:vAlign w:val="center"/>
          </w:tcPr>
          <w:p w14:paraId="1B4017BB" w14:textId="081D0892"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Judo</w:t>
            </w:r>
          </w:p>
        </w:tc>
        <w:tc>
          <w:tcPr>
            <w:tcW w:w="1744" w:type="dxa"/>
            <w:shd w:val="clear" w:color="auto" w:fill="auto"/>
            <w:noWrap/>
            <w:vAlign w:val="center"/>
          </w:tcPr>
          <w:p w14:paraId="04DB0ECB" w14:textId="5CDE8EB9"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16</w:t>
            </w:r>
          </w:p>
        </w:tc>
        <w:tc>
          <w:tcPr>
            <w:tcW w:w="1057" w:type="dxa"/>
            <w:shd w:val="clear" w:color="auto" w:fill="auto"/>
            <w:noWrap/>
            <w:vAlign w:val="center"/>
          </w:tcPr>
          <w:p w14:paraId="62D33B84" w14:textId="29C447F3"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863" w:type="dxa"/>
            <w:shd w:val="clear" w:color="auto" w:fill="auto"/>
            <w:noWrap/>
            <w:vAlign w:val="center"/>
          </w:tcPr>
          <w:p w14:paraId="5C9F1284" w14:textId="51360F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tcPr>
          <w:p w14:paraId="5D962A71" w14:textId="21FC20A6"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1612" w:type="dxa"/>
            <w:shd w:val="clear" w:color="auto" w:fill="auto"/>
            <w:noWrap/>
            <w:vAlign w:val="center"/>
          </w:tcPr>
          <w:p w14:paraId="64E71EBE" w14:textId="607D40AB"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tcPr>
          <w:p w14:paraId="11935C3B" w14:textId="4026BB16"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24</w:t>
            </w:r>
          </w:p>
        </w:tc>
      </w:tr>
      <w:tr w:rsidR="004D1B2C" w:rsidRPr="00B9224E" w14:paraId="55401551" w14:textId="77777777" w:rsidTr="00B9224E">
        <w:trPr>
          <w:gridAfter w:val="1"/>
          <w:wAfter w:w="9" w:type="dxa"/>
          <w:trHeight w:val="300"/>
          <w:jc w:val="center"/>
        </w:trPr>
        <w:tc>
          <w:tcPr>
            <w:tcW w:w="440" w:type="dxa"/>
            <w:shd w:val="clear" w:color="auto" w:fill="auto"/>
            <w:noWrap/>
            <w:vAlign w:val="bottom"/>
            <w:hideMark/>
          </w:tcPr>
          <w:p w14:paraId="2205C07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2537" w:type="dxa"/>
            <w:shd w:val="clear" w:color="auto" w:fill="auto"/>
            <w:noWrap/>
            <w:vAlign w:val="center"/>
            <w:hideMark/>
          </w:tcPr>
          <w:p w14:paraId="51B44D3F"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Karate</w:t>
            </w:r>
          </w:p>
        </w:tc>
        <w:tc>
          <w:tcPr>
            <w:tcW w:w="1744" w:type="dxa"/>
            <w:shd w:val="clear" w:color="auto" w:fill="auto"/>
            <w:noWrap/>
            <w:vAlign w:val="center"/>
            <w:hideMark/>
          </w:tcPr>
          <w:p w14:paraId="0D044B72"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51</w:t>
            </w:r>
          </w:p>
        </w:tc>
        <w:tc>
          <w:tcPr>
            <w:tcW w:w="1057" w:type="dxa"/>
            <w:shd w:val="clear" w:color="auto" w:fill="auto"/>
            <w:noWrap/>
            <w:vAlign w:val="center"/>
            <w:hideMark/>
          </w:tcPr>
          <w:p w14:paraId="78CF1AEB"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5</w:t>
            </w:r>
          </w:p>
        </w:tc>
        <w:tc>
          <w:tcPr>
            <w:tcW w:w="863" w:type="dxa"/>
            <w:shd w:val="clear" w:color="auto" w:fill="auto"/>
            <w:noWrap/>
            <w:vAlign w:val="center"/>
            <w:hideMark/>
          </w:tcPr>
          <w:p w14:paraId="3C48A6A7"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4A2E231E"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7</w:t>
            </w:r>
          </w:p>
        </w:tc>
        <w:tc>
          <w:tcPr>
            <w:tcW w:w="1612" w:type="dxa"/>
            <w:shd w:val="clear" w:color="auto" w:fill="auto"/>
            <w:noWrap/>
            <w:vAlign w:val="center"/>
            <w:hideMark/>
          </w:tcPr>
          <w:p w14:paraId="6706168E"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689" w:type="dxa"/>
            <w:shd w:val="clear" w:color="auto" w:fill="auto"/>
            <w:noWrap/>
            <w:vAlign w:val="center"/>
            <w:hideMark/>
          </w:tcPr>
          <w:p w14:paraId="6F9C2B9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64</w:t>
            </w:r>
          </w:p>
        </w:tc>
      </w:tr>
      <w:tr w:rsidR="004D1B2C" w:rsidRPr="00B9224E" w14:paraId="1443CC53" w14:textId="77777777" w:rsidTr="00B9224E">
        <w:trPr>
          <w:gridAfter w:val="1"/>
          <w:wAfter w:w="9" w:type="dxa"/>
          <w:trHeight w:val="300"/>
          <w:jc w:val="center"/>
        </w:trPr>
        <w:tc>
          <w:tcPr>
            <w:tcW w:w="440" w:type="dxa"/>
            <w:shd w:val="clear" w:color="auto" w:fill="auto"/>
            <w:noWrap/>
            <w:vAlign w:val="bottom"/>
            <w:hideMark/>
          </w:tcPr>
          <w:p w14:paraId="167EB4BF"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9</w:t>
            </w:r>
          </w:p>
        </w:tc>
        <w:tc>
          <w:tcPr>
            <w:tcW w:w="2537" w:type="dxa"/>
            <w:shd w:val="clear" w:color="auto" w:fill="auto"/>
            <w:noWrap/>
            <w:vAlign w:val="center"/>
            <w:hideMark/>
          </w:tcPr>
          <w:p w14:paraId="15E8C195"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Orienteering</w:t>
            </w:r>
          </w:p>
        </w:tc>
        <w:tc>
          <w:tcPr>
            <w:tcW w:w="1744" w:type="dxa"/>
            <w:shd w:val="clear" w:color="auto" w:fill="auto"/>
            <w:noWrap/>
            <w:vAlign w:val="center"/>
            <w:hideMark/>
          </w:tcPr>
          <w:p w14:paraId="1D571B77" w14:textId="0B4B8D81" w:rsidR="004D1B2C" w:rsidRPr="004D1B2C" w:rsidRDefault="00025229" w:rsidP="004D1B2C">
            <w:pPr>
              <w:spacing w:after="0" w:line="240" w:lineRule="auto"/>
              <w:jc w:val="center"/>
              <w:rPr>
                <w:rFonts w:ascii="Calibri" w:eastAsia="Times New Roman" w:hAnsi="Calibri" w:cs="Calibri"/>
                <w:lang w:val="en-US"/>
              </w:rPr>
            </w:pPr>
            <w:r>
              <w:rPr>
                <w:rFonts w:ascii="Calibri" w:eastAsia="Times New Roman" w:hAnsi="Calibri" w:cs="Calibri"/>
                <w:lang w:val="en-US"/>
              </w:rPr>
              <w:t>12</w:t>
            </w:r>
          </w:p>
        </w:tc>
        <w:tc>
          <w:tcPr>
            <w:tcW w:w="1057" w:type="dxa"/>
            <w:shd w:val="clear" w:color="auto" w:fill="auto"/>
            <w:noWrap/>
            <w:vAlign w:val="center"/>
            <w:hideMark/>
          </w:tcPr>
          <w:p w14:paraId="31C56FC2"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863" w:type="dxa"/>
            <w:shd w:val="clear" w:color="auto" w:fill="auto"/>
            <w:noWrap/>
            <w:vAlign w:val="center"/>
            <w:hideMark/>
          </w:tcPr>
          <w:p w14:paraId="7E5D42E9"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5ADCD1E4"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1612" w:type="dxa"/>
            <w:shd w:val="clear" w:color="auto" w:fill="auto"/>
            <w:noWrap/>
            <w:vAlign w:val="center"/>
            <w:hideMark/>
          </w:tcPr>
          <w:p w14:paraId="646CEB5F"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0</w:t>
            </w:r>
          </w:p>
        </w:tc>
        <w:tc>
          <w:tcPr>
            <w:tcW w:w="689" w:type="dxa"/>
            <w:shd w:val="clear" w:color="auto" w:fill="auto"/>
            <w:noWrap/>
            <w:vAlign w:val="center"/>
            <w:hideMark/>
          </w:tcPr>
          <w:p w14:paraId="418E89A8" w14:textId="0E0FC706"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w:t>
            </w:r>
            <w:r w:rsidR="00025229">
              <w:rPr>
                <w:rFonts w:ascii="Calibri" w:eastAsia="Times New Roman" w:hAnsi="Calibri" w:cs="Calibri"/>
                <w:lang w:val="en-US"/>
              </w:rPr>
              <w:t>6</w:t>
            </w:r>
          </w:p>
        </w:tc>
      </w:tr>
      <w:tr w:rsidR="004D1B2C" w:rsidRPr="00B9224E" w14:paraId="7C411369" w14:textId="77777777" w:rsidTr="00B9224E">
        <w:trPr>
          <w:gridAfter w:val="1"/>
          <w:wAfter w:w="9" w:type="dxa"/>
          <w:trHeight w:val="300"/>
          <w:jc w:val="center"/>
        </w:trPr>
        <w:tc>
          <w:tcPr>
            <w:tcW w:w="440" w:type="dxa"/>
            <w:shd w:val="clear" w:color="auto" w:fill="auto"/>
            <w:noWrap/>
            <w:vAlign w:val="bottom"/>
            <w:hideMark/>
          </w:tcPr>
          <w:p w14:paraId="08023AE9"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10</w:t>
            </w:r>
          </w:p>
        </w:tc>
        <w:tc>
          <w:tcPr>
            <w:tcW w:w="2537" w:type="dxa"/>
            <w:shd w:val="clear" w:color="auto" w:fill="auto"/>
            <w:noWrap/>
            <w:vAlign w:val="center"/>
            <w:hideMark/>
          </w:tcPr>
          <w:p w14:paraId="589ABD4E"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Swimming</w:t>
            </w:r>
          </w:p>
        </w:tc>
        <w:tc>
          <w:tcPr>
            <w:tcW w:w="1744" w:type="dxa"/>
            <w:shd w:val="clear" w:color="auto" w:fill="auto"/>
            <w:noWrap/>
            <w:vAlign w:val="center"/>
            <w:hideMark/>
          </w:tcPr>
          <w:p w14:paraId="435D502C"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24</w:t>
            </w:r>
          </w:p>
        </w:tc>
        <w:tc>
          <w:tcPr>
            <w:tcW w:w="1057" w:type="dxa"/>
            <w:shd w:val="clear" w:color="auto" w:fill="auto"/>
            <w:noWrap/>
            <w:vAlign w:val="center"/>
            <w:hideMark/>
          </w:tcPr>
          <w:p w14:paraId="6DD984F8"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863" w:type="dxa"/>
            <w:shd w:val="clear" w:color="auto" w:fill="auto"/>
            <w:noWrap/>
            <w:vAlign w:val="center"/>
            <w:hideMark/>
          </w:tcPr>
          <w:p w14:paraId="4CCF07E4"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3D6EA1F3"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1612" w:type="dxa"/>
            <w:shd w:val="clear" w:color="auto" w:fill="auto"/>
            <w:noWrap/>
            <w:vAlign w:val="center"/>
            <w:hideMark/>
          </w:tcPr>
          <w:p w14:paraId="5847C53C"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0</w:t>
            </w:r>
          </w:p>
        </w:tc>
        <w:tc>
          <w:tcPr>
            <w:tcW w:w="689" w:type="dxa"/>
            <w:shd w:val="clear" w:color="auto" w:fill="auto"/>
            <w:noWrap/>
            <w:vAlign w:val="center"/>
            <w:hideMark/>
          </w:tcPr>
          <w:p w14:paraId="54668675"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30</w:t>
            </w:r>
          </w:p>
        </w:tc>
      </w:tr>
      <w:tr w:rsidR="004D1B2C" w:rsidRPr="00B9224E" w14:paraId="08C3B385" w14:textId="77777777" w:rsidTr="00B9224E">
        <w:trPr>
          <w:gridAfter w:val="1"/>
          <w:wAfter w:w="9" w:type="dxa"/>
          <w:trHeight w:val="300"/>
          <w:jc w:val="center"/>
        </w:trPr>
        <w:tc>
          <w:tcPr>
            <w:tcW w:w="440" w:type="dxa"/>
            <w:shd w:val="clear" w:color="auto" w:fill="auto"/>
            <w:noWrap/>
            <w:vAlign w:val="bottom"/>
            <w:hideMark/>
          </w:tcPr>
          <w:p w14:paraId="6792AC56"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11</w:t>
            </w:r>
          </w:p>
        </w:tc>
        <w:tc>
          <w:tcPr>
            <w:tcW w:w="2537" w:type="dxa"/>
            <w:shd w:val="clear" w:color="auto" w:fill="auto"/>
            <w:noWrap/>
            <w:vAlign w:val="center"/>
            <w:hideMark/>
          </w:tcPr>
          <w:p w14:paraId="00EA4F9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Table Tennis</w:t>
            </w:r>
          </w:p>
        </w:tc>
        <w:tc>
          <w:tcPr>
            <w:tcW w:w="1744" w:type="dxa"/>
            <w:shd w:val="clear" w:color="auto" w:fill="auto"/>
            <w:noWrap/>
            <w:vAlign w:val="center"/>
            <w:hideMark/>
          </w:tcPr>
          <w:p w14:paraId="37FB0581"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8</w:t>
            </w:r>
          </w:p>
        </w:tc>
        <w:tc>
          <w:tcPr>
            <w:tcW w:w="1057" w:type="dxa"/>
            <w:shd w:val="clear" w:color="auto" w:fill="auto"/>
            <w:noWrap/>
            <w:vAlign w:val="center"/>
            <w:hideMark/>
          </w:tcPr>
          <w:p w14:paraId="340EF69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863" w:type="dxa"/>
            <w:shd w:val="clear" w:color="auto" w:fill="auto"/>
            <w:noWrap/>
            <w:vAlign w:val="center"/>
            <w:hideMark/>
          </w:tcPr>
          <w:p w14:paraId="3D15C94E"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07D88AC2"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1612" w:type="dxa"/>
            <w:shd w:val="clear" w:color="auto" w:fill="auto"/>
            <w:noWrap/>
            <w:vAlign w:val="center"/>
            <w:hideMark/>
          </w:tcPr>
          <w:p w14:paraId="194FEAA7"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29E9C8A9"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14</w:t>
            </w:r>
          </w:p>
        </w:tc>
      </w:tr>
      <w:tr w:rsidR="004D1B2C" w:rsidRPr="00B9224E" w14:paraId="268FA50A" w14:textId="77777777" w:rsidTr="00B9224E">
        <w:trPr>
          <w:gridAfter w:val="1"/>
          <w:wAfter w:w="9" w:type="dxa"/>
          <w:trHeight w:val="300"/>
          <w:jc w:val="center"/>
        </w:trPr>
        <w:tc>
          <w:tcPr>
            <w:tcW w:w="440" w:type="dxa"/>
            <w:shd w:val="clear" w:color="auto" w:fill="auto"/>
            <w:noWrap/>
            <w:vAlign w:val="bottom"/>
            <w:hideMark/>
          </w:tcPr>
          <w:p w14:paraId="56CAAAAA"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12</w:t>
            </w:r>
          </w:p>
        </w:tc>
        <w:tc>
          <w:tcPr>
            <w:tcW w:w="2537" w:type="dxa"/>
            <w:shd w:val="clear" w:color="auto" w:fill="auto"/>
            <w:noWrap/>
            <w:vAlign w:val="center"/>
            <w:hideMark/>
          </w:tcPr>
          <w:p w14:paraId="3802223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Taekwondo</w:t>
            </w:r>
          </w:p>
        </w:tc>
        <w:tc>
          <w:tcPr>
            <w:tcW w:w="1744" w:type="dxa"/>
            <w:shd w:val="clear" w:color="auto" w:fill="auto"/>
            <w:noWrap/>
            <w:vAlign w:val="center"/>
            <w:hideMark/>
          </w:tcPr>
          <w:p w14:paraId="44E64A87"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26</w:t>
            </w:r>
          </w:p>
        </w:tc>
        <w:tc>
          <w:tcPr>
            <w:tcW w:w="1057" w:type="dxa"/>
            <w:shd w:val="clear" w:color="auto" w:fill="auto"/>
            <w:noWrap/>
            <w:vAlign w:val="center"/>
            <w:hideMark/>
          </w:tcPr>
          <w:p w14:paraId="51C5F4A2"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863" w:type="dxa"/>
            <w:shd w:val="clear" w:color="auto" w:fill="auto"/>
            <w:noWrap/>
            <w:vAlign w:val="center"/>
            <w:hideMark/>
          </w:tcPr>
          <w:p w14:paraId="3246D1A8"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61E5D599"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1612" w:type="dxa"/>
            <w:shd w:val="clear" w:color="auto" w:fill="auto"/>
            <w:noWrap/>
            <w:vAlign w:val="center"/>
            <w:hideMark/>
          </w:tcPr>
          <w:p w14:paraId="494037EE"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w:t>
            </w:r>
          </w:p>
        </w:tc>
        <w:tc>
          <w:tcPr>
            <w:tcW w:w="689" w:type="dxa"/>
            <w:shd w:val="clear" w:color="auto" w:fill="auto"/>
            <w:noWrap/>
            <w:vAlign w:val="center"/>
            <w:hideMark/>
          </w:tcPr>
          <w:p w14:paraId="3FAE8E23"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31</w:t>
            </w:r>
          </w:p>
        </w:tc>
      </w:tr>
      <w:tr w:rsidR="004D1B2C" w:rsidRPr="00B9224E" w14:paraId="4F0A32D9" w14:textId="77777777" w:rsidTr="00B9224E">
        <w:trPr>
          <w:gridAfter w:val="1"/>
          <w:wAfter w:w="9" w:type="dxa"/>
          <w:trHeight w:val="300"/>
          <w:jc w:val="center"/>
        </w:trPr>
        <w:tc>
          <w:tcPr>
            <w:tcW w:w="440" w:type="dxa"/>
            <w:shd w:val="clear" w:color="auto" w:fill="auto"/>
            <w:noWrap/>
            <w:vAlign w:val="bottom"/>
            <w:hideMark/>
          </w:tcPr>
          <w:p w14:paraId="6FBB3FAE"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13</w:t>
            </w:r>
          </w:p>
        </w:tc>
        <w:tc>
          <w:tcPr>
            <w:tcW w:w="2537" w:type="dxa"/>
            <w:shd w:val="clear" w:color="auto" w:fill="auto"/>
            <w:noWrap/>
            <w:vAlign w:val="center"/>
            <w:hideMark/>
          </w:tcPr>
          <w:p w14:paraId="7D86E84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Volleyball</w:t>
            </w:r>
          </w:p>
        </w:tc>
        <w:tc>
          <w:tcPr>
            <w:tcW w:w="1744" w:type="dxa"/>
            <w:shd w:val="clear" w:color="auto" w:fill="auto"/>
            <w:noWrap/>
            <w:vAlign w:val="center"/>
            <w:hideMark/>
          </w:tcPr>
          <w:p w14:paraId="3B88CAC6"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24</w:t>
            </w:r>
          </w:p>
        </w:tc>
        <w:tc>
          <w:tcPr>
            <w:tcW w:w="1057" w:type="dxa"/>
            <w:shd w:val="clear" w:color="auto" w:fill="auto"/>
            <w:noWrap/>
            <w:vAlign w:val="center"/>
            <w:hideMark/>
          </w:tcPr>
          <w:p w14:paraId="09D7DA96"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w:t>
            </w:r>
          </w:p>
        </w:tc>
        <w:tc>
          <w:tcPr>
            <w:tcW w:w="863" w:type="dxa"/>
            <w:shd w:val="clear" w:color="auto" w:fill="auto"/>
            <w:noWrap/>
            <w:vAlign w:val="center"/>
            <w:hideMark/>
          </w:tcPr>
          <w:p w14:paraId="38E95900"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6B082ACA"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6</w:t>
            </w:r>
          </w:p>
        </w:tc>
        <w:tc>
          <w:tcPr>
            <w:tcW w:w="1612" w:type="dxa"/>
            <w:shd w:val="clear" w:color="auto" w:fill="auto"/>
            <w:noWrap/>
            <w:vAlign w:val="center"/>
            <w:hideMark/>
          </w:tcPr>
          <w:p w14:paraId="335E86C3"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4C64B896"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32</w:t>
            </w:r>
          </w:p>
        </w:tc>
      </w:tr>
      <w:tr w:rsidR="004D1B2C" w:rsidRPr="00B9224E" w14:paraId="21C39E48" w14:textId="77777777" w:rsidTr="00B9224E">
        <w:trPr>
          <w:gridAfter w:val="1"/>
          <w:wAfter w:w="9" w:type="dxa"/>
          <w:trHeight w:val="300"/>
          <w:jc w:val="center"/>
        </w:trPr>
        <w:tc>
          <w:tcPr>
            <w:tcW w:w="440" w:type="dxa"/>
            <w:shd w:val="clear" w:color="auto" w:fill="auto"/>
            <w:noWrap/>
            <w:vAlign w:val="bottom"/>
            <w:hideMark/>
          </w:tcPr>
          <w:p w14:paraId="554D9F4C"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14</w:t>
            </w:r>
          </w:p>
        </w:tc>
        <w:tc>
          <w:tcPr>
            <w:tcW w:w="2537" w:type="dxa"/>
            <w:shd w:val="clear" w:color="auto" w:fill="auto"/>
            <w:noWrap/>
            <w:vAlign w:val="center"/>
            <w:hideMark/>
          </w:tcPr>
          <w:p w14:paraId="1DE5191A"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Wrestling</w:t>
            </w:r>
          </w:p>
        </w:tc>
        <w:tc>
          <w:tcPr>
            <w:tcW w:w="1744" w:type="dxa"/>
            <w:shd w:val="clear" w:color="auto" w:fill="auto"/>
            <w:noWrap/>
            <w:vAlign w:val="center"/>
            <w:hideMark/>
          </w:tcPr>
          <w:p w14:paraId="7900C2E6"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30</w:t>
            </w:r>
          </w:p>
        </w:tc>
        <w:tc>
          <w:tcPr>
            <w:tcW w:w="1057" w:type="dxa"/>
            <w:shd w:val="clear" w:color="auto" w:fill="auto"/>
            <w:noWrap/>
            <w:vAlign w:val="center"/>
            <w:hideMark/>
          </w:tcPr>
          <w:p w14:paraId="2D41E432"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9</w:t>
            </w:r>
          </w:p>
        </w:tc>
        <w:tc>
          <w:tcPr>
            <w:tcW w:w="863" w:type="dxa"/>
            <w:shd w:val="clear" w:color="auto" w:fill="auto"/>
            <w:noWrap/>
            <w:vAlign w:val="center"/>
            <w:hideMark/>
          </w:tcPr>
          <w:p w14:paraId="53DC28B5"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401279BA"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11</w:t>
            </w:r>
          </w:p>
        </w:tc>
        <w:tc>
          <w:tcPr>
            <w:tcW w:w="1612" w:type="dxa"/>
            <w:shd w:val="clear" w:color="auto" w:fill="auto"/>
            <w:noWrap/>
            <w:vAlign w:val="center"/>
            <w:hideMark/>
          </w:tcPr>
          <w:p w14:paraId="1FD4A379"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2</w:t>
            </w:r>
          </w:p>
        </w:tc>
        <w:tc>
          <w:tcPr>
            <w:tcW w:w="689" w:type="dxa"/>
            <w:shd w:val="clear" w:color="auto" w:fill="auto"/>
            <w:noWrap/>
            <w:vAlign w:val="center"/>
            <w:hideMark/>
          </w:tcPr>
          <w:p w14:paraId="3B9016B3" w14:textId="77777777" w:rsidR="004D1B2C" w:rsidRPr="004D1B2C" w:rsidRDefault="004D1B2C" w:rsidP="004D1B2C">
            <w:pPr>
              <w:spacing w:after="0" w:line="240" w:lineRule="auto"/>
              <w:jc w:val="center"/>
              <w:rPr>
                <w:rFonts w:ascii="Calibri" w:eastAsia="Times New Roman" w:hAnsi="Calibri" w:cs="Calibri"/>
                <w:lang w:val="en-US"/>
              </w:rPr>
            </w:pPr>
            <w:r w:rsidRPr="004D1B2C">
              <w:rPr>
                <w:rFonts w:ascii="Calibri" w:eastAsia="Times New Roman" w:hAnsi="Calibri" w:cs="Calibri"/>
                <w:lang w:val="en-US"/>
              </w:rPr>
              <w:t>43</w:t>
            </w:r>
          </w:p>
        </w:tc>
      </w:tr>
      <w:tr w:rsidR="004D1B2C" w:rsidRPr="00B9224E" w14:paraId="11C80C36" w14:textId="77777777" w:rsidTr="00B9224E">
        <w:trPr>
          <w:gridAfter w:val="1"/>
          <w:wAfter w:w="9" w:type="dxa"/>
          <w:trHeight w:val="300"/>
          <w:jc w:val="center"/>
        </w:trPr>
        <w:tc>
          <w:tcPr>
            <w:tcW w:w="2977" w:type="dxa"/>
            <w:gridSpan w:val="2"/>
            <w:shd w:val="clear" w:color="auto" w:fill="auto"/>
            <w:noWrap/>
            <w:vAlign w:val="center"/>
            <w:hideMark/>
          </w:tcPr>
          <w:p w14:paraId="689BEE0B" w14:textId="77777777" w:rsidR="004D1B2C" w:rsidRPr="004D1B2C" w:rsidRDefault="004D1B2C" w:rsidP="004D1B2C">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TOTAL</w:t>
            </w:r>
          </w:p>
        </w:tc>
        <w:tc>
          <w:tcPr>
            <w:tcW w:w="1744" w:type="dxa"/>
            <w:shd w:val="clear" w:color="auto" w:fill="auto"/>
            <w:noWrap/>
            <w:vAlign w:val="center"/>
            <w:hideMark/>
          </w:tcPr>
          <w:p w14:paraId="41081D8C" w14:textId="1E73C330" w:rsidR="004D1B2C" w:rsidRPr="004D1B2C" w:rsidRDefault="004D1B2C" w:rsidP="004D1B2C">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32</w:t>
            </w:r>
            <w:r w:rsidR="00025229">
              <w:rPr>
                <w:rFonts w:ascii="Calibri" w:eastAsia="Times New Roman" w:hAnsi="Calibri" w:cs="Calibri"/>
                <w:b/>
                <w:bCs/>
                <w:lang w:val="en-US"/>
              </w:rPr>
              <w:t>5</w:t>
            </w:r>
          </w:p>
        </w:tc>
        <w:tc>
          <w:tcPr>
            <w:tcW w:w="1057" w:type="dxa"/>
            <w:shd w:val="clear" w:color="auto" w:fill="auto"/>
            <w:noWrap/>
            <w:vAlign w:val="center"/>
            <w:hideMark/>
          </w:tcPr>
          <w:p w14:paraId="6F625FDE" w14:textId="77777777" w:rsidR="004D1B2C" w:rsidRPr="004D1B2C" w:rsidRDefault="004D1B2C" w:rsidP="004D1B2C">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51</w:t>
            </w:r>
          </w:p>
        </w:tc>
        <w:tc>
          <w:tcPr>
            <w:tcW w:w="863" w:type="dxa"/>
            <w:shd w:val="clear" w:color="auto" w:fill="auto"/>
            <w:noWrap/>
            <w:vAlign w:val="center"/>
            <w:hideMark/>
          </w:tcPr>
          <w:p w14:paraId="2C04C9F3" w14:textId="77777777" w:rsidR="004D1B2C" w:rsidRPr="004D1B2C" w:rsidRDefault="004D1B2C" w:rsidP="004D1B2C">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31</w:t>
            </w:r>
          </w:p>
        </w:tc>
        <w:tc>
          <w:tcPr>
            <w:tcW w:w="689" w:type="dxa"/>
            <w:shd w:val="clear" w:color="auto" w:fill="auto"/>
            <w:noWrap/>
            <w:vAlign w:val="center"/>
            <w:hideMark/>
          </w:tcPr>
          <w:p w14:paraId="4EC44452" w14:textId="06AB95B5" w:rsidR="004D1B2C" w:rsidRPr="004D1B2C" w:rsidRDefault="004D1B2C" w:rsidP="004D1B2C">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8</w:t>
            </w:r>
            <w:r w:rsidR="00025229">
              <w:rPr>
                <w:rFonts w:ascii="Calibri" w:eastAsia="Times New Roman" w:hAnsi="Calibri" w:cs="Calibri"/>
                <w:b/>
                <w:bCs/>
                <w:lang w:val="en-US"/>
              </w:rPr>
              <w:t>1</w:t>
            </w:r>
          </w:p>
        </w:tc>
        <w:tc>
          <w:tcPr>
            <w:tcW w:w="1612" w:type="dxa"/>
            <w:shd w:val="clear" w:color="auto" w:fill="auto"/>
            <w:noWrap/>
            <w:vAlign w:val="center"/>
            <w:hideMark/>
          </w:tcPr>
          <w:p w14:paraId="5A7DDDD9" w14:textId="77777777" w:rsidR="004D1B2C" w:rsidRPr="004D1B2C" w:rsidRDefault="004D1B2C" w:rsidP="004D1B2C">
            <w:pPr>
              <w:spacing w:after="0" w:line="240" w:lineRule="auto"/>
              <w:jc w:val="center"/>
              <w:rPr>
                <w:rFonts w:ascii="Calibri" w:eastAsia="Times New Roman" w:hAnsi="Calibri" w:cs="Calibri"/>
                <w:b/>
                <w:bCs/>
                <w:lang w:val="en-US"/>
              </w:rPr>
            </w:pPr>
            <w:r w:rsidRPr="004D1B2C">
              <w:rPr>
                <w:rFonts w:ascii="Calibri" w:eastAsia="Times New Roman" w:hAnsi="Calibri" w:cs="Calibri"/>
                <w:b/>
                <w:bCs/>
                <w:lang w:val="en-US"/>
              </w:rPr>
              <w:t>23</w:t>
            </w:r>
          </w:p>
        </w:tc>
        <w:tc>
          <w:tcPr>
            <w:tcW w:w="689" w:type="dxa"/>
            <w:shd w:val="clear" w:color="auto" w:fill="auto"/>
            <w:noWrap/>
            <w:vAlign w:val="center"/>
            <w:hideMark/>
          </w:tcPr>
          <w:p w14:paraId="29B4A26E" w14:textId="02246150" w:rsidR="004D1B2C" w:rsidRPr="004D1B2C" w:rsidRDefault="00025229" w:rsidP="004D1B2C">
            <w:pPr>
              <w:spacing w:after="0" w:line="240" w:lineRule="auto"/>
              <w:jc w:val="center"/>
              <w:rPr>
                <w:rFonts w:ascii="Calibri" w:eastAsia="Times New Roman" w:hAnsi="Calibri" w:cs="Calibri"/>
                <w:b/>
                <w:bCs/>
                <w:lang w:val="en-US"/>
              </w:rPr>
            </w:pPr>
            <w:r>
              <w:rPr>
                <w:rFonts w:ascii="Calibri" w:eastAsia="Times New Roman" w:hAnsi="Calibri" w:cs="Calibri"/>
                <w:b/>
                <w:bCs/>
                <w:lang w:val="en-US"/>
              </w:rPr>
              <w:t>429</w:t>
            </w:r>
          </w:p>
        </w:tc>
      </w:tr>
      <w:tr w:rsidR="004D1B2C" w:rsidRPr="00B9224E" w14:paraId="3072D446" w14:textId="77777777" w:rsidTr="00B9224E">
        <w:trPr>
          <w:gridAfter w:val="1"/>
          <w:wAfter w:w="9" w:type="dxa"/>
          <w:trHeight w:val="300"/>
          <w:jc w:val="center"/>
        </w:trPr>
        <w:tc>
          <w:tcPr>
            <w:tcW w:w="2977" w:type="dxa"/>
            <w:gridSpan w:val="2"/>
            <w:shd w:val="clear" w:color="auto" w:fill="auto"/>
            <w:vAlign w:val="center"/>
            <w:hideMark/>
          </w:tcPr>
          <w:p w14:paraId="42893A93" w14:textId="77777777" w:rsidR="004D1B2C" w:rsidRPr="00B9224E" w:rsidRDefault="004D1B2C" w:rsidP="004D1B2C">
            <w:pPr>
              <w:spacing w:after="0" w:line="240" w:lineRule="auto"/>
              <w:jc w:val="center"/>
              <w:rPr>
                <w:rFonts w:ascii="Microsoft YaHei" w:eastAsia="Microsoft YaHei" w:hAnsi="Microsoft YaHei" w:cs="Calibri"/>
                <w:b/>
                <w:bCs/>
                <w:color w:val="000000"/>
                <w:sz w:val="18"/>
                <w:szCs w:val="18"/>
                <w:lang w:val="en-US"/>
              </w:rPr>
            </w:pPr>
            <w:r w:rsidRPr="00B9224E">
              <w:rPr>
                <w:rFonts w:ascii="Microsoft YaHei" w:eastAsia="Microsoft YaHei" w:hAnsi="Microsoft YaHei" w:cs="Calibri" w:hint="eastAsia"/>
                <w:b/>
                <w:bCs/>
                <w:color w:val="000000"/>
                <w:sz w:val="18"/>
                <w:szCs w:val="18"/>
                <w:lang w:val="en-US"/>
              </w:rPr>
              <w:t>HoD</w:t>
            </w:r>
          </w:p>
        </w:tc>
        <w:tc>
          <w:tcPr>
            <w:tcW w:w="1744" w:type="dxa"/>
            <w:shd w:val="clear" w:color="auto" w:fill="auto"/>
            <w:noWrap/>
            <w:vAlign w:val="center"/>
            <w:hideMark/>
          </w:tcPr>
          <w:p w14:paraId="2598F3C5"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1</w:t>
            </w:r>
          </w:p>
        </w:tc>
        <w:tc>
          <w:tcPr>
            <w:tcW w:w="1057" w:type="dxa"/>
            <w:shd w:val="clear" w:color="auto" w:fill="auto"/>
            <w:noWrap/>
            <w:vAlign w:val="center"/>
            <w:hideMark/>
          </w:tcPr>
          <w:p w14:paraId="77CC8249"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863" w:type="dxa"/>
            <w:shd w:val="clear" w:color="auto" w:fill="auto"/>
            <w:noWrap/>
            <w:vAlign w:val="center"/>
            <w:hideMark/>
          </w:tcPr>
          <w:p w14:paraId="7BAF33C9"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689" w:type="dxa"/>
            <w:shd w:val="clear" w:color="auto" w:fill="auto"/>
            <w:noWrap/>
            <w:vAlign w:val="center"/>
            <w:hideMark/>
          </w:tcPr>
          <w:p w14:paraId="0B629D3C"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1612" w:type="dxa"/>
            <w:shd w:val="clear" w:color="auto" w:fill="auto"/>
            <w:noWrap/>
            <w:vAlign w:val="center"/>
            <w:hideMark/>
          </w:tcPr>
          <w:p w14:paraId="6136B9F9"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689" w:type="dxa"/>
            <w:shd w:val="clear" w:color="auto" w:fill="auto"/>
            <w:noWrap/>
            <w:vAlign w:val="center"/>
            <w:hideMark/>
          </w:tcPr>
          <w:p w14:paraId="0B89619F"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r>
      <w:tr w:rsidR="004D1B2C" w:rsidRPr="00B9224E" w14:paraId="35A8BF86" w14:textId="77777777" w:rsidTr="00B9224E">
        <w:trPr>
          <w:gridAfter w:val="1"/>
          <w:wAfter w:w="9" w:type="dxa"/>
          <w:trHeight w:val="300"/>
          <w:jc w:val="center"/>
        </w:trPr>
        <w:tc>
          <w:tcPr>
            <w:tcW w:w="2977" w:type="dxa"/>
            <w:gridSpan w:val="2"/>
            <w:shd w:val="clear" w:color="auto" w:fill="auto"/>
            <w:vAlign w:val="center"/>
            <w:hideMark/>
          </w:tcPr>
          <w:p w14:paraId="40464E28" w14:textId="77777777" w:rsidR="004D1B2C" w:rsidRPr="00B9224E" w:rsidRDefault="004D1B2C" w:rsidP="004D1B2C">
            <w:pPr>
              <w:spacing w:after="0" w:line="240" w:lineRule="auto"/>
              <w:jc w:val="center"/>
              <w:rPr>
                <w:rFonts w:ascii="Microsoft YaHei" w:eastAsia="Microsoft YaHei" w:hAnsi="Microsoft YaHei" w:cs="Calibri"/>
                <w:b/>
                <w:bCs/>
                <w:color w:val="000000"/>
                <w:sz w:val="18"/>
                <w:szCs w:val="18"/>
                <w:lang w:val="en-US"/>
              </w:rPr>
            </w:pPr>
            <w:r w:rsidRPr="00B9224E">
              <w:rPr>
                <w:rFonts w:ascii="Microsoft YaHei" w:eastAsia="Microsoft YaHei" w:hAnsi="Microsoft YaHei" w:cs="Calibri" w:hint="eastAsia"/>
                <w:b/>
                <w:bCs/>
                <w:color w:val="000000"/>
                <w:sz w:val="18"/>
                <w:szCs w:val="18"/>
                <w:lang w:val="en-US"/>
              </w:rPr>
              <w:t xml:space="preserve"> Deputy HoD</w:t>
            </w:r>
          </w:p>
        </w:tc>
        <w:tc>
          <w:tcPr>
            <w:tcW w:w="1744" w:type="dxa"/>
            <w:shd w:val="clear" w:color="auto" w:fill="auto"/>
            <w:noWrap/>
            <w:vAlign w:val="center"/>
            <w:hideMark/>
          </w:tcPr>
          <w:p w14:paraId="64312E5E"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2</w:t>
            </w:r>
          </w:p>
        </w:tc>
        <w:tc>
          <w:tcPr>
            <w:tcW w:w="1057" w:type="dxa"/>
            <w:shd w:val="clear" w:color="auto" w:fill="auto"/>
            <w:noWrap/>
            <w:vAlign w:val="center"/>
            <w:hideMark/>
          </w:tcPr>
          <w:p w14:paraId="4DCCC42F"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863" w:type="dxa"/>
            <w:shd w:val="clear" w:color="auto" w:fill="auto"/>
            <w:noWrap/>
            <w:vAlign w:val="center"/>
            <w:hideMark/>
          </w:tcPr>
          <w:p w14:paraId="438F1877"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689" w:type="dxa"/>
            <w:shd w:val="clear" w:color="auto" w:fill="auto"/>
            <w:noWrap/>
            <w:vAlign w:val="center"/>
            <w:hideMark/>
          </w:tcPr>
          <w:p w14:paraId="63AA5B74"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1612" w:type="dxa"/>
            <w:shd w:val="clear" w:color="auto" w:fill="auto"/>
            <w:noWrap/>
            <w:vAlign w:val="center"/>
            <w:hideMark/>
          </w:tcPr>
          <w:p w14:paraId="19836342"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c>
          <w:tcPr>
            <w:tcW w:w="689" w:type="dxa"/>
            <w:shd w:val="clear" w:color="auto" w:fill="auto"/>
            <w:noWrap/>
            <w:vAlign w:val="center"/>
            <w:hideMark/>
          </w:tcPr>
          <w:p w14:paraId="6083A6F4" w14:textId="77777777" w:rsidR="004D1B2C" w:rsidRPr="00B9224E" w:rsidRDefault="004D1B2C" w:rsidP="004D1B2C">
            <w:pPr>
              <w:spacing w:after="0" w:line="240" w:lineRule="auto"/>
              <w:jc w:val="center"/>
              <w:rPr>
                <w:rFonts w:ascii="Calibri" w:eastAsia="Times New Roman" w:hAnsi="Calibri" w:cs="Calibri"/>
                <w:b/>
                <w:bCs/>
                <w:lang w:val="en-US"/>
              </w:rPr>
            </w:pPr>
            <w:r w:rsidRPr="00B9224E">
              <w:rPr>
                <w:rFonts w:ascii="Calibri" w:eastAsia="Times New Roman" w:hAnsi="Calibri" w:cs="Calibri"/>
                <w:b/>
                <w:bCs/>
                <w:lang w:val="en-US"/>
              </w:rPr>
              <w:t> </w:t>
            </w:r>
          </w:p>
        </w:tc>
      </w:tr>
      <w:tr w:rsidR="004D1B2C" w:rsidRPr="00B9224E" w14:paraId="153B7CCE" w14:textId="77777777" w:rsidTr="00B9224E">
        <w:trPr>
          <w:gridAfter w:val="1"/>
          <w:wAfter w:w="9" w:type="dxa"/>
          <w:trHeight w:val="300"/>
          <w:jc w:val="center"/>
        </w:trPr>
        <w:tc>
          <w:tcPr>
            <w:tcW w:w="2977" w:type="dxa"/>
            <w:gridSpan w:val="2"/>
            <w:shd w:val="clear" w:color="auto" w:fill="auto"/>
            <w:noWrap/>
            <w:vAlign w:val="center"/>
            <w:hideMark/>
          </w:tcPr>
          <w:p w14:paraId="25C84C33" w14:textId="77777777" w:rsidR="004D1B2C" w:rsidRPr="00B9224E" w:rsidRDefault="004D1B2C" w:rsidP="004D1B2C">
            <w:pPr>
              <w:spacing w:after="0" w:line="240" w:lineRule="auto"/>
              <w:jc w:val="center"/>
              <w:rPr>
                <w:rFonts w:ascii="Calibri" w:eastAsia="Times New Roman" w:hAnsi="Calibri" w:cs="Calibri"/>
                <w:color w:val="000000"/>
                <w:lang w:val="en-US"/>
              </w:rPr>
            </w:pPr>
            <w:r w:rsidRPr="00B9224E">
              <w:rPr>
                <w:rFonts w:ascii="Calibri" w:eastAsia="Times New Roman" w:hAnsi="Calibri" w:cs="Calibri"/>
                <w:color w:val="000000"/>
                <w:lang w:val="en-US"/>
              </w:rPr>
              <w:t>Max additional adults</w:t>
            </w:r>
          </w:p>
        </w:tc>
        <w:tc>
          <w:tcPr>
            <w:tcW w:w="1744" w:type="dxa"/>
            <w:shd w:val="clear" w:color="auto" w:fill="auto"/>
            <w:noWrap/>
            <w:vAlign w:val="center"/>
            <w:hideMark/>
          </w:tcPr>
          <w:p w14:paraId="1020162C" w14:textId="77777777" w:rsidR="004D1B2C" w:rsidRPr="00B9224E" w:rsidRDefault="004D1B2C" w:rsidP="004D1B2C">
            <w:pPr>
              <w:spacing w:after="0" w:line="240" w:lineRule="auto"/>
              <w:jc w:val="center"/>
              <w:rPr>
                <w:rFonts w:ascii="Calibri" w:eastAsia="Times New Roman" w:hAnsi="Calibri" w:cs="Calibri"/>
                <w:color w:val="000000"/>
                <w:lang w:val="en-US"/>
              </w:rPr>
            </w:pPr>
            <w:r w:rsidRPr="00B9224E">
              <w:rPr>
                <w:rFonts w:ascii="Calibri" w:eastAsia="Times New Roman" w:hAnsi="Calibri" w:cs="Calibri"/>
                <w:color w:val="000000"/>
                <w:lang w:val="en-US"/>
              </w:rPr>
              <w:t>14</w:t>
            </w:r>
          </w:p>
        </w:tc>
        <w:tc>
          <w:tcPr>
            <w:tcW w:w="4910" w:type="dxa"/>
            <w:gridSpan w:val="5"/>
            <w:vMerge w:val="restart"/>
            <w:shd w:val="clear" w:color="auto" w:fill="auto"/>
            <w:noWrap/>
            <w:vAlign w:val="center"/>
            <w:hideMark/>
          </w:tcPr>
          <w:p w14:paraId="39FF6110" w14:textId="77777777" w:rsidR="004D1B2C" w:rsidRPr="00B9224E" w:rsidRDefault="004D1B2C" w:rsidP="004D1B2C">
            <w:pPr>
              <w:spacing w:after="0" w:line="240" w:lineRule="auto"/>
              <w:jc w:val="center"/>
              <w:rPr>
                <w:rFonts w:ascii="Calibri" w:eastAsia="Times New Roman" w:hAnsi="Calibri" w:cs="Calibri"/>
                <w:b/>
                <w:bCs/>
                <w:color w:val="000000"/>
                <w:lang w:val="en-US"/>
              </w:rPr>
            </w:pPr>
            <w:r w:rsidRPr="00B9224E">
              <w:rPr>
                <w:rFonts w:ascii="Calibri" w:eastAsia="Times New Roman" w:hAnsi="Calibri" w:cs="Calibri"/>
                <w:b/>
                <w:bCs/>
                <w:color w:val="000000"/>
                <w:lang w:val="en-US"/>
              </w:rPr>
              <w:t> </w:t>
            </w:r>
          </w:p>
        </w:tc>
      </w:tr>
      <w:tr w:rsidR="004D1B2C" w:rsidRPr="00B9224E" w14:paraId="02ADF2C8" w14:textId="77777777" w:rsidTr="00B9224E">
        <w:trPr>
          <w:gridAfter w:val="1"/>
          <w:wAfter w:w="9" w:type="dxa"/>
          <w:trHeight w:val="300"/>
          <w:jc w:val="center"/>
        </w:trPr>
        <w:tc>
          <w:tcPr>
            <w:tcW w:w="2977" w:type="dxa"/>
            <w:gridSpan w:val="2"/>
            <w:shd w:val="clear" w:color="auto" w:fill="auto"/>
            <w:noWrap/>
            <w:vAlign w:val="center"/>
            <w:hideMark/>
          </w:tcPr>
          <w:p w14:paraId="262FA415" w14:textId="77777777" w:rsidR="004D1B2C" w:rsidRPr="00B9224E" w:rsidRDefault="004D1B2C" w:rsidP="004D1B2C">
            <w:pPr>
              <w:spacing w:after="0" w:line="240" w:lineRule="auto"/>
              <w:jc w:val="center"/>
              <w:rPr>
                <w:rFonts w:ascii="Calibri" w:eastAsia="Times New Roman" w:hAnsi="Calibri" w:cs="Calibri"/>
                <w:color w:val="000000"/>
                <w:lang w:val="en-US"/>
              </w:rPr>
            </w:pPr>
            <w:r w:rsidRPr="00B9224E">
              <w:rPr>
                <w:rFonts w:ascii="Calibri" w:eastAsia="Times New Roman" w:hAnsi="Calibri" w:cs="Calibri"/>
                <w:color w:val="000000"/>
                <w:lang w:val="en-US"/>
              </w:rPr>
              <w:t>TOT with adults</w:t>
            </w:r>
          </w:p>
        </w:tc>
        <w:tc>
          <w:tcPr>
            <w:tcW w:w="1744" w:type="dxa"/>
            <w:shd w:val="clear" w:color="auto" w:fill="auto"/>
            <w:noWrap/>
            <w:vAlign w:val="center"/>
            <w:hideMark/>
          </w:tcPr>
          <w:p w14:paraId="0CB68AC8" w14:textId="76A6AC75" w:rsidR="004D1B2C" w:rsidRPr="00B9224E" w:rsidRDefault="004D1B2C" w:rsidP="004D1B2C">
            <w:pPr>
              <w:spacing w:after="0" w:line="240" w:lineRule="auto"/>
              <w:jc w:val="center"/>
              <w:rPr>
                <w:rFonts w:ascii="Calibri" w:eastAsia="Times New Roman" w:hAnsi="Calibri" w:cs="Calibri"/>
                <w:b/>
                <w:bCs/>
                <w:color w:val="000000"/>
                <w:lang w:val="en-US"/>
              </w:rPr>
            </w:pPr>
            <w:r w:rsidRPr="00B9224E">
              <w:rPr>
                <w:rFonts w:ascii="Calibri" w:eastAsia="Times New Roman" w:hAnsi="Calibri" w:cs="Calibri"/>
                <w:b/>
                <w:bCs/>
                <w:color w:val="000000"/>
                <w:lang w:val="en-US"/>
              </w:rPr>
              <w:t>44</w:t>
            </w:r>
            <w:r w:rsidR="00025229">
              <w:rPr>
                <w:rFonts w:ascii="Calibri" w:eastAsia="Times New Roman" w:hAnsi="Calibri" w:cs="Calibri"/>
                <w:b/>
                <w:bCs/>
                <w:color w:val="000000"/>
                <w:lang w:val="en-US"/>
              </w:rPr>
              <w:t>6</w:t>
            </w:r>
          </w:p>
        </w:tc>
        <w:tc>
          <w:tcPr>
            <w:tcW w:w="4910" w:type="dxa"/>
            <w:gridSpan w:val="5"/>
            <w:vMerge/>
            <w:vAlign w:val="center"/>
            <w:hideMark/>
          </w:tcPr>
          <w:p w14:paraId="51F6C344" w14:textId="77777777" w:rsidR="004D1B2C" w:rsidRPr="00B9224E" w:rsidRDefault="004D1B2C" w:rsidP="004D1B2C">
            <w:pPr>
              <w:spacing w:after="0" w:line="240" w:lineRule="auto"/>
              <w:rPr>
                <w:rFonts w:ascii="Calibri" w:eastAsia="Times New Roman" w:hAnsi="Calibri" w:cs="Calibri"/>
                <w:b/>
                <w:bCs/>
                <w:color w:val="000000"/>
                <w:lang w:val="en-US"/>
              </w:rPr>
            </w:pPr>
          </w:p>
        </w:tc>
      </w:tr>
    </w:tbl>
    <w:tbl>
      <w:tblPr>
        <w:tblStyle w:val="GridTable1Light"/>
        <w:tblW w:w="0" w:type="auto"/>
        <w:tblLook w:val="04A0" w:firstRow="1" w:lastRow="0" w:firstColumn="1" w:lastColumn="0" w:noHBand="0" w:noVBand="1"/>
      </w:tblPr>
      <w:tblGrid>
        <w:gridCol w:w="2263"/>
        <w:gridCol w:w="6753"/>
      </w:tblGrid>
      <w:tr w:rsidR="00BA42BD" w:rsidRPr="00935ECC" w14:paraId="688F256F" w14:textId="77777777" w:rsidTr="00842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F6F7D9" w14:textId="03377C80" w:rsidR="00BA42BD" w:rsidRPr="00BA42BD" w:rsidRDefault="00BA42BD" w:rsidP="000177AA">
            <w:pPr>
              <w:pStyle w:val="Heading2"/>
              <w:outlineLvl w:val="1"/>
            </w:pPr>
            <w:bookmarkStart w:id="36" w:name="_Toc27557426"/>
            <w:bookmarkStart w:id="37" w:name="_Toc51679729"/>
            <w:r w:rsidRPr="00F36A90">
              <w:lastRenderedPageBreak/>
              <w:t>Composition of the delegation – by sport</w:t>
            </w:r>
            <w:bookmarkEnd w:id="36"/>
            <w:bookmarkEnd w:id="37"/>
          </w:p>
        </w:tc>
      </w:tr>
      <w:tr w:rsidR="00B153B1" w:rsidRPr="00935ECC" w14:paraId="60A958FA"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147B7823" w14:textId="64DD1E95" w:rsidR="00B153B1" w:rsidRPr="00B9224E" w:rsidRDefault="00B153B1" w:rsidP="005E13BB">
            <w:pPr>
              <w:pStyle w:val="Heading3"/>
              <w:outlineLvl w:val="2"/>
              <w:rPr>
                <w:color w:val="auto"/>
                <w:lang w:val="en-US"/>
              </w:rPr>
            </w:pPr>
            <w:bookmarkStart w:id="38" w:name="_Toc51679730"/>
            <w:r w:rsidRPr="00B9224E">
              <w:rPr>
                <w:color w:val="auto"/>
                <w:lang w:val="en-US"/>
              </w:rPr>
              <w:t>Athletics</w:t>
            </w:r>
            <w:bookmarkEnd w:id="38"/>
          </w:p>
        </w:tc>
        <w:tc>
          <w:tcPr>
            <w:tcW w:w="6753" w:type="dxa"/>
          </w:tcPr>
          <w:p w14:paraId="62A8BFA1" w14:textId="67E8A15D" w:rsidR="00606DFE" w:rsidRPr="00B9224E" w:rsidRDefault="00B153B1" w:rsidP="00606DFE">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en-GB"/>
              </w:rPr>
              <w:t xml:space="preserve">Each </w:t>
            </w:r>
            <w:r w:rsidR="005E13BB" w:rsidRPr="00B9224E">
              <w:rPr>
                <w:rFonts w:cstheme="minorHAnsi"/>
                <w:b/>
                <w:bCs/>
                <w:lang w:val="en-GB"/>
              </w:rPr>
              <w:t>School Sport Entity</w:t>
            </w:r>
            <w:r w:rsidRPr="00B9224E">
              <w:rPr>
                <w:rFonts w:cstheme="minorHAnsi"/>
                <w:b/>
                <w:bCs/>
                <w:lang w:val="en-GB"/>
              </w:rPr>
              <w:t xml:space="preserve"> may enter a maximum number of </w:t>
            </w:r>
            <w:r w:rsidR="000B26FA" w:rsidRPr="00B9224E">
              <w:rPr>
                <w:rFonts w:cstheme="minorHAnsi"/>
                <w:b/>
                <w:bCs/>
                <w:lang w:val="en-GB"/>
              </w:rPr>
              <w:t>60</w:t>
            </w:r>
            <w:r w:rsidRPr="00B9224E">
              <w:rPr>
                <w:rFonts w:cstheme="minorHAnsi"/>
                <w:b/>
                <w:bCs/>
                <w:lang w:val="en-GB"/>
              </w:rPr>
              <w:t xml:space="preserve"> persons: </w:t>
            </w:r>
            <w:r w:rsidR="000B26FA" w:rsidRPr="00B9224E">
              <w:rPr>
                <w:rFonts w:cstheme="minorHAnsi"/>
                <w:b/>
                <w:bCs/>
                <w:lang w:val="en-GB"/>
              </w:rPr>
              <w:t>26</w:t>
            </w:r>
            <w:r w:rsidRPr="00B9224E">
              <w:rPr>
                <w:rFonts w:cstheme="minorHAnsi"/>
                <w:b/>
                <w:bCs/>
                <w:lang w:val="en-GB"/>
              </w:rPr>
              <w:t xml:space="preserve"> girls, </w:t>
            </w:r>
            <w:r w:rsidR="000B26FA" w:rsidRPr="00B9224E">
              <w:rPr>
                <w:rFonts w:cstheme="minorHAnsi"/>
                <w:b/>
                <w:bCs/>
                <w:lang w:val="en-GB"/>
              </w:rPr>
              <w:t>6</w:t>
            </w:r>
            <w:r w:rsidRPr="00B9224E">
              <w:rPr>
                <w:rFonts w:cstheme="minorHAnsi"/>
                <w:b/>
                <w:bCs/>
                <w:lang w:val="en-GB"/>
              </w:rPr>
              <w:t xml:space="preserve"> boys</w:t>
            </w:r>
            <w:r w:rsidR="004F37E3" w:rsidRPr="00B9224E">
              <w:rPr>
                <w:rFonts w:cstheme="minorHAnsi"/>
                <w:b/>
                <w:bCs/>
                <w:lang w:val="en-GB"/>
              </w:rPr>
              <w:t xml:space="preserve">, </w:t>
            </w:r>
            <w:r w:rsidR="000B26FA" w:rsidRPr="00B9224E">
              <w:rPr>
                <w:rFonts w:cstheme="minorHAnsi"/>
                <w:b/>
                <w:bCs/>
                <w:lang w:val="en-GB"/>
              </w:rPr>
              <w:t>6</w:t>
            </w:r>
            <w:r w:rsidRPr="00B9224E">
              <w:rPr>
                <w:rFonts w:cstheme="minorHAnsi"/>
                <w:b/>
                <w:bCs/>
                <w:lang w:val="en-GB"/>
              </w:rPr>
              <w:t xml:space="preserve"> coaches</w:t>
            </w:r>
            <w:r w:rsidR="004F37E3" w:rsidRPr="00B9224E">
              <w:rPr>
                <w:rFonts w:cstheme="minorHAnsi"/>
                <w:b/>
                <w:bCs/>
                <w:lang w:val="en-GB"/>
              </w:rPr>
              <w:t xml:space="preserve"> and 2 team officials*</w:t>
            </w:r>
            <w:r w:rsidR="00BF1356" w:rsidRPr="00B9224E">
              <w:rPr>
                <w:rFonts w:cstheme="minorHAnsi"/>
                <w:b/>
                <w:bCs/>
                <w:lang w:val="en-GB"/>
              </w:rPr>
              <w:t>.</w:t>
            </w:r>
            <w:r w:rsidR="00606DFE" w:rsidRPr="00B9224E">
              <w:rPr>
                <w:rFonts w:cstheme="minorHAnsi"/>
                <w:b/>
                <w:bCs/>
                <w:lang w:val="it-IT"/>
              </w:rPr>
              <w:t xml:space="preserve"> No referees needed</w:t>
            </w:r>
            <w:r w:rsidR="00C93273" w:rsidRPr="00B9224E">
              <w:rPr>
                <w:rFonts w:cstheme="minorHAnsi"/>
                <w:b/>
                <w:bCs/>
                <w:lang w:val="it-IT"/>
              </w:rPr>
              <w:t>.</w:t>
            </w:r>
          </w:p>
          <w:p w14:paraId="443F683C" w14:textId="4F8E9CCA" w:rsidR="00A611BF" w:rsidRPr="00B9224E" w:rsidRDefault="00A611BF" w:rsidP="00606DFE">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p>
          <w:p w14:paraId="2D21C6CD" w14:textId="76373B91" w:rsidR="00A611BF" w:rsidRPr="00B9224E" w:rsidRDefault="00A611BF" w:rsidP="00606DFE">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Divided as follows:</w:t>
            </w:r>
          </w:p>
          <w:p w14:paraId="74AFB4EE" w14:textId="2F2B5097" w:rsidR="00A611BF" w:rsidRPr="00B9224E" w:rsidRDefault="00A611BF" w:rsidP="00606DFE">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 xml:space="preserve">BOYS: </w:t>
            </w:r>
            <w:r w:rsidR="000B26FA" w:rsidRPr="00B9224E">
              <w:rPr>
                <w:rFonts w:cstheme="minorHAnsi"/>
                <w:b/>
                <w:bCs/>
                <w:lang w:val="it-IT"/>
              </w:rPr>
              <w:t>26</w:t>
            </w:r>
            <w:r w:rsidRPr="00B9224E">
              <w:rPr>
                <w:rFonts w:cstheme="minorHAnsi"/>
                <w:b/>
                <w:bCs/>
                <w:lang w:val="it-IT"/>
              </w:rPr>
              <w:t xml:space="preserve"> athletes, </w:t>
            </w:r>
            <w:r w:rsidR="000B26FA" w:rsidRPr="00B9224E">
              <w:rPr>
                <w:rFonts w:cstheme="minorHAnsi"/>
                <w:b/>
                <w:bCs/>
                <w:lang w:val="it-IT"/>
              </w:rPr>
              <w:t>3</w:t>
            </w:r>
            <w:r w:rsidRPr="00B9224E">
              <w:rPr>
                <w:rFonts w:cstheme="minorHAnsi"/>
                <w:b/>
                <w:bCs/>
                <w:lang w:val="it-IT"/>
              </w:rPr>
              <w:t xml:space="preserve"> coaches</w:t>
            </w:r>
            <w:r w:rsidR="004F37E3" w:rsidRPr="00B9224E">
              <w:rPr>
                <w:rFonts w:cstheme="minorHAnsi"/>
                <w:b/>
                <w:bCs/>
                <w:lang w:val="it-IT"/>
              </w:rPr>
              <w:t>, 1 team official</w:t>
            </w:r>
          </w:p>
          <w:p w14:paraId="458AAAF6" w14:textId="4814BE37" w:rsidR="00A611BF" w:rsidRPr="00B9224E" w:rsidRDefault="00A611BF" w:rsidP="00606DFE">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 xml:space="preserve">GIRLS: </w:t>
            </w:r>
            <w:r w:rsidR="000B26FA" w:rsidRPr="00B9224E">
              <w:rPr>
                <w:rFonts w:cstheme="minorHAnsi"/>
                <w:b/>
                <w:bCs/>
                <w:lang w:val="it-IT"/>
              </w:rPr>
              <w:t>26</w:t>
            </w:r>
            <w:r w:rsidRPr="00B9224E">
              <w:rPr>
                <w:rFonts w:cstheme="minorHAnsi"/>
                <w:b/>
                <w:bCs/>
                <w:lang w:val="it-IT"/>
              </w:rPr>
              <w:t xml:space="preserve"> athletes, </w:t>
            </w:r>
            <w:r w:rsidR="000B26FA" w:rsidRPr="00B9224E">
              <w:rPr>
                <w:rFonts w:cstheme="minorHAnsi"/>
                <w:b/>
                <w:bCs/>
                <w:lang w:val="it-IT"/>
              </w:rPr>
              <w:t>3</w:t>
            </w:r>
            <w:r w:rsidRPr="00B9224E">
              <w:rPr>
                <w:rFonts w:cstheme="minorHAnsi"/>
                <w:b/>
                <w:bCs/>
                <w:lang w:val="it-IT"/>
              </w:rPr>
              <w:t xml:space="preserve"> coaches</w:t>
            </w:r>
            <w:r w:rsidR="004F37E3" w:rsidRPr="00B9224E">
              <w:rPr>
                <w:rFonts w:cstheme="minorHAnsi"/>
                <w:b/>
                <w:bCs/>
                <w:lang w:val="it-IT"/>
              </w:rPr>
              <w:t xml:space="preserve">, </w:t>
            </w:r>
            <w:r w:rsidR="004F37E3" w:rsidRPr="00B9224E">
              <w:rPr>
                <w:rFonts w:cstheme="minorHAnsi"/>
                <w:b/>
                <w:bCs/>
                <w:lang w:val="en-GB"/>
              </w:rPr>
              <w:t>1 team official</w:t>
            </w:r>
          </w:p>
          <w:p w14:paraId="5E3D9CAB" w14:textId="49326E76" w:rsidR="00BF1356" w:rsidRPr="00B9224E" w:rsidRDefault="00BF1356" w:rsidP="00BF1356">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260AD7B2" w14:textId="77777777" w:rsidR="00A611BF" w:rsidRPr="00B9224E" w:rsidRDefault="00A611BF" w:rsidP="00A611BF">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Minimum composition of delegation: </w:t>
            </w:r>
          </w:p>
          <w:p w14:paraId="5A14F5BE" w14:textId="17321C22" w:rsidR="00A611BF" w:rsidRPr="00B9224E" w:rsidRDefault="00A611BF"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from 1 to 9 athletes = 1 coach</w:t>
            </w:r>
          </w:p>
          <w:p w14:paraId="7AADD15E" w14:textId="5ADDCB9E" w:rsidR="00A611BF" w:rsidRPr="00B9224E" w:rsidRDefault="00A611BF"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from 10 to 18 athletes</w:t>
            </w:r>
            <w:r w:rsidR="00A61E62">
              <w:rPr>
                <w:rFonts w:cstheme="minorHAnsi"/>
                <w:b/>
                <w:bCs/>
                <w:lang w:val="en-GB"/>
              </w:rPr>
              <w:t>=</w:t>
            </w:r>
            <w:r w:rsidRPr="00B9224E">
              <w:rPr>
                <w:rFonts w:cstheme="minorHAnsi"/>
                <w:b/>
                <w:bCs/>
                <w:lang w:val="en-GB"/>
              </w:rPr>
              <w:t xml:space="preserve"> 2 coaches</w:t>
            </w:r>
          </w:p>
          <w:p w14:paraId="0F918E7B" w14:textId="559F7648" w:rsidR="00A611BF" w:rsidRPr="00B9224E" w:rsidRDefault="00A611BF"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from 19 to 27 athletes = 3 coaches</w:t>
            </w:r>
          </w:p>
          <w:p w14:paraId="42A702B7" w14:textId="02A634DE" w:rsidR="00A611BF" w:rsidRPr="00B9224E" w:rsidRDefault="00A611BF"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from 28 to 36 athletes =</w:t>
            </w:r>
            <w:r w:rsidR="00B5516E" w:rsidRPr="00B9224E">
              <w:rPr>
                <w:rFonts w:cstheme="minorHAnsi"/>
                <w:b/>
                <w:bCs/>
                <w:lang w:val="en-GB"/>
              </w:rPr>
              <w:t xml:space="preserve"> </w:t>
            </w:r>
            <w:r w:rsidRPr="00B9224E">
              <w:rPr>
                <w:rFonts w:cstheme="minorHAnsi"/>
                <w:b/>
                <w:bCs/>
                <w:lang w:val="en-GB"/>
              </w:rPr>
              <w:t>4 coaches</w:t>
            </w:r>
          </w:p>
          <w:p w14:paraId="6B560984" w14:textId="37236737" w:rsidR="00A611BF" w:rsidRPr="00B9224E" w:rsidRDefault="00A611BF"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from 37 to 45 athletes</w:t>
            </w:r>
            <w:r w:rsidR="00C2365E" w:rsidRPr="00B9224E">
              <w:rPr>
                <w:rFonts w:cstheme="minorHAnsi"/>
                <w:b/>
                <w:bCs/>
                <w:lang w:val="en-GB"/>
              </w:rPr>
              <w:t xml:space="preserve"> </w:t>
            </w:r>
            <w:r w:rsidRPr="00B9224E">
              <w:rPr>
                <w:rFonts w:cstheme="minorHAnsi"/>
                <w:b/>
                <w:bCs/>
                <w:lang w:val="en-GB"/>
              </w:rPr>
              <w:t>=</w:t>
            </w:r>
            <w:r w:rsidR="0078703C" w:rsidRPr="00B9224E">
              <w:rPr>
                <w:rFonts w:cstheme="minorHAnsi"/>
                <w:b/>
                <w:bCs/>
                <w:lang w:val="en-GB"/>
              </w:rPr>
              <w:t xml:space="preserve"> </w:t>
            </w:r>
            <w:r w:rsidRPr="00B9224E">
              <w:rPr>
                <w:rFonts w:cstheme="minorHAnsi"/>
                <w:b/>
                <w:bCs/>
                <w:lang w:val="en-GB"/>
              </w:rPr>
              <w:t>5 coaches</w:t>
            </w:r>
            <w:r w:rsidR="00C2365E" w:rsidRPr="00B9224E">
              <w:rPr>
                <w:rFonts w:cstheme="minorHAnsi"/>
                <w:b/>
                <w:bCs/>
                <w:lang w:val="en-GB"/>
              </w:rPr>
              <w:t xml:space="preserve"> </w:t>
            </w:r>
          </w:p>
          <w:p w14:paraId="06959761" w14:textId="4038D728" w:rsidR="00A611BF" w:rsidRPr="00B9224E" w:rsidRDefault="00A611BF"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from 46 to 5</w:t>
            </w:r>
            <w:r w:rsidR="000B26FA" w:rsidRPr="00B9224E">
              <w:rPr>
                <w:rFonts w:cstheme="minorHAnsi"/>
                <w:b/>
                <w:bCs/>
                <w:lang w:val="en-GB"/>
              </w:rPr>
              <w:t>2</w:t>
            </w:r>
            <w:r w:rsidRPr="00B9224E">
              <w:rPr>
                <w:rFonts w:cstheme="minorHAnsi"/>
                <w:b/>
                <w:bCs/>
                <w:lang w:val="en-GB"/>
              </w:rPr>
              <w:t xml:space="preserve"> athletes</w:t>
            </w:r>
            <w:r w:rsidR="00C2365E" w:rsidRPr="00B9224E">
              <w:rPr>
                <w:rFonts w:cstheme="minorHAnsi"/>
                <w:b/>
                <w:bCs/>
                <w:lang w:val="en-GB"/>
              </w:rPr>
              <w:t xml:space="preserve"> </w:t>
            </w:r>
            <w:r w:rsidRPr="00B9224E">
              <w:rPr>
                <w:rFonts w:cstheme="minorHAnsi"/>
                <w:b/>
                <w:bCs/>
                <w:lang w:val="en-GB"/>
              </w:rPr>
              <w:t>=</w:t>
            </w:r>
            <w:r w:rsidR="0078703C" w:rsidRPr="00B9224E">
              <w:rPr>
                <w:rFonts w:cstheme="minorHAnsi"/>
                <w:b/>
                <w:bCs/>
                <w:lang w:val="en-GB"/>
              </w:rPr>
              <w:t xml:space="preserve"> </w:t>
            </w:r>
            <w:r w:rsidRPr="00B9224E">
              <w:rPr>
                <w:rFonts w:cstheme="minorHAnsi"/>
                <w:b/>
                <w:bCs/>
                <w:lang w:val="en-GB"/>
              </w:rPr>
              <w:t>6 coaches</w:t>
            </w:r>
            <w:r w:rsidR="00C2365E" w:rsidRPr="00B9224E">
              <w:rPr>
                <w:rFonts w:cstheme="minorHAnsi"/>
                <w:b/>
                <w:bCs/>
                <w:lang w:val="en-GB"/>
              </w:rPr>
              <w:t xml:space="preserve"> </w:t>
            </w:r>
          </w:p>
          <w:p w14:paraId="2EC48168" w14:textId="7CCE4599" w:rsidR="00A611BF" w:rsidRPr="00B9224E" w:rsidRDefault="00A611BF" w:rsidP="00BF1356">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1050F0ED" w14:textId="5AF42CEF" w:rsidR="00A611BF" w:rsidRPr="00B9224E" w:rsidRDefault="00A611BF" w:rsidP="00BF1356">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en-GB"/>
              </w:rPr>
              <w:t>NOTE</w:t>
            </w:r>
          </w:p>
          <w:p w14:paraId="1C8A59EF" w14:textId="77777777" w:rsidR="000B26FA" w:rsidRPr="00B9224E" w:rsidRDefault="000B26FA" w:rsidP="000B26FA">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B9224E">
              <w:rPr>
                <w:rFonts w:eastAsia="Times New Roman" w:cs="Calibri"/>
                <w:b/>
                <w:bCs/>
                <w:sz w:val="20"/>
                <w:szCs w:val="20"/>
              </w:rPr>
              <w:t xml:space="preserve">Each country may enter 2 competitors in each </w:t>
            </w:r>
            <w:proofErr w:type="gramStart"/>
            <w:r w:rsidRPr="00B9224E">
              <w:rPr>
                <w:rFonts w:eastAsia="Times New Roman" w:cs="Calibri"/>
                <w:b/>
                <w:bCs/>
                <w:sz w:val="20"/>
                <w:szCs w:val="20"/>
              </w:rPr>
              <w:t>event  and</w:t>
            </w:r>
            <w:proofErr w:type="gramEnd"/>
            <w:r w:rsidRPr="00B9224E">
              <w:rPr>
                <w:rFonts w:eastAsia="Times New Roman" w:cs="Calibri"/>
                <w:b/>
                <w:bCs/>
                <w:sz w:val="20"/>
                <w:szCs w:val="20"/>
              </w:rPr>
              <w:t xml:space="preserve"> 1 team in each relay. </w:t>
            </w:r>
          </w:p>
          <w:p w14:paraId="5865F94D" w14:textId="21F70512" w:rsidR="000B26FA" w:rsidRPr="00B9224E" w:rsidRDefault="000B26FA" w:rsidP="000B26FA">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imes New Roman" w:cs="Calibri"/>
                <w:b/>
                <w:bCs/>
                <w:sz w:val="20"/>
                <w:szCs w:val="20"/>
              </w:rPr>
            </w:pPr>
            <w:r w:rsidRPr="00B9224E">
              <w:rPr>
                <w:rFonts w:eastAsia="Times New Roman" w:cs="Calibri"/>
                <w:b/>
                <w:bCs/>
                <w:sz w:val="20"/>
                <w:szCs w:val="20"/>
              </w:rPr>
              <w:t>Each athlete may be entered in 2 events plus 1 relay, or 1 event plus 2 relays, except when he/she is registered in a track event over 400m. In that case, only 1 track event may be entered + 1 relay.</w:t>
            </w:r>
          </w:p>
          <w:p w14:paraId="5FBC94E7" w14:textId="07E29C2A" w:rsidR="004F37E3" w:rsidRPr="00B9224E" w:rsidRDefault="004F37E3" w:rsidP="004F37E3">
            <w:pPr>
              <w:tabs>
                <w:tab w:val="left" w:pos="705"/>
              </w:tabs>
              <w:ind w:left="383"/>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it-IT"/>
              </w:rPr>
              <w:t>*team officials (</w:t>
            </w:r>
            <w:r w:rsidRPr="00B9224E">
              <w:rPr>
                <w:b/>
                <w:bCs/>
              </w:rPr>
              <w:t>Doctor, Physiotherapist, Trainer, Statistician, Team manager</w:t>
            </w:r>
            <w:r w:rsidRPr="00B9224E">
              <w:rPr>
                <w:rFonts w:cstheme="minorHAnsi"/>
                <w:b/>
                <w:bCs/>
                <w:lang w:val="it-IT"/>
              </w:rPr>
              <w:t>)</w:t>
            </w:r>
          </w:p>
        </w:tc>
      </w:tr>
      <w:tr w:rsidR="00B153B1" w:rsidRPr="00935ECC" w14:paraId="6A9F4312"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282E66FD" w14:textId="24B6EC4A" w:rsidR="00B153B1" w:rsidRPr="00B9224E" w:rsidRDefault="00B153B1" w:rsidP="005E13BB">
            <w:pPr>
              <w:pStyle w:val="Heading3"/>
              <w:outlineLvl w:val="2"/>
              <w:rPr>
                <w:lang w:val="en-US"/>
              </w:rPr>
            </w:pPr>
            <w:bookmarkStart w:id="39" w:name="_Hlk27556100"/>
            <w:bookmarkStart w:id="40" w:name="_Toc51679731"/>
            <w:r w:rsidRPr="00B9224E">
              <w:rPr>
                <w:lang w:val="en-US"/>
              </w:rPr>
              <w:t>Badminton</w:t>
            </w:r>
            <w:bookmarkEnd w:id="40"/>
          </w:p>
        </w:tc>
        <w:tc>
          <w:tcPr>
            <w:tcW w:w="6753" w:type="dxa"/>
          </w:tcPr>
          <w:p w14:paraId="1570E28E" w14:textId="0F99370B" w:rsidR="007C68F2" w:rsidRPr="00B9224E" w:rsidRDefault="007C68F2" w:rsidP="00BF1356">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en-GB"/>
              </w:rPr>
              <w:t xml:space="preserve">Each </w:t>
            </w:r>
            <w:r w:rsidR="005E13BB" w:rsidRPr="00B9224E">
              <w:rPr>
                <w:rFonts w:cstheme="minorHAnsi"/>
                <w:b/>
                <w:bCs/>
                <w:lang w:val="en-GB"/>
              </w:rPr>
              <w:t>School Sport Entity</w:t>
            </w:r>
            <w:r w:rsidRPr="00B9224E">
              <w:rPr>
                <w:rFonts w:cstheme="minorHAnsi"/>
                <w:b/>
                <w:bCs/>
                <w:lang w:val="en-GB"/>
              </w:rPr>
              <w:t xml:space="preserve"> may enter a maximum number of 1</w:t>
            </w:r>
            <w:r w:rsidR="004F37E3" w:rsidRPr="00B9224E">
              <w:rPr>
                <w:rFonts w:cstheme="minorHAnsi"/>
                <w:b/>
                <w:bCs/>
                <w:lang w:val="en-GB"/>
              </w:rPr>
              <w:t>4</w:t>
            </w:r>
            <w:r w:rsidRPr="00B9224E">
              <w:rPr>
                <w:rFonts w:cstheme="minorHAnsi"/>
                <w:b/>
                <w:bCs/>
                <w:lang w:val="en-GB"/>
              </w:rPr>
              <w:t xml:space="preserve"> persons: 4 girls, 4 boys, 2 coaches</w:t>
            </w:r>
            <w:r w:rsidR="004F37E3" w:rsidRPr="00B9224E">
              <w:rPr>
                <w:rFonts w:cstheme="minorHAnsi"/>
                <w:b/>
                <w:bCs/>
                <w:lang w:val="en-GB"/>
              </w:rPr>
              <w:t xml:space="preserve">, </w:t>
            </w:r>
            <w:r w:rsidRPr="00B9224E">
              <w:rPr>
                <w:rFonts w:cstheme="minorHAnsi"/>
                <w:b/>
                <w:bCs/>
                <w:lang w:val="en-GB"/>
              </w:rPr>
              <w:t xml:space="preserve">2 </w:t>
            </w:r>
            <w:r w:rsidR="00F23B55" w:rsidRPr="00B9224E">
              <w:rPr>
                <w:rFonts w:cstheme="minorHAnsi"/>
                <w:b/>
                <w:bCs/>
                <w:lang w:val="en-GB"/>
              </w:rPr>
              <w:t>umpires</w:t>
            </w:r>
            <w:r w:rsidR="004F37E3" w:rsidRPr="00B9224E">
              <w:rPr>
                <w:rFonts w:cstheme="minorHAnsi"/>
                <w:b/>
                <w:bCs/>
                <w:lang w:val="en-GB"/>
              </w:rPr>
              <w:t xml:space="preserve"> and 2 team officials*</w:t>
            </w:r>
            <w:r w:rsidR="00BF1356" w:rsidRPr="00B9224E">
              <w:rPr>
                <w:rFonts w:cstheme="minorHAnsi"/>
                <w:b/>
                <w:bCs/>
                <w:lang w:val="en-GB"/>
              </w:rPr>
              <w:t>.</w:t>
            </w:r>
          </w:p>
          <w:p w14:paraId="2CA3729E" w14:textId="6DD2E214" w:rsidR="007C68F2" w:rsidRPr="00B9224E" w:rsidRDefault="007C68F2" w:rsidP="00B62993">
            <w:pPr>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59A8DD2B" w14:textId="77777777" w:rsidR="00A611BF" w:rsidRPr="00B9224E" w:rsidRDefault="00A611BF" w:rsidP="00A611BF">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Divided as follows:</w:t>
            </w:r>
          </w:p>
          <w:p w14:paraId="3E398F97" w14:textId="2E711932" w:rsidR="00A611BF" w:rsidRPr="00B9224E" w:rsidRDefault="00A611BF" w:rsidP="00A611BF">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 xml:space="preserve">BOYS: 4 athletes, 1 coach, 1 </w:t>
            </w:r>
            <w:r w:rsidR="00F23B55" w:rsidRPr="00B9224E">
              <w:rPr>
                <w:rFonts w:cstheme="minorHAnsi"/>
                <w:b/>
                <w:bCs/>
                <w:lang w:val="it-IT"/>
              </w:rPr>
              <w:t>umpire</w:t>
            </w:r>
            <w:r w:rsidR="004F37E3" w:rsidRPr="00B9224E">
              <w:rPr>
                <w:rFonts w:cstheme="minorHAnsi"/>
                <w:b/>
                <w:bCs/>
                <w:lang w:val="it-IT"/>
              </w:rPr>
              <w:t xml:space="preserve"> </w:t>
            </w:r>
            <w:r w:rsidR="004F37E3" w:rsidRPr="00B9224E">
              <w:rPr>
                <w:rFonts w:cstheme="minorHAnsi"/>
                <w:b/>
                <w:bCs/>
                <w:lang w:val="en-GB"/>
              </w:rPr>
              <w:t>and 1 team official</w:t>
            </w:r>
          </w:p>
          <w:p w14:paraId="41466CF2" w14:textId="43E05002" w:rsidR="00A611BF" w:rsidRPr="00B9224E" w:rsidRDefault="00A611BF" w:rsidP="00A611BF">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 xml:space="preserve">GIRLS: 4 athletes, 1 coach, 1 </w:t>
            </w:r>
            <w:r w:rsidR="00F23B55" w:rsidRPr="00B9224E">
              <w:rPr>
                <w:rFonts w:cstheme="minorHAnsi"/>
                <w:b/>
                <w:bCs/>
                <w:lang w:val="it-IT"/>
              </w:rPr>
              <w:t>umpire</w:t>
            </w:r>
            <w:r w:rsidR="004F37E3" w:rsidRPr="00B9224E">
              <w:rPr>
                <w:rFonts w:cstheme="minorHAnsi"/>
                <w:b/>
                <w:bCs/>
                <w:lang w:val="it-IT"/>
              </w:rPr>
              <w:t xml:space="preserve"> </w:t>
            </w:r>
            <w:r w:rsidR="004F37E3" w:rsidRPr="00B9224E">
              <w:rPr>
                <w:rFonts w:cstheme="minorHAnsi"/>
                <w:b/>
                <w:bCs/>
                <w:lang w:val="en-GB"/>
              </w:rPr>
              <w:t>and 1 team official</w:t>
            </w:r>
          </w:p>
          <w:p w14:paraId="4E381C77" w14:textId="4CBCD9F7" w:rsidR="00A611BF" w:rsidRPr="00B9224E" w:rsidRDefault="00A611BF" w:rsidP="00B62993">
            <w:pPr>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75B1C668" w14:textId="77777777" w:rsidR="00AE2D7B" w:rsidRPr="00B9224E" w:rsidRDefault="00AE2D7B" w:rsidP="00AE2D7B">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Minimum composition of delegation: </w:t>
            </w:r>
          </w:p>
          <w:p w14:paraId="401585B5" w14:textId="48B80EA4" w:rsidR="00AE2D7B" w:rsidRPr="00B9224E" w:rsidRDefault="00AE2D7B"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 xml:space="preserve">from </w:t>
            </w:r>
            <w:r w:rsidR="006D3E36" w:rsidRPr="00B9224E">
              <w:rPr>
                <w:rFonts w:cstheme="minorHAnsi"/>
                <w:b/>
                <w:bCs/>
                <w:lang w:val="en-GB"/>
              </w:rPr>
              <w:t>1</w:t>
            </w:r>
            <w:r w:rsidRPr="00B9224E">
              <w:rPr>
                <w:rFonts w:cstheme="minorHAnsi"/>
                <w:b/>
                <w:bCs/>
                <w:lang w:val="en-GB"/>
              </w:rPr>
              <w:t xml:space="preserve"> to </w:t>
            </w:r>
            <w:r w:rsidR="006D3E36" w:rsidRPr="00B9224E">
              <w:rPr>
                <w:rFonts w:cstheme="minorHAnsi"/>
                <w:b/>
                <w:bCs/>
                <w:lang w:val="en-GB"/>
              </w:rPr>
              <w:t>4</w:t>
            </w:r>
            <w:r w:rsidRPr="00B9224E">
              <w:rPr>
                <w:rFonts w:cstheme="minorHAnsi"/>
                <w:b/>
                <w:bCs/>
                <w:lang w:val="en-GB"/>
              </w:rPr>
              <w:t xml:space="preserve"> athletes = </w:t>
            </w:r>
            <w:r w:rsidR="006D3E36" w:rsidRPr="00B9224E">
              <w:rPr>
                <w:rFonts w:cstheme="minorHAnsi"/>
                <w:b/>
                <w:bCs/>
                <w:lang w:val="en-GB"/>
              </w:rPr>
              <w:t>1</w:t>
            </w:r>
            <w:r w:rsidRPr="00B9224E">
              <w:rPr>
                <w:rFonts w:cstheme="minorHAnsi"/>
                <w:b/>
                <w:bCs/>
                <w:lang w:val="en-GB"/>
              </w:rPr>
              <w:t xml:space="preserve"> coach</w:t>
            </w:r>
          </w:p>
          <w:p w14:paraId="2217A970" w14:textId="6717A5D8" w:rsidR="006D3E36" w:rsidRPr="00B9224E" w:rsidRDefault="006D3E36"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from 5 to 8 athletes = 2 coaches</w:t>
            </w:r>
          </w:p>
          <w:p w14:paraId="11423586" w14:textId="651A9A23" w:rsidR="00844F61" w:rsidRPr="00B9224E" w:rsidRDefault="00844F61" w:rsidP="00844F61">
            <w:pPr>
              <w:cnfStyle w:val="000000000000" w:firstRow="0" w:lastRow="0" w:firstColumn="0" w:lastColumn="0" w:oddVBand="0" w:evenVBand="0" w:oddHBand="0" w:evenHBand="0" w:firstRowFirstColumn="0" w:firstRowLastColumn="0" w:lastRowFirstColumn="0" w:lastRowLastColumn="0"/>
              <w:rPr>
                <w:b/>
                <w:bCs/>
                <w:lang w:val="en-GB"/>
              </w:rPr>
            </w:pPr>
          </w:p>
          <w:p w14:paraId="0C1EB828" w14:textId="2530AEC9" w:rsidR="00844F61" w:rsidRPr="00B9224E" w:rsidRDefault="00844F61" w:rsidP="00844F61">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Minimum number of </w:t>
            </w:r>
            <w:r w:rsidR="001C728F" w:rsidRPr="00B9224E">
              <w:rPr>
                <w:b/>
                <w:bCs/>
                <w:lang w:val="en-GB"/>
              </w:rPr>
              <w:t>umpires</w:t>
            </w:r>
            <w:r w:rsidRPr="00B9224E">
              <w:rPr>
                <w:b/>
                <w:bCs/>
                <w:lang w:val="en-GB"/>
              </w:rPr>
              <w:t>:</w:t>
            </w:r>
          </w:p>
          <w:p w14:paraId="118B99BF" w14:textId="1DF873C9" w:rsidR="00844F61" w:rsidRPr="00B9224E" w:rsidRDefault="00844F61"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 xml:space="preserve">from 1 to </w:t>
            </w:r>
            <w:r w:rsidR="00F23B55" w:rsidRPr="00B9224E">
              <w:rPr>
                <w:rFonts w:cstheme="minorHAnsi"/>
                <w:b/>
                <w:bCs/>
                <w:lang w:val="en-GB"/>
              </w:rPr>
              <w:t>2</w:t>
            </w:r>
            <w:r w:rsidRPr="00B9224E">
              <w:rPr>
                <w:rFonts w:cstheme="minorHAnsi"/>
                <w:b/>
                <w:bCs/>
                <w:lang w:val="en-GB"/>
              </w:rPr>
              <w:t xml:space="preserve"> athletes = 0 </w:t>
            </w:r>
            <w:r w:rsidR="00F23B55" w:rsidRPr="00B9224E">
              <w:rPr>
                <w:rFonts w:cstheme="minorHAnsi"/>
                <w:b/>
                <w:bCs/>
                <w:lang w:val="it-IT"/>
              </w:rPr>
              <w:t>umpire</w:t>
            </w:r>
          </w:p>
          <w:p w14:paraId="5F7EA39C" w14:textId="41A88349" w:rsidR="00F23B55" w:rsidRPr="00B9224E" w:rsidRDefault="00F23B55"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 xml:space="preserve">from 3 to 5 athletes = 1 </w:t>
            </w:r>
            <w:r w:rsidRPr="00B9224E">
              <w:rPr>
                <w:rFonts w:cstheme="minorHAnsi"/>
                <w:b/>
                <w:bCs/>
                <w:lang w:val="it-IT"/>
              </w:rPr>
              <w:t>umpire</w:t>
            </w:r>
          </w:p>
          <w:p w14:paraId="3CC369F4" w14:textId="2A9BFC4E" w:rsidR="00844F61" w:rsidRPr="00B9224E" w:rsidRDefault="00844F61" w:rsidP="00E8783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from </w:t>
            </w:r>
            <w:r w:rsidR="00F23B55" w:rsidRPr="00B9224E">
              <w:rPr>
                <w:b/>
                <w:bCs/>
                <w:lang w:val="en-GB"/>
              </w:rPr>
              <w:t>6</w:t>
            </w:r>
            <w:r w:rsidRPr="00B9224E">
              <w:rPr>
                <w:b/>
                <w:bCs/>
                <w:lang w:val="en-GB"/>
              </w:rPr>
              <w:t xml:space="preserve"> to 8 athletes = 2 </w:t>
            </w:r>
            <w:r w:rsidR="00F23B55" w:rsidRPr="00B9224E">
              <w:rPr>
                <w:rFonts w:cstheme="minorHAnsi"/>
                <w:b/>
                <w:bCs/>
                <w:lang w:val="it-IT"/>
              </w:rPr>
              <w:t>umpires</w:t>
            </w:r>
          </w:p>
          <w:p w14:paraId="0402ACF4" w14:textId="77777777" w:rsidR="00AE2D7B" w:rsidRPr="00B9224E" w:rsidRDefault="00AE2D7B" w:rsidP="00B62993">
            <w:pPr>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4B2174DB" w14:textId="607A38B9" w:rsidR="00A611BF" w:rsidRPr="00B9224E" w:rsidRDefault="00A611BF" w:rsidP="00B62993">
            <w:pPr>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en-GB"/>
              </w:rPr>
              <w:t>NOTE</w:t>
            </w:r>
          </w:p>
          <w:p w14:paraId="7C11D570" w14:textId="6995B00D" w:rsidR="00A611BF" w:rsidRPr="00B9224E" w:rsidRDefault="00B62993" w:rsidP="007D47C6">
            <w:pPr>
              <w:pStyle w:val="ListParagraph"/>
              <w:numPr>
                <w:ilvl w:val="0"/>
                <w:numId w:val="23"/>
              </w:numPr>
              <w:ind w:left="743"/>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B9224E">
              <w:rPr>
                <w:rFonts w:cstheme="minorHAnsi"/>
                <w:b/>
                <w:bCs/>
                <w:lang w:val="en-US"/>
              </w:rPr>
              <w:t xml:space="preserve">Two entries from each </w:t>
            </w:r>
            <w:r w:rsidR="005E13BB" w:rsidRPr="00B9224E">
              <w:rPr>
                <w:rFonts w:cstheme="minorHAnsi"/>
                <w:b/>
                <w:bCs/>
                <w:lang w:val="en-US"/>
              </w:rPr>
              <w:t>School Sport Entity</w:t>
            </w:r>
            <w:r w:rsidRPr="00B9224E">
              <w:rPr>
                <w:rFonts w:cstheme="minorHAnsi"/>
                <w:b/>
                <w:bCs/>
                <w:lang w:val="en-US"/>
              </w:rPr>
              <w:t xml:space="preserve"> are permitted in each event.</w:t>
            </w:r>
          </w:p>
          <w:p w14:paraId="69475602" w14:textId="77777777" w:rsidR="004F37E3" w:rsidRPr="00B9224E" w:rsidRDefault="00B62993" w:rsidP="007D47C6">
            <w:pPr>
              <w:pStyle w:val="ListParagraph"/>
              <w:numPr>
                <w:ilvl w:val="0"/>
                <w:numId w:val="23"/>
              </w:numPr>
              <w:ind w:left="743"/>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B9224E">
              <w:rPr>
                <w:rFonts w:cstheme="minorHAnsi"/>
                <w:b/>
                <w:bCs/>
                <w:lang w:val="en-US"/>
              </w:rPr>
              <w:t xml:space="preserve">One </w:t>
            </w:r>
            <w:r w:rsidR="00FB53D0" w:rsidRPr="00B9224E">
              <w:rPr>
                <w:rFonts w:cstheme="minorHAnsi"/>
                <w:b/>
                <w:bCs/>
                <w:lang w:val="en-US"/>
              </w:rPr>
              <w:t>athlete</w:t>
            </w:r>
            <w:r w:rsidRPr="00B9224E">
              <w:rPr>
                <w:rFonts w:cstheme="minorHAnsi"/>
                <w:b/>
                <w:bCs/>
                <w:lang w:val="en-US"/>
              </w:rPr>
              <w:t xml:space="preserve"> </w:t>
            </w:r>
            <w:r w:rsidR="00F80A0E" w:rsidRPr="00B9224E">
              <w:rPr>
                <w:rFonts w:cstheme="minorHAnsi"/>
                <w:b/>
                <w:bCs/>
                <w:lang w:val="en-US"/>
              </w:rPr>
              <w:t>can</w:t>
            </w:r>
            <w:r w:rsidR="00D835BE" w:rsidRPr="00B9224E">
              <w:rPr>
                <w:rFonts w:cstheme="minorHAnsi"/>
                <w:b/>
                <w:bCs/>
                <w:lang w:val="en-US"/>
              </w:rPr>
              <w:t>not</w:t>
            </w:r>
            <w:r w:rsidRPr="00B9224E">
              <w:rPr>
                <w:rFonts w:cstheme="minorHAnsi"/>
                <w:b/>
                <w:bCs/>
                <w:lang w:val="en-US"/>
              </w:rPr>
              <w:t xml:space="preserve"> participate in more than two events.</w:t>
            </w:r>
            <w:r w:rsidR="000310CC" w:rsidRPr="00B9224E">
              <w:rPr>
                <w:rFonts w:cstheme="minorHAnsi"/>
                <w:b/>
                <w:bCs/>
                <w:lang w:val="en-US"/>
              </w:rPr>
              <w:t xml:space="preserve"> </w:t>
            </w:r>
          </w:p>
          <w:p w14:paraId="1731BFFE" w14:textId="09E31FCB" w:rsidR="00BF71B9" w:rsidRPr="00B9224E" w:rsidRDefault="004F37E3" w:rsidP="004F37E3">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B9224E">
              <w:rPr>
                <w:rFonts w:cstheme="minorHAnsi"/>
                <w:b/>
                <w:bCs/>
                <w:lang w:val="it-IT"/>
              </w:rPr>
              <w:t>*team officials (</w:t>
            </w:r>
            <w:r w:rsidRPr="00B9224E">
              <w:rPr>
                <w:b/>
                <w:bCs/>
              </w:rPr>
              <w:t>Doctor, Physiotherapist, Trainer, Statistician, Team manager</w:t>
            </w:r>
            <w:r w:rsidRPr="00B9224E">
              <w:rPr>
                <w:rFonts w:cstheme="minorHAnsi"/>
                <w:b/>
                <w:bCs/>
                <w:lang w:val="it-IT"/>
              </w:rPr>
              <w:t>)</w:t>
            </w:r>
          </w:p>
        </w:tc>
      </w:tr>
      <w:tr w:rsidR="00FB169C" w:rsidRPr="00935ECC" w14:paraId="6367E4EA"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7CD21686" w14:textId="1788E90B" w:rsidR="00FB169C" w:rsidRPr="00B9224E" w:rsidRDefault="00FB169C" w:rsidP="005E13BB">
            <w:pPr>
              <w:pStyle w:val="Heading3"/>
              <w:outlineLvl w:val="2"/>
              <w:rPr>
                <w:lang w:val="en-US"/>
              </w:rPr>
            </w:pPr>
            <w:bookmarkStart w:id="41" w:name="_Toc51679732"/>
            <w:bookmarkEnd w:id="39"/>
            <w:r w:rsidRPr="00B9224E">
              <w:rPr>
                <w:lang w:val="en-US"/>
              </w:rPr>
              <w:lastRenderedPageBreak/>
              <w:t>Basketball</w:t>
            </w:r>
            <w:bookmarkEnd w:id="41"/>
          </w:p>
        </w:tc>
        <w:tc>
          <w:tcPr>
            <w:tcW w:w="6753" w:type="dxa"/>
          </w:tcPr>
          <w:p w14:paraId="2B3A11E3" w14:textId="77777777" w:rsidR="0078703C" w:rsidRPr="00B9224E"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en-GB"/>
              </w:rPr>
              <w:t>Each School Sport Entity may enter a maximum number of 34 persons: 12 girls, 12 boys, 4 coaches, 4 other team officials, and 2 referees.</w:t>
            </w:r>
          </w:p>
          <w:p w14:paraId="6DCCECBB" w14:textId="77777777" w:rsidR="0078703C" w:rsidRPr="00B9224E"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69A2B5C5" w14:textId="77777777"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Divided as follows:</w:t>
            </w:r>
          </w:p>
          <w:p w14:paraId="22243FE1" w14:textId="77777777"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BOYS:  12 athletes, 2 coaches, 2 team officials*, 1 referee</w:t>
            </w:r>
          </w:p>
          <w:p w14:paraId="63B35122" w14:textId="77777777"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GIRLS: 12 athletes, 2 coaches, 2 team officials*, 1 referee</w:t>
            </w:r>
          </w:p>
          <w:p w14:paraId="713C809B"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rPr>
            </w:pPr>
          </w:p>
          <w:p w14:paraId="391EB2CB"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Minimum composition of delegation: </w:t>
            </w:r>
          </w:p>
          <w:p w14:paraId="69BDF294" w14:textId="77777777" w:rsidR="0078703C" w:rsidRPr="00B9224E"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Each team= 10 athletes + 1 coach</w:t>
            </w:r>
          </w:p>
          <w:p w14:paraId="371019FE" w14:textId="77777777" w:rsidR="0078703C" w:rsidRPr="00B9224E" w:rsidRDefault="0078703C" w:rsidP="0078703C">
            <w:pPr>
              <w:pStyle w:val="ListParagraph"/>
              <w:cnfStyle w:val="000000000000" w:firstRow="0" w:lastRow="0" w:firstColumn="0" w:lastColumn="0" w:oddVBand="0" w:evenVBand="0" w:oddHBand="0" w:evenHBand="0" w:firstRowFirstColumn="0" w:firstRowLastColumn="0" w:lastRowFirstColumn="0" w:lastRowLastColumn="0"/>
              <w:rPr>
                <w:b/>
                <w:bCs/>
                <w:lang w:val="en-GB"/>
              </w:rPr>
            </w:pPr>
          </w:p>
          <w:p w14:paraId="7FC1F345"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Minimum number of referees:</w:t>
            </w:r>
          </w:p>
          <w:p w14:paraId="37FDFFF4" w14:textId="77777777" w:rsidR="0078703C" w:rsidRPr="00B9224E"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1 team = 1 referee</w:t>
            </w:r>
          </w:p>
          <w:p w14:paraId="110A527E" w14:textId="77777777" w:rsidR="00BF71B9" w:rsidRPr="00B9224E"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2 teams = 2 referees</w:t>
            </w:r>
          </w:p>
          <w:p w14:paraId="07C2763F" w14:textId="77777777" w:rsidR="004F37E3" w:rsidRPr="00B9224E" w:rsidRDefault="004F37E3" w:rsidP="004F37E3">
            <w:pPr>
              <w:cnfStyle w:val="000000000000" w:firstRow="0" w:lastRow="0" w:firstColumn="0" w:lastColumn="0" w:oddVBand="0" w:evenVBand="0" w:oddHBand="0" w:evenHBand="0" w:firstRowFirstColumn="0" w:firstRowLastColumn="0" w:lastRowFirstColumn="0" w:lastRowLastColumn="0"/>
              <w:rPr>
                <w:b/>
                <w:bCs/>
                <w:lang w:val="en-GB"/>
              </w:rPr>
            </w:pPr>
          </w:p>
          <w:p w14:paraId="4A3EF16E" w14:textId="77777777" w:rsidR="004F37E3" w:rsidRPr="00B9224E" w:rsidDel="00BE7AA3" w:rsidRDefault="004F37E3" w:rsidP="004F37E3">
            <w:pPr>
              <w:cnfStyle w:val="000000000000" w:firstRow="0" w:lastRow="0" w:firstColumn="0" w:lastColumn="0" w:oddVBand="0" w:evenVBand="0" w:oddHBand="0" w:evenHBand="0" w:firstRowFirstColumn="0" w:firstRowLastColumn="0" w:lastRowFirstColumn="0" w:lastRowLastColumn="0"/>
              <w:rPr>
                <w:del w:id="42" w:author="Josip Kosutic" w:date="2019-12-27T10:34:00Z"/>
                <w:b/>
                <w:bCs/>
                <w:lang w:val="en-US"/>
              </w:rPr>
            </w:pPr>
            <w:r w:rsidRPr="00B9224E">
              <w:rPr>
                <w:b/>
                <w:bCs/>
                <w:lang w:val="en-US"/>
              </w:rPr>
              <w:t xml:space="preserve">NOTE </w:t>
            </w:r>
          </w:p>
          <w:p w14:paraId="6BC0D8AF" w14:textId="77777777" w:rsidR="004F37E3" w:rsidRPr="00B9224E" w:rsidRDefault="004F37E3" w:rsidP="004F37E3">
            <w:pPr>
              <w:cnfStyle w:val="000000000000" w:firstRow="0" w:lastRow="0" w:firstColumn="0" w:lastColumn="0" w:oddVBand="0" w:evenVBand="0" w:oddHBand="0" w:evenHBand="0" w:firstRowFirstColumn="0" w:firstRowLastColumn="0" w:lastRowFirstColumn="0" w:lastRowLastColumn="0"/>
              <w:rPr>
                <w:rFonts w:cstheme="minorHAnsi"/>
                <w:b/>
                <w:bCs/>
              </w:rPr>
            </w:pPr>
          </w:p>
          <w:p w14:paraId="6045959A" w14:textId="77777777" w:rsidR="004F37E3" w:rsidRPr="00B9224E" w:rsidRDefault="004F37E3" w:rsidP="007D47C6">
            <w:pPr>
              <w:pStyle w:val="ListParagraph"/>
              <w:numPr>
                <w:ilvl w:val="0"/>
                <w:numId w:val="24"/>
              </w:num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rFonts w:cstheme="minorHAnsi"/>
                <w:b/>
                <w:bCs/>
              </w:rPr>
              <w:t>The</w:t>
            </w:r>
            <w:r w:rsidRPr="00B9224E">
              <w:rPr>
                <w:rFonts w:cstheme="minorHAnsi"/>
                <w:b/>
                <w:bCs/>
                <w:spacing w:val="-19"/>
              </w:rPr>
              <w:t xml:space="preserve"> </w:t>
            </w:r>
            <w:r w:rsidRPr="00B9224E">
              <w:rPr>
                <w:rFonts w:cstheme="minorHAnsi"/>
                <w:b/>
                <w:bCs/>
              </w:rPr>
              <w:t>competition</w:t>
            </w:r>
            <w:r w:rsidRPr="00B9224E">
              <w:rPr>
                <w:rFonts w:cstheme="minorHAnsi"/>
                <w:b/>
                <w:bCs/>
                <w:spacing w:val="-18"/>
              </w:rPr>
              <w:t xml:space="preserve"> </w:t>
            </w:r>
            <w:r w:rsidRPr="00B9224E">
              <w:rPr>
                <w:rFonts w:cstheme="minorHAnsi"/>
                <w:b/>
                <w:bCs/>
              </w:rPr>
              <w:t>is</w:t>
            </w:r>
            <w:r w:rsidRPr="00B9224E">
              <w:rPr>
                <w:rFonts w:cstheme="minorHAnsi"/>
                <w:b/>
                <w:bCs/>
                <w:spacing w:val="-21"/>
              </w:rPr>
              <w:t xml:space="preserve"> </w:t>
            </w:r>
            <w:r w:rsidRPr="00B9224E">
              <w:rPr>
                <w:rFonts w:cstheme="minorHAnsi"/>
                <w:b/>
                <w:bCs/>
              </w:rPr>
              <w:t>open</w:t>
            </w:r>
            <w:r w:rsidRPr="00B9224E">
              <w:rPr>
                <w:rFonts w:cstheme="minorHAnsi"/>
                <w:b/>
                <w:bCs/>
                <w:spacing w:val="-18"/>
              </w:rPr>
              <w:t xml:space="preserve"> </w:t>
            </w:r>
            <w:r w:rsidRPr="00B9224E">
              <w:rPr>
                <w:rFonts w:cstheme="minorHAnsi"/>
                <w:b/>
                <w:bCs/>
                <w:spacing w:val="-18"/>
                <w:lang w:val="en-GB"/>
              </w:rPr>
              <w:t xml:space="preserve">to </w:t>
            </w:r>
            <w:r w:rsidRPr="00B9224E">
              <w:rPr>
                <w:rFonts w:cstheme="minorHAnsi"/>
                <w:b/>
                <w:bCs/>
              </w:rPr>
              <w:t>selected teams.</w:t>
            </w:r>
          </w:p>
          <w:p w14:paraId="688921AA" w14:textId="77777777" w:rsidR="004F37E3" w:rsidRPr="00B9224E" w:rsidRDefault="004F37E3" w:rsidP="007D47C6">
            <w:pPr>
              <w:pStyle w:val="ListParagraph"/>
              <w:numPr>
                <w:ilvl w:val="0"/>
                <w:numId w:val="24"/>
              </w:num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b/>
                <w:bCs/>
                <w:lang w:val="hr-HR"/>
              </w:rPr>
              <w:t xml:space="preserve">All refeeres have to be </w:t>
            </w:r>
            <w:r w:rsidRPr="00B9224E">
              <w:rPr>
                <w:b/>
                <w:bCs/>
              </w:rPr>
              <w:t xml:space="preserve">FIBA International licensed </w:t>
            </w:r>
          </w:p>
          <w:p w14:paraId="22B70C84" w14:textId="1BA2CA24" w:rsidR="004F37E3" w:rsidRPr="00B9224E" w:rsidRDefault="004F37E3" w:rsidP="004F37E3">
            <w:p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it-IT"/>
              </w:rPr>
              <w:t>*team officials (</w:t>
            </w:r>
            <w:r w:rsidRPr="00B9224E">
              <w:rPr>
                <w:b/>
                <w:bCs/>
              </w:rPr>
              <w:t>Doctor, Physiotherapist, Trainer, Statistician, Team manager</w:t>
            </w:r>
            <w:r w:rsidRPr="00B9224E">
              <w:rPr>
                <w:rFonts w:cstheme="minorHAnsi"/>
                <w:b/>
                <w:bCs/>
                <w:lang w:val="it-IT"/>
              </w:rPr>
              <w:t>)</w:t>
            </w:r>
          </w:p>
        </w:tc>
      </w:tr>
      <w:tr w:rsidR="0078703C" w:rsidRPr="00935ECC" w14:paraId="28F8A6C5"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4EEADBB5" w14:textId="32AA487D" w:rsidR="0078703C" w:rsidRPr="00B9224E" w:rsidRDefault="0078703C" w:rsidP="0078703C">
            <w:pPr>
              <w:pStyle w:val="Heading3"/>
              <w:outlineLvl w:val="2"/>
              <w:rPr>
                <w:lang w:val="en-US"/>
              </w:rPr>
            </w:pPr>
            <w:bookmarkStart w:id="43" w:name="_Toc51679733"/>
            <w:r w:rsidRPr="00B9224E">
              <w:rPr>
                <w:color w:val="auto"/>
                <w:lang w:val="en-US"/>
              </w:rPr>
              <w:t>Basketball 3x3</w:t>
            </w:r>
            <w:bookmarkEnd w:id="43"/>
          </w:p>
        </w:tc>
        <w:tc>
          <w:tcPr>
            <w:tcW w:w="6753" w:type="dxa"/>
          </w:tcPr>
          <w:p w14:paraId="103A2860" w14:textId="20E12645" w:rsidR="0078703C" w:rsidRPr="00B9224E"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en-GB"/>
              </w:rPr>
              <w:t>Each School Sport Entity may enter a maximum number of 1</w:t>
            </w:r>
            <w:r w:rsidR="00B9224E">
              <w:rPr>
                <w:rFonts w:cstheme="minorHAnsi"/>
                <w:b/>
                <w:bCs/>
                <w:lang w:val="en-GB"/>
              </w:rPr>
              <w:t>4</w:t>
            </w:r>
            <w:r w:rsidRPr="00B9224E">
              <w:rPr>
                <w:rFonts w:cstheme="minorHAnsi"/>
                <w:b/>
                <w:bCs/>
                <w:lang w:val="en-GB"/>
              </w:rPr>
              <w:t xml:space="preserve"> persons: 4 girls, 4 boys</w:t>
            </w:r>
            <w:r w:rsidR="007918A5" w:rsidRPr="00B9224E">
              <w:rPr>
                <w:rFonts w:cstheme="minorHAnsi"/>
                <w:b/>
                <w:bCs/>
                <w:lang w:val="en-GB"/>
              </w:rPr>
              <w:t xml:space="preserve">, </w:t>
            </w:r>
            <w:r w:rsidRPr="00B9224E">
              <w:rPr>
                <w:rFonts w:cstheme="minorHAnsi"/>
                <w:b/>
                <w:bCs/>
                <w:lang w:val="en-GB"/>
              </w:rPr>
              <w:t>2 coaches</w:t>
            </w:r>
            <w:r w:rsidR="00B9224E">
              <w:rPr>
                <w:rFonts w:cstheme="minorHAnsi"/>
                <w:b/>
                <w:bCs/>
                <w:lang w:val="en-GB"/>
              </w:rPr>
              <w:t>, 2 referees</w:t>
            </w:r>
            <w:r w:rsidR="007918A5" w:rsidRPr="00B9224E">
              <w:rPr>
                <w:rFonts w:cstheme="minorHAnsi"/>
                <w:b/>
                <w:bCs/>
                <w:lang w:val="en-GB"/>
              </w:rPr>
              <w:t xml:space="preserve"> and</w:t>
            </w:r>
            <w:r w:rsidR="004F37E3" w:rsidRPr="00B9224E">
              <w:rPr>
                <w:rFonts w:cstheme="minorHAnsi"/>
                <w:b/>
                <w:bCs/>
                <w:lang w:val="en-GB"/>
              </w:rPr>
              <w:t xml:space="preserve"> </w:t>
            </w:r>
            <w:r w:rsidR="004F37E3" w:rsidRPr="00B9224E">
              <w:rPr>
                <w:rFonts w:cstheme="minorHAnsi"/>
                <w:b/>
                <w:bCs/>
                <w:lang w:val="it-IT"/>
              </w:rPr>
              <w:t>2 team officials*</w:t>
            </w:r>
            <w:r w:rsidRPr="00B9224E">
              <w:rPr>
                <w:rFonts w:cstheme="minorHAnsi"/>
                <w:b/>
                <w:bCs/>
                <w:lang w:val="en-GB"/>
              </w:rPr>
              <w:t>.</w:t>
            </w:r>
          </w:p>
          <w:p w14:paraId="222BB6EE" w14:textId="77777777" w:rsidR="0078703C" w:rsidRPr="00B9224E"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021589F4" w14:textId="77777777"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Divided as follows:</w:t>
            </w:r>
          </w:p>
          <w:p w14:paraId="0F59FFAE" w14:textId="00D4C65A"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BOYS:  4 athletes, 1 coaches, 1 referee</w:t>
            </w:r>
            <w:r w:rsidR="007918A5" w:rsidRPr="00B9224E">
              <w:rPr>
                <w:rFonts w:cstheme="minorHAnsi"/>
                <w:b/>
                <w:bCs/>
                <w:lang w:val="en-GB"/>
              </w:rPr>
              <w:t xml:space="preserve"> and </w:t>
            </w:r>
            <w:r w:rsidR="007918A5" w:rsidRPr="00B9224E">
              <w:rPr>
                <w:rFonts w:cstheme="minorHAnsi"/>
                <w:b/>
                <w:bCs/>
                <w:lang w:val="it-IT"/>
              </w:rPr>
              <w:t>1 team official</w:t>
            </w:r>
          </w:p>
          <w:p w14:paraId="0AB265DF" w14:textId="33AD40E8"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GIRLS: 4 athletes, 1 coaches, 1 referee</w:t>
            </w:r>
            <w:r w:rsidR="007918A5" w:rsidRPr="00B9224E">
              <w:rPr>
                <w:rFonts w:cstheme="minorHAnsi"/>
                <w:b/>
                <w:bCs/>
                <w:lang w:val="it-IT"/>
              </w:rPr>
              <w:t xml:space="preserve"> </w:t>
            </w:r>
            <w:r w:rsidR="007918A5" w:rsidRPr="00B9224E">
              <w:rPr>
                <w:rFonts w:cstheme="minorHAnsi"/>
                <w:b/>
                <w:bCs/>
                <w:lang w:val="en-GB"/>
              </w:rPr>
              <w:t xml:space="preserve">and </w:t>
            </w:r>
            <w:r w:rsidR="007918A5" w:rsidRPr="00B9224E">
              <w:rPr>
                <w:rFonts w:cstheme="minorHAnsi"/>
                <w:b/>
                <w:bCs/>
                <w:lang w:val="it-IT"/>
              </w:rPr>
              <w:t>1 team official</w:t>
            </w:r>
          </w:p>
          <w:p w14:paraId="78FAD434"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rPr>
            </w:pPr>
          </w:p>
          <w:p w14:paraId="49ABD7EF"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Minimum composition of delegation: </w:t>
            </w:r>
          </w:p>
          <w:p w14:paraId="54FE8DB0" w14:textId="555B0019" w:rsidR="0078703C" w:rsidRPr="00B9224E" w:rsidRDefault="0078703C" w:rsidP="006F48C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 xml:space="preserve">Each team= </w:t>
            </w:r>
            <w:r w:rsidR="00B9224E">
              <w:rPr>
                <w:rFonts w:cstheme="minorHAnsi"/>
                <w:b/>
                <w:bCs/>
                <w:lang w:val="en-GB"/>
              </w:rPr>
              <w:t>3</w:t>
            </w:r>
            <w:r w:rsidRPr="00B9224E">
              <w:rPr>
                <w:rFonts w:cstheme="minorHAnsi"/>
                <w:b/>
                <w:bCs/>
                <w:lang w:val="en-GB"/>
              </w:rPr>
              <w:t xml:space="preserve"> athletes + 1 coach</w:t>
            </w:r>
          </w:p>
          <w:p w14:paraId="448E68E3"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p>
          <w:p w14:paraId="265A9F0A" w14:textId="77777777" w:rsidR="0078703C" w:rsidRPr="00B9224E" w:rsidDel="00BE7AA3" w:rsidRDefault="0078703C" w:rsidP="0078703C">
            <w:pPr>
              <w:cnfStyle w:val="000000000000" w:firstRow="0" w:lastRow="0" w:firstColumn="0" w:lastColumn="0" w:oddVBand="0" w:evenVBand="0" w:oddHBand="0" w:evenHBand="0" w:firstRowFirstColumn="0" w:firstRowLastColumn="0" w:lastRowFirstColumn="0" w:lastRowLastColumn="0"/>
              <w:rPr>
                <w:del w:id="44" w:author="Josip Kosutic" w:date="2019-12-27T10:34:00Z"/>
                <w:b/>
                <w:bCs/>
                <w:lang w:val="en-US"/>
              </w:rPr>
            </w:pPr>
            <w:r w:rsidRPr="00B9224E">
              <w:rPr>
                <w:b/>
                <w:bCs/>
                <w:lang w:val="en-US"/>
              </w:rPr>
              <w:t xml:space="preserve">NOTE </w:t>
            </w:r>
          </w:p>
          <w:p w14:paraId="71C025FA" w14:textId="7338C153" w:rsidR="0078703C" w:rsidRPr="00B9224E" w:rsidRDefault="0078703C" w:rsidP="007D47C6">
            <w:pPr>
              <w:pStyle w:val="ListParagraph"/>
              <w:numPr>
                <w:ilvl w:val="0"/>
                <w:numId w:val="24"/>
              </w:num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rFonts w:cstheme="minorHAnsi"/>
                <w:b/>
                <w:bCs/>
              </w:rPr>
              <w:t>The</w:t>
            </w:r>
            <w:r w:rsidRPr="00B9224E">
              <w:rPr>
                <w:rFonts w:cstheme="minorHAnsi"/>
                <w:b/>
                <w:bCs/>
                <w:spacing w:val="-19"/>
              </w:rPr>
              <w:t xml:space="preserve"> </w:t>
            </w:r>
            <w:r w:rsidRPr="00B9224E">
              <w:rPr>
                <w:rFonts w:cstheme="minorHAnsi"/>
                <w:b/>
                <w:bCs/>
              </w:rPr>
              <w:t>competition</w:t>
            </w:r>
            <w:r w:rsidRPr="00B9224E">
              <w:rPr>
                <w:rFonts w:cstheme="minorHAnsi"/>
                <w:b/>
                <w:bCs/>
                <w:spacing w:val="-18"/>
              </w:rPr>
              <w:t xml:space="preserve"> </w:t>
            </w:r>
            <w:r w:rsidRPr="00B9224E">
              <w:rPr>
                <w:rFonts w:cstheme="minorHAnsi"/>
                <w:b/>
                <w:bCs/>
              </w:rPr>
              <w:t>is</w:t>
            </w:r>
            <w:r w:rsidRPr="00B9224E">
              <w:rPr>
                <w:rFonts w:cstheme="minorHAnsi"/>
                <w:b/>
                <w:bCs/>
                <w:spacing w:val="-21"/>
              </w:rPr>
              <w:t xml:space="preserve"> </w:t>
            </w:r>
            <w:r w:rsidRPr="00B9224E">
              <w:rPr>
                <w:rFonts w:cstheme="minorHAnsi"/>
                <w:b/>
                <w:bCs/>
              </w:rPr>
              <w:t>open</w:t>
            </w:r>
            <w:r w:rsidRPr="00B9224E">
              <w:rPr>
                <w:rFonts w:cstheme="minorHAnsi"/>
                <w:b/>
                <w:bCs/>
                <w:spacing w:val="-18"/>
              </w:rPr>
              <w:t xml:space="preserve"> </w:t>
            </w:r>
            <w:r w:rsidR="00600A70" w:rsidRPr="00600A70">
              <w:rPr>
                <w:rFonts w:cstheme="minorHAnsi"/>
                <w:b/>
                <w:bCs/>
              </w:rPr>
              <w:t>to selected</w:t>
            </w:r>
            <w:r w:rsidRPr="00B9224E">
              <w:rPr>
                <w:rFonts w:cstheme="minorHAnsi"/>
                <w:b/>
                <w:bCs/>
              </w:rPr>
              <w:t xml:space="preserve"> teams.</w:t>
            </w:r>
          </w:p>
          <w:p w14:paraId="22FB97BB" w14:textId="4B759275" w:rsidR="004F37E3" w:rsidRPr="00B9224E" w:rsidRDefault="004F37E3" w:rsidP="004F37E3">
            <w:p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rFonts w:cstheme="minorHAnsi"/>
                <w:b/>
                <w:bCs/>
                <w:lang w:val="it-IT"/>
              </w:rPr>
              <w:t>*team officials (</w:t>
            </w:r>
            <w:r w:rsidRPr="00B9224E">
              <w:rPr>
                <w:b/>
                <w:bCs/>
              </w:rPr>
              <w:t>Doctor, Physiotherapist, Trainer, Statistician, Team manager</w:t>
            </w:r>
            <w:r w:rsidRPr="00B9224E">
              <w:rPr>
                <w:rFonts w:cstheme="minorHAnsi"/>
                <w:b/>
                <w:bCs/>
                <w:lang w:val="it-IT"/>
              </w:rPr>
              <w:t>)</w:t>
            </w:r>
          </w:p>
        </w:tc>
      </w:tr>
      <w:tr w:rsidR="0078703C" w:rsidRPr="00935ECC" w14:paraId="32D77813"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591B6D24" w14:textId="554342DC" w:rsidR="0078703C" w:rsidRPr="00B347B3" w:rsidRDefault="0078703C" w:rsidP="0078703C">
            <w:pPr>
              <w:pStyle w:val="Heading3"/>
              <w:outlineLvl w:val="2"/>
              <w:rPr>
                <w:lang w:val="en-US"/>
              </w:rPr>
            </w:pPr>
            <w:bookmarkStart w:id="45" w:name="_Hlk27555966"/>
            <w:bookmarkStart w:id="46" w:name="_Toc51679734"/>
            <w:r w:rsidRPr="00B347B3">
              <w:rPr>
                <w:lang w:val="en-US"/>
              </w:rPr>
              <w:lastRenderedPageBreak/>
              <w:t>Chess</w:t>
            </w:r>
            <w:bookmarkEnd w:id="46"/>
          </w:p>
        </w:tc>
        <w:tc>
          <w:tcPr>
            <w:tcW w:w="6753" w:type="dxa"/>
          </w:tcPr>
          <w:p w14:paraId="41199ED5" w14:textId="65969E99" w:rsidR="0078703C" w:rsidRPr="00B347B3" w:rsidRDefault="0078703C" w:rsidP="0078703C">
            <w:pPr>
              <w:spacing w:line="256" w:lineRule="auto"/>
              <w:jc w:val="both"/>
              <w:cnfStyle w:val="000000000000" w:firstRow="0" w:lastRow="0" w:firstColumn="0" w:lastColumn="0" w:oddVBand="0" w:evenVBand="0" w:oddHBand="0" w:evenHBand="0" w:firstRowFirstColumn="0" w:firstRowLastColumn="0" w:lastRowFirstColumn="0" w:lastRowLastColumn="0"/>
              <w:rPr>
                <w:color w:val="FF0000"/>
                <w:lang w:val="en-US"/>
              </w:rPr>
            </w:pPr>
          </w:p>
          <w:p w14:paraId="785A5123" w14:textId="73C49094" w:rsidR="0078703C" w:rsidRPr="00A61E62" w:rsidRDefault="0078703C" w:rsidP="0078703C">
            <w:pPr>
              <w:spacing w:line="256" w:lineRule="auto"/>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A61E62">
              <w:rPr>
                <w:rFonts w:cstheme="minorHAnsi"/>
                <w:b/>
                <w:bCs/>
                <w:lang w:val="en-GB"/>
              </w:rPr>
              <w:t xml:space="preserve">Each School Sport Entity may enter a maximum number of 7 persons: 3 girls, 3 boys, 1 coach. </w:t>
            </w:r>
            <w:r w:rsidRPr="00A61E62">
              <w:rPr>
                <w:rFonts w:cstheme="minorHAnsi"/>
                <w:b/>
                <w:bCs/>
                <w:lang w:val="it-IT"/>
              </w:rPr>
              <w:t>No referee needed.</w:t>
            </w:r>
          </w:p>
          <w:p w14:paraId="32610473" w14:textId="77777777" w:rsidR="0078703C" w:rsidRPr="00A61E62"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color w:val="FF0000"/>
                <w:lang w:val="it-IT"/>
              </w:rPr>
            </w:pPr>
          </w:p>
          <w:p w14:paraId="19D7AC81" w14:textId="77777777" w:rsidR="0078703C" w:rsidRPr="00A61E62" w:rsidRDefault="0078703C" w:rsidP="0078703C">
            <w:pPr>
              <w:pStyle w:val="xxxmsonormal"/>
              <w:cnfStyle w:val="000000000000" w:firstRow="0" w:lastRow="0" w:firstColumn="0" w:lastColumn="0" w:oddVBand="0" w:evenVBand="0" w:oddHBand="0" w:evenHBand="0" w:firstRowFirstColumn="0" w:firstRowLastColumn="0" w:lastRowFirstColumn="0" w:lastRowLastColumn="0"/>
              <w:rPr>
                <w:b/>
                <w:bCs/>
              </w:rPr>
            </w:pPr>
            <w:r w:rsidRPr="00A61E62">
              <w:rPr>
                <w:b/>
                <w:bCs/>
                <w:lang w:val="en-GB"/>
              </w:rPr>
              <w:t>Divided as follows:</w:t>
            </w:r>
          </w:p>
          <w:p w14:paraId="0201A0BE" w14:textId="77777777" w:rsidR="0078703C" w:rsidRPr="00A61E62" w:rsidRDefault="0078703C" w:rsidP="0078703C">
            <w:pPr>
              <w:pStyle w:val="xxxmsonormal"/>
              <w:cnfStyle w:val="000000000000" w:firstRow="0" w:lastRow="0" w:firstColumn="0" w:lastColumn="0" w:oddVBand="0" w:evenVBand="0" w:oddHBand="0" w:evenHBand="0" w:firstRowFirstColumn="0" w:firstRowLastColumn="0" w:lastRowFirstColumn="0" w:lastRowLastColumn="0"/>
              <w:rPr>
                <w:b/>
                <w:bCs/>
              </w:rPr>
            </w:pPr>
            <w:r w:rsidRPr="00A61E62">
              <w:rPr>
                <w:b/>
                <w:bCs/>
                <w:lang w:val="en-GB"/>
              </w:rPr>
              <w:t>BOYS:  3 athletes</w:t>
            </w:r>
          </w:p>
          <w:p w14:paraId="13803E44" w14:textId="77777777" w:rsidR="0078703C" w:rsidRPr="00A61E62" w:rsidRDefault="0078703C" w:rsidP="0078703C">
            <w:pPr>
              <w:pStyle w:val="xxxmsonormal"/>
              <w:cnfStyle w:val="000000000000" w:firstRow="0" w:lastRow="0" w:firstColumn="0" w:lastColumn="0" w:oddVBand="0" w:evenVBand="0" w:oddHBand="0" w:evenHBand="0" w:firstRowFirstColumn="0" w:firstRowLastColumn="0" w:lastRowFirstColumn="0" w:lastRowLastColumn="0"/>
              <w:rPr>
                <w:b/>
                <w:bCs/>
              </w:rPr>
            </w:pPr>
            <w:r w:rsidRPr="00A61E62">
              <w:rPr>
                <w:b/>
                <w:bCs/>
                <w:lang w:val="en-GB"/>
              </w:rPr>
              <w:t>GIRLS: 3 athletes</w:t>
            </w:r>
          </w:p>
          <w:p w14:paraId="39E174BF" w14:textId="77777777" w:rsidR="0078703C" w:rsidRPr="00A61E62" w:rsidRDefault="0078703C" w:rsidP="0078703C">
            <w:pPr>
              <w:pStyle w:val="xxxmsonormal"/>
              <w:cnfStyle w:val="000000000000" w:firstRow="0" w:lastRow="0" w:firstColumn="0" w:lastColumn="0" w:oddVBand="0" w:evenVBand="0" w:oddHBand="0" w:evenHBand="0" w:firstRowFirstColumn="0" w:firstRowLastColumn="0" w:lastRowFirstColumn="0" w:lastRowLastColumn="0"/>
              <w:rPr>
                <w:b/>
                <w:bCs/>
              </w:rPr>
            </w:pPr>
            <w:r w:rsidRPr="00A61E62">
              <w:rPr>
                <w:b/>
                <w:bCs/>
                <w:lang w:val="en-GB"/>
              </w:rPr>
              <w:t>SHARING: 1 coach</w:t>
            </w:r>
          </w:p>
          <w:p w14:paraId="170FBDAC" w14:textId="61D05ACE" w:rsidR="0078703C" w:rsidRPr="00A61E62" w:rsidRDefault="0078703C" w:rsidP="0078703C">
            <w:pPr>
              <w:pStyle w:val="xxxmsonormal"/>
              <w:cnfStyle w:val="000000000000" w:firstRow="0" w:lastRow="0" w:firstColumn="0" w:lastColumn="0" w:oddVBand="0" w:evenVBand="0" w:oddHBand="0" w:evenHBand="0" w:firstRowFirstColumn="0" w:firstRowLastColumn="0" w:lastRowFirstColumn="0" w:lastRowLastColumn="0"/>
              <w:rPr>
                <w:b/>
                <w:bCs/>
              </w:rPr>
            </w:pPr>
            <w:r w:rsidRPr="00A61E62">
              <w:rPr>
                <w:b/>
                <w:bCs/>
                <w:lang w:val="en-GB"/>
              </w:rPr>
              <w:t xml:space="preserve"> Minimum composition of delegation: </w:t>
            </w:r>
          </w:p>
          <w:p w14:paraId="51EC3C5C" w14:textId="77777777" w:rsidR="0078703C" w:rsidRPr="00A61E62" w:rsidRDefault="0078703C" w:rsidP="0078703C">
            <w:pPr>
              <w:pStyle w:val="xxxmsonormal"/>
              <w:cnfStyle w:val="000000000000" w:firstRow="0" w:lastRow="0" w:firstColumn="0" w:lastColumn="0" w:oddVBand="0" w:evenVBand="0" w:oddHBand="0" w:evenHBand="0" w:firstRowFirstColumn="0" w:firstRowLastColumn="0" w:lastRowFirstColumn="0" w:lastRowLastColumn="0"/>
              <w:rPr>
                <w:b/>
                <w:bCs/>
              </w:rPr>
            </w:pPr>
            <w:r w:rsidRPr="00A61E62">
              <w:rPr>
                <w:b/>
                <w:bCs/>
                <w:lang w:val="en-GB"/>
              </w:rPr>
              <w:t> </w:t>
            </w:r>
          </w:p>
          <w:p w14:paraId="460D9FBE" w14:textId="0D1E5D8E" w:rsidR="0078703C" w:rsidRPr="00A61E62" w:rsidRDefault="0078703C" w:rsidP="007D47C6">
            <w:pPr>
              <w:pStyle w:val="xxmsonormal"/>
              <w:numPr>
                <w:ilvl w:val="0"/>
                <w:numId w:val="30"/>
              </w:numPr>
              <w:cnfStyle w:val="000000000000" w:firstRow="0" w:lastRow="0" w:firstColumn="0" w:lastColumn="0" w:oddVBand="0" w:evenVBand="0" w:oddHBand="0" w:evenHBand="0" w:firstRowFirstColumn="0" w:firstRowLastColumn="0" w:lastRowFirstColumn="0" w:lastRowLastColumn="0"/>
              <w:rPr>
                <w:b/>
                <w:bCs/>
                <w:lang w:val="tr-TR"/>
              </w:rPr>
            </w:pPr>
            <w:r w:rsidRPr="00A61E62">
              <w:rPr>
                <w:b/>
                <w:bCs/>
                <w:lang w:val="en-GB"/>
              </w:rPr>
              <w:t xml:space="preserve">from 1 (1 boy or 1 girl) to 6 (3 boys + 3 girls) athletes = 1 coach </w:t>
            </w:r>
          </w:p>
          <w:p w14:paraId="13B61A83" w14:textId="77777777" w:rsidR="0078703C" w:rsidRPr="00A61E62" w:rsidRDefault="0078703C" w:rsidP="0078703C">
            <w:pPr>
              <w:pStyle w:val="xxmsonormal"/>
              <w:cnfStyle w:val="000000000000" w:firstRow="0" w:lastRow="0" w:firstColumn="0" w:lastColumn="0" w:oddVBand="0" w:evenVBand="0" w:oddHBand="0" w:evenHBand="0" w:firstRowFirstColumn="0" w:firstRowLastColumn="0" w:lastRowFirstColumn="0" w:lastRowLastColumn="0"/>
              <w:rPr>
                <w:b/>
                <w:bCs/>
                <w:lang w:val="tr-TR"/>
              </w:rPr>
            </w:pPr>
            <w:r w:rsidRPr="00A61E62">
              <w:rPr>
                <w:b/>
                <w:bCs/>
                <w:lang w:val="en-GB"/>
              </w:rPr>
              <w:t> </w:t>
            </w:r>
          </w:p>
          <w:p w14:paraId="47805F46" w14:textId="5DA806A3" w:rsidR="0078703C" w:rsidRPr="00A61E62" w:rsidRDefault="0078703C" w:rsidP="0078703C">
            <w:pPr>
              <w:pStyle w:val="xxmsonormal"/>
              <w:cnfStyle w:val="000000000000" w:firstRow="0" w:lastRow="0" w:firstColumn="0" w:lastColumn="0" w:oddVBand="0" w:evenVBand="0" w:oddHBand="0" w:evenHBand="0" w:firstRowFirstColumn="0" w:firstRowLastColumn="0" w:lastRowFirstColumn="0" w:lastRowLastColumn="0"/>
              <w:rPr>
                <w:b/>
                <w:bCs/>
                <w:lang w:val="en-GB"/>
              </w:rPr>
            </w:pPr>
            <w:r w:rsidRPr="00A61E62">
              <w:rPr>
                <w:b/>
                <w:bCs/>
                <w:lang w:val="en-GB"/>
              </w:rPr>
              <w:t xml:space="preserve">NOTE: </w:t>
            </w:r>
          </w:p>
          <w:p w14:paraId="6E203CC7" w14:textId="77777777" w:rsidR="00A61E62" w:rsidRPr="00A61E62" w:rsidRDefault="0078703C" w:rsidP="00A61E62">
            <w:pPr>
              <w:pStyle w:val="xxmsonormal"/>
              <w:numPr>
                <w:ilvl w:val="0"/>
                <w:numId w:val="47"/>
              </w:numPr>
              <w:cnfStyle w:val="000000000000" w:firstRow="0" w:lastRow="0" w:firstColumn="0" w:lastColumn="0" w:oddVBand="0" w:evenVBand="0" w:oddHBand="0" w:evenHBand="0" w:firstRowFirstColumn="0" w:firstRowLastColumn="0" w:lastRowFirstColumn="0" w:lastRowLastColumn="0"/>
              <w:rPr>
                <w:b/>
                <w:bCs/>
                <w:lang w:val="tr-TR"/>
              </w:rPr>
            </w:pPr>
            <w:r w:rsidRPr="00A61E62">
              <w:rPr>
                <w:b/>
                <w:bCs/>
                <w:lang w:val="en-GB"/>
              </w:rPr>
              <w:t>Team prizes will be given by the sum of the individual results of athletes from same team.</w:t>
            </w:r>
            <w:bookmarkStart w:id="47" w:name="_Hlk51156167"/>
          </w:p>
          <w:p w14:paraId="0C36F165" w14:textId="067B174C" w:rsidR="00B35F82" w:rsidRPr="00A61E62" w:rsidRDefault="00A61E62" w:rsidP="00A61E62">
            <w:pPr>
              <w:pStyle w:val="xxmsonormal"/>
              <w:numPr>
                <w:ilvl w:val="0"/>
                <w:numId w:val="47"/>
              </w:numPr>
              <w:cnfStyle w:val="000000000000" w:firstRow="0" w:lastRow="0" w:firstColumn="0" w:lastColumn="0" w:oddVBand="0" w:evenVBand="0" w:oddHBand="0" w:evenHBand="0" w:firstRowFirstColumn="0" w:firstRowLastColumn="0" w:lastRowFirstColumn="0" w:lastRowLastColumn="0"/>
              <w:rPr>
                <w:lang w:val="tr-TR"/>
              </w:rPr>
            </w:pPr>
            <w:bookmarkStart w:id="48" w:name="_Hlk51245984"/>
            <w:r w:rsidRPr="00A61E62">
              <w:rPr>
                <w:b/>
                <w:bCs/>
                <w:lang w:val="en-GB"/>
              </w:rPr>
              <w:t xml:space="preserve">Should the winners of the ISF World Schools Championship Online Chess 2020 participate at the ISF </w:t>
            </w:r>
            <w:r w:rsidR="00DA6385">
              <w:rPr>
                <w:b/>
                <w:bCs/>
                <w:lang w:val="en-GB"/>
              </w:rPr>
              <w:t xml:space="preserve">U15 </w:t>
            </w:r>
            <w:r w:rsidRPr="00A61E62">
              <w:rPr>
                <w:b/>
                <w:bCs/>
                <w:lang w:val="en-GB"/>
              </w:rPr>
              <w:t>Gymnasiade, they will be solely competing in the individual competition, with their results not affecting the outcome of the team competition.</w:t>
            </w:r>
            <w:bookmarkEnd w:id="47"/>
            <w:bookmarkEnd w:id="48"/>
          </w:p>
        </w:tc>
      </w:tr>
      <w:tr w:rsidR="0078703C" w:rsidRPr="00935ECC" w14:paraId="7BFF0030"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79B5026D" w14:textId="2CA91A7D" w:rsidR="0078703C" w:rsidRPr="00B9224E" w:rsidRDefault="0078703C" w:rsidP="0078703C">
            <w:pPr>
              <w:pStyle w:val="Heading3"/>
              <w:outlineLvl w:val="2"/>
              <w:rPr>
                <w:lang w:val="en-US"/>
              </w:rPr>
            </w:pPr>
            <w:bookmarkStart w:id="49" w:name="_Toc51679735"/>
            <w:bookmarkEnd w:id="45"/>
            <w:r w:rsidRPr="00B9224E">
              <w:rPr>
                <w:lang w:val="en-US"/>
              </w:rPr>
              <w:t>Football</w:t>
            </w:r>
            <w:bookmarkEnd w:id="49"/>
          </w:p>
        </w:tc>
        <w:tc>
          <w:tcPr>
            <w:tcW w:w="6753" w:type="dxa"/>
          </w:tcPr>
          <w:p w14:paraId="63D937C5" w14:textId="4A6C63BA" w:rsidR="0078703C" w:rsidRPr="00B9224E"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B9224E">
              <w:rPr>
                <w:rFonts w:cstheme="minorHAnsi"/>
                <w:b/>
                <w:bCs/>
                <w:lang w:val="en-GB"/>
              </w:rPr>
              <w:t>Each School Sport Entity may enter a maximum number of 46 persons: 18 girls, 18 boys, 4 coaches, 4 other team officials* and 2 referees.</w:t>
            </w:r>
          </w:p>
          <w:p w14:paraId="2E18F8F2" w14:textId="77777777" w:rsidR="0078703C" w:rsidRPr="00B9224E" w:rsidRDefault="0078703C" w:rsidP="0078703C">
            <w:pPr>
              <w:widowControl w:val="0"/>
              <w:tabs>
                <w:tab w:val="left" w:pos="734"/>
                <w:tab w:val="left" w:pos="735"/>
              </w:tabs>
              <w:autoSpaceDE w:val="0"/>
              <w:autoSpaceDN w:val="0"/>
              <w:cnfStyle w:val="000000000000" w:firstRow="0" w:lastRow="0" w:firstColumn="0" w:lastColumn="0" w:oddVBand="0" w:evenVBand="0" w:oddHBand="0" w:evenHBand="0" w:firstRowFirstColumn="0" w:firstRowLastColumn="0" w:lastRowFirstColumn="0" w:lastRowLastColumn="0"/>
              <w:rPr>
                <w:rFonts w:cstheme="minorHAnsi"/>
                <w:b/>
                <w:bCs/>
              </w:rPr>
            </w:pPr>
          </w:p>
          <w:p w14:paraId="3401200E" w14:textId="77777777"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Divided as follows:</w:t>
            </w:r>
          </w:p>
          <w:p w14:paraId="2A379519" w14:textId="0B2D5267"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BOYS: 18 athletes, 2 coaches, 2 team officials*, 1 referee</w:t>
            </w:r>
          </w:p>
          <w:p w14:paraId="315FBC05" w14:textId="3780F5BE" w:rsidR="0078703C" w:rsidRPr="00B9224E"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B9224E">
              <w:rPr>
                <w:rFonts w:cstheme="minorHAnsi"/>
                <w:b/>
                <w:bCs/>
                <w:lang w:val="it-IT"/>
              </w:rPr>
              <w:t>GIRLS: 18 athletes, 2 coaches, 2 team officials*, 1 referee</w:t>
            </w:r>
          </w:p>
          <w:p w14:paraId="40BCE0C9"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rPr>
            </w:pPr>
          </w:p>
          <w:p w14:paraId="2908581C"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 xml:space="preserve">Minimum composition of delegation: </w:t>
            </w:r>
          </w:p>
          <w:p w14:paraId="5F81AE28" w14:textId="3DD27D7B" w:rsidR="0078703C" w:rsidRPr="00B9224E" w:rsidRDefault="0078703C" w:rsidP="007D47C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Each team = 16 athletes + 1 coach</w:t>
            </w:r>
          </w:p>
          <w:p w14:paraId="3F8AE324"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p>
          <w:p w14:paraId="151BB5DF" w14:textId="61D4D930"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Number of referees:</w:t>
            </w:r>
          </w:p>
          <w:p w14:paraId="631CF49E" w14:textId="77777777" w:rsidR="0078703C" w:rsidRPr="00B9224E" w:rsidRDefault="0078703C" w:rsidP="007D47C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b/>
                <w:bCs/>
                <w:lang w:val="en-GB"/>
              </w:rPr>
            </w:pPr>
            <w:r w:rsidRPr="00B9224E">
              <w:rPr>
                <w:rFonts w:cstheme="minorHAnsi"/>
                <w:b/>
                <w:bCs/>
                <w:lang w:val="en-GB"/>
              </w:rPr>
              <w:t>1 team = 1 referee</w:t>
            </w:r>
          </w:p>
          <w:p w14:paraId="68E139FA" w14:textId="77777777" w:rsidR="0078703C" w:rsidRPr="00B9224E" w:rsidRDefault="0078703C" w:rsidP="007D47C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b/>
                <w:bCs/>
                <w:lang w:val="en-GB"/>
              </w:rPr>
            </w:pPr>
            <w:r w:rsidRPr="00B9224E">
              <w:rPr>
                <w:b/>
                <w:bCs/>
                <w:lang w:val="en-GB"/>
              </w:rPr>
              <w:t>2 teams = 2 referees</w:t>
            </w:r>
          </w:p>
          <w:p w14:paraId="237A2368" w14:textId="77777777"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p>
          <w:p w14:paraId="1FFE6388" w14:textId="0C6370FE" w:rsidR="0078703C" w:rsidRPr="00B9224E" w:rsidRDefault="0078703C" w:rsidP="0078703C">
            <w:pPr>
              <w:cnfStyle w:val="000000000000" w:firstRow="0" w:lastRow="0" w:firstColumn="0" w:lastColumn="0" w:oddVBand="0" w:evenVBand="0" w:oddHBand="0" w:evenHBand="0" w:firstRowFirstColumn="0" w:firstRowLastColumn="0" w:lastRowFirstColumn="0" w:lastRowLastColumn="0"/>
              <w:rPr>
                <w:b/>
                <w:bCs/>
                <w:lang w:val="en-US"/>
              </w:rPr>
            </w:pPr>
            <w:r w:rsidRPr="00B9224E">
              <w:rPr>
                <w:b/>
                <w:bCs/>
                <w:lang w:val="en-US"/>
              </w:rPr>
              <w:t>NOTE</w:t>
            </w:r>
          </w:p>
          <w:p w14:paraId="758398F3" w14:textId="23097D0E" w:rsidR="0078703C" w:rsidRPr="00B9224E" w:rsidRDefault="0078703C" w:rsidP="007D47C6">
            <w:pPr>
              <w:pStyle w:val="ListParagraph"/>
              <w:numPr>
                <w:ilvl w:val="0"/>
                <w:numId w:val="25"/>
              </w:num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rFonts w:cstheme="minorHAnsi"/>
                <w:b/>
                <w:bCs/>
              </w:rPr>
              <w:t>The</w:t>
            </w:r>
            <w:r w:rsidRPr="00A61E62">
              <w:rPr>
                <w:rFonts w:cstheme="minorHAnsi"/>
                <w:b/>
                <w:bCs/>
              </w:rPr>
              <w:t xml:space="preserve"> </w:t>
            </w:r>
            <w:r w:rsidRPr="00B9224E">
              <w:rPr>
                <w:rFonts w:cstheme="minorHAnsi"/>
                <w:b/>
                <w:bCs/>
              </w:rPr>
              <w:t>competition</w:t>
            </w:r>
            <w:r w:rsidRPr="00A61E62">
              <w:rPr>
                <w:rFonts w:cstheme="minorHAnsi"/>
                <w:b/>
                <w:bCs/>
              </w:rPr>
              <w:t xml:space="preserve"> </w:t>
            </w:r>
            <w:r w:rsidRPr="00B9224E">
              <w:rPr>
                <w:rFonts w:cstheme="minorHAnsi"/>
                <w:b/>
                <w:bCs/>
              </w:rPr>
              <w:t>is</w:t>
            </w:r>
            <w:r w:rsidRPr="00A61E62">
              <w:rPr>
                <w:rFonts w:cstheme="minorHAnsi"/>
                <w:b/>
                <w:bCs/>
              </w:rPr>
              <w:t xml:space="preserve"> </w:t>
            </w:r>
            <w:r w:rsidRPr="00B9224E">
              <w:rPr>
                <w:rFonts w:cstheme="minorHAnsi"/>
                <w:b/>
                <w:bCs/>
              </w:rPr>
              <w:t>open</w:t>
            </w:r>
            <w:r w:rsidRPr="00A61E62">
              <w:rPr>
                <w:rFonts w:cstheme="minorHAnsi"/>
                <w:b/>
                <w:bCs/>
              </w:rPr>
              <w:t xml:space="preserve"> </w:t>
            </w:r>
            <w:r w:rsidR="005A7913" w:rsidRPr="00600A70">
              <w:rPr>
                <w:rFonts w:cstheme="minorHAnsi"/>
                <w:b/>
                <w:bCs/>
              </w:rPr>
              <w:t>to selected</w:t>
            </w:r>
            <w:r w:rsidRPr="00600A70">
              <w:rPr>
                <w:rFonts w:cstheme="minorHAnsi"/>
                <w:b/>
                <w:bCs/>
              </w:rPr>
              <w:t xml:space="preserve"> teams</w:t>
            </w:r>
            <w:r w:rsidRPr="00B9224E">
              <w:rPr>
                <w:rFonts w:cstheme="minorHAnsi"/>
                <w:b/>
                <w:bCs/>
              </w:rPr>
              <w:t>.</w:t>
            </w:r>
          </w:p>
          <w:p w14:paraId="5CE5267C" w14:textId="02AE5871" w:rsidR="0078703C" w:rsidRPr="00B9224E" w:rsidRDefault="0078703C" w:rsidP="007D47C6">
            <w:pPr>
              <w:pStyle w:val="ListParagraph"/>
              <w:numPr>
                <w:ilvl w:val="0"/>
                <w:numId w:val="25"/>
              </w:num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b/>
                <w:bCs/>
                <w:lang w:val="hr-HR"/>
              </w:rPr>
              <w:t xml:space="preserve">All refeeres have to be </w:t>
            </w:r>
            <w:r w:rsidRPr="00B9224E">
              <w:rPr>
                <w:b/>
                <w:bCs/>
              </w:rPr>
              <w:t>FI</w:t>
            </w:r>
            <w:r w:rsidRPr="00B9224E">
              <w:rPr>
                <w:b/>
                <w:bCs/>
                <w:lang w:val="hr-HR"/>
              </w:rPr>
              <w:t>F</w:t>
            </w:r>
            <w:r w:rsidRPr="00B9224E">
              <w:rPr>
                <w:b/>
                <w:bCs/>
              </w:rPr>
              <w:t xml:space="preserve">A licensed </w:t>
            </w:r>
          </w:p>
          <w:p w14:paraId="302AFB7F" w14:textId="5B622981" w:rsidR="0078703C" w:rsidRPr="00B9224E" w:rsidRDefault="0078703C" w:rsidP="007D47C6">
            <w:pPr>
              <w:pStyle w:val="ListParagraph"/>
              <w:numPr>
                <w:ilvl w:val="0"/>
                <w:numId w:val="25"/>
              </w:numPr>
              <w:spacing w:line="256" w:lineRule="auto"/>
              <w:jc w:val="both"/>
              <w:cnfStyle w:val="000000000000" w:firstRow="0" w:lastRow="0" w:firstColumn="0" w:lastColumn="0" w:oddVBand="0" w:evenVBand="0" w:oddHBand="0" w:evenHBand="0" w:firstRowFirstColumn="0" w:firstRowLastColumn="0" w:lastRowFirstColumn="0" w:lastRowLastColumn="0"/>
              <w:rPr>
                <w:b/>
                <w:bCs/>
                <w:lang w:val="en-US"/>
              </w:rPr>
            </w:pPr>
            <w:r w:rsidRPr="00B9224E">
              <w:rPr>
                <w:rFonts w:cstheme="minorHAnsi"/>
                <w:b/>
                <w:bCs/>
                <w:lang w:val="it-IT"/>
              </w:rPr>
              <w:t>*team officials (</w:t>
            </w:r>
            <w:r w:rsidRPr="00B9224E">
              <w:rPr>
                <w:b/>
                <w:bCs/>
              </w:rPr>
              <w:t>Doctor, Physiotherapist, Trainer, Statistician, Team manager</w:t>
            </w:r>
            <w:r w:rsidRPr="00B9224E">
              <w:rPr>
                <w:rFonts w:cstheme="minorHAnsi"/>
                <w:b/>
                <w:bCs/>
                <w:lang w:val="it-IT"/>
              </w:rPr>
              <w:t>)</w:t>
            </w:r>
          </w:p>
        </w:tc>
      </w:tr>
      <w:tr w:rsidR="0078703C" w:rsidRPr="00935ECC" w14:paraId="5DE95B25"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25EF7A13" w14:textId="0021F95B" w:rsidR="0078703C" w:rsidRPr="00935ECC" w:rsidRDefault="004F37E3" w:rsidP="0078703C">
            <w:pPr>
              <w:pStyle w:val="Heading3"/>
              <w:outlineLvl w:val="2"/>
              <w:rPr>
                <w:lang w:val="en-US"/>
              </w:rPr>
            </w:pPr>
            <w:bookmarkStart w:id="50" w:name="_Toc51679736"/>
            <w:r>
              <w:rPr>
                <w:lang w:val="en-US"/>
              </w:rPr>
              <w:lastRenderedPageBreak/>
              <w:t>Karate</w:t>
            </w:r>
            <w:bookmarkEnd w:id="50"/>
          </w:p>
        </w:tc>
        <w:tc>
          <w:tcPr>
            <w:tcW w:w="6753" w:type="dxa"/>
          </w:tcPr>
          <w:p w14:paraId="20A2A218" w14:textId="04F395FD" w:rsidR="0078703C" w:rsidRPr="00A61E62"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4D1B2C">
              <w:rPr>
                <w:rFonts w:cstheme="minorHAnsi"/>
                <w:b/>
                <w:bCs/>
                <w:lang w:val="en-GB"/>
              </w:rPr>
              <w:t xml:space="preserve">Each School Sport Entity may enter a maximum number of </w:t>
            </w:r>
            <w:r w:rsidR="00B9224E" w:rsidRPr="004D1B2C">
              <w:rPr>
                <w:rFonts w:cstheme="minorHAnsi"/>
                <w:b/>
                <w:bCs/>
                <w:lang w:val="en-GB"/>
              </w:rPr>
              <w:t>6</w:t>
            </w:r>
            <w:r w:rsidR="007918A5" w:rsidRPr="004D1B2C">
              <w:rPr>
                <w:rFonts w:cstheme="minorHAnsi"/>
                <w:b/>
                <w:bCs/>
                <w:lang w:val="en-GB"/>
              </w:rPr>
              <w:t>4</w:t>
            </w:r>
            <w:r w:rsidRPr="004D1B2C">
              <w:rPr>
                <w:rFonts w:cstheme="minorHAnsi"/>
                <w:b/>
                <w:bCs/>
                <w:lang w:val="en-GB"/>
              </w:rPr>
              <w:t xml:space="preserve"> persons: </w:t>
            </w:r>
            <w:r w:rsidR="00B9224E" w:rsidRPr="00A61E62">
              <w:rPr>
                <w:rFonts w:cstheme="minorHAnsi"/>
                <w:b/>
                <w:bCs/>
                <w:lang w:val="en-GB"/>
              </w:rPr>
              <w:t>24</w:t>
            </w:r>
            <w:r w:rsidRPr="00A61E62">
              <w:rPr>
                <w:rFonts w:cstheme="minorHAnsi"/>
                <w:b/>
                <w:bCs/>
                <w:lang w:val="en-GB"/>
              </w:rPr>
              <w:t xml:space="preserve"> girls, </w:t>
            </w:r>
            <w:r w:rsidR="00B9224E" w:rsidRPr="00A61E62">
              <w:rPr>
                <w:rFonts w:cstheme="minorHAnsi"/>
                <w:b/>
                <w:bCs/>
                <w:lang w:val="en-GB"/>
              </w:rPr>
              <w:t>27</w:t>
            </w:r>
            <w:r w:rsidRPr="00A61E62">
              <w:rPr>
                <w:rFonts w:cstheme="minorHAnsi"/>
                <w:b/>
                <w:bCs/>
                <w:lang w:val="en-GB"/>
              </w:rPr>
              <w:t xml:space="preserve"> boys, </w:t>
            </w:r>
            <w:r w:rsidR="00B9224E" w:rsidRPr="00A61E62">
              <w:rPr>
                <w:rFonts w:cstheme="minorHAnsi"/>
                <w:b/>
                <w:bCs/>
                <w:lang w:val="en-GB"/>
              </w:rPr>
              <w:t>5</w:t>
            </w:r>
            <w:r w:rsidRPr="00A61E62">
              <w:rPr>
                <w:rFonts w:cstheme="minorHAnsi"/>
                <w:b/>
                <w:bCs/>
                <w:lang w:val="en-GB"/>
              </w:rPr>
              <w:t xml:space="preserve"> coaches, </w:t>
            </w:r>
            <w:r w:rsidR="00B9224E" w:rsidRPr="00A61E62">
              <w:rPr>
                <w:rFonts w:cstheme="minorHAnsi"/>
                <w:b/>
                <w:bCs/>
                <w:lang w:val="en-GB"/>
              </w:rPr>
              <w:t>6</w:t>
            </w:r>
            <w:r w:rsidRPr="00A61E62">
              <w:rPr>
                <w:rFonts w:cstheme="minorHAnsi"/>
                <w:b/>
                <w:bCs/>
                <w:lang w:val="en-GB"/>
              </w:rPr>
              <w:t xml:space="preserve"> judges</w:t>
            </w:r>
            <w:r w:rsidR="007918A5" w:rsidRPr="00A61E62">
              <w:rPr>
                <w:rFonts w:cstheme="minorHAnsi"/>
                <w:b/>
                <w:bCs/>
                <w:lang w:val="en-GB"/>
              </w:rPr>
              <w:t xml:space="preserve"> and 2 team officials</w:t>
            </w:r>
            <w:r w:rsidR="005A7913" w:rsidRPr="00A61E62">
              <w:rPr>
                <w:rFonts w:cstheme="minorHAnsi"/>
                <w:b/>
                <w:bCs/>
                <w:lang w:val="en-GB"/>
              </w:rPr>
              <w:t>*.</w:t>
            </w:r>
          </w:p>
          <w:p w14:paraId="40AA20C5" w14:textId="77777777" w:rsidR="0078703C" w:rsidRPr="00A61E62" w:rsidRDefault="0078703C" w:rsidP="0078703C">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40963F1A" w14:textId="77777777" w:rsidR="007918A5" w:rsidRPr="00A61E62" w:rsidRDefault="007918A5" w:rsidP="007918A5">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A61E62">
              <w:rPr>
                <w:rFonts w:cstheme="minorHAnsi"/>
                <w:b/>
                <w:bCs/>
                <w:lang w:val="it-IT"/>
              </w:rPr>
              <w:t>Divided as follows:</w:t>
            </w:r>
          </w:p>
          <w:p w14:paraId="5EFF9372" w14:textId="594EE9B0" w:rsidR="007918A5" w:rsidRPr="00A61E62" w:rsidRDefault="007918A5" w:rsidP="007918A5">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A61E62">
              <w:rPr>
                <w:rFonts w:cstheme="minorHAnsi"/>
                <w:b/>
                <w:bCs/>
                <w:lang w:val="it-IT"/>
              </w:rPr>
              <w:t xml:space="preserve">BOYS: </w:t>
            </w:r>
            <w:r w:rsidR="00B9224E" w:rsidRPr="00A61E62">
              <w:rPr>
                <w:rFonts w:cstheme="minorHAnsi"/>
                <w:b/>
                <w:bCs/>
                <w:lang w:val="it-IT"/>
              </w:rPr>
              <w:t>27</w:t>
            </w:r>
            <w:r w:rsidRPr="00A61E62">
              <w:rPr>
                <w:rFonts w:cstheme="minorHAnsi"/>
                <w:b/>
                <w:bCs/>
                <w:lang w:val="it-IT"/>
              </w:rPr>
              <w:t xml:space="preserve"> athletes, </w:t>
            </w:r>
            <w:r w:rsidR="00B9224E" w:rsidRPr="00A61E62">
              <w:rPr>
                <w:rFonts w:cstheme="minorHAnsi"/>
                <w:b/>
                <w:bCs/>
                <w:lang w:val="it-IT"/>
              </w:rPr>
              <w:t>3</w:t>
            </w:r>
            <w:r w:rsidRPr="00A61E62">
              <w:rPr>
                <w:rFonts w:cstheme="minorHAnsi"/>
                <w:b/>
                <w:bCs/>
                <w:lang w:val="it-IT"/>
              </w:rPr>
              <w:t xml:space="preserve"> coach</w:t>
            </w:r>
            <w:r w:rsidR="00B9224E" w:rsidRPr="00A61E62">
              <w:rPr>
                <w:rFonts w:cstheme="minorHAnsi"/>
                <w:b/>
                <w:bCs/>
                <w:lang w:val="it-IT"/>
              </w:rPr>
              <w:t>es</w:t>
            </w:r>
            <w:r w:rsidRPr="00A61E62">
              <w:rPr>
                <w:rFonts w:cstheme="minorHAnsi"/>
                <w:b/>
                <w:bCs/>
                <w:lang w:val="it-IT"/>
              </w:rPr>
              <w:t xml:space="preserve">, </w:t>
            </w:r>
            <w:r w:rsidR="00B9224E" w:rsidRPr="00A61E62">
              <w:rPr>
                <w:rFonts w:cstheme="minorHAnsi"/>
                <w:b/>
                <w:bCs/>
                <w:lang w:val="it-IT"/>
              </w:rPr>
              <w:t>3</w:t>
            </w:r>
            <w:r w:rsidRPr="00A61E62">
              <w:rPr>
                <w:rFonts w:cstheme="minorHAnsi"/>
                <w:b/>
                <w:bCs/>
                <w:lang w:val="it-IT"/>
              </w:rPr>
              <w:t xml:space="preserve"> referee</w:t>
            </w:r>
            <w:r w:rsidR="00B9224E" w:rsidRPr="00A61E62">
              <w:rPr>
                <w:rFonts w:cstheme="minorHAnsi"/>
                <w:b/>
                <w:bCs/>
                <w:lang w:val="it-IT"/>
              </w:rPr>
              <w:t>s</w:t>
            </w:r>
            <w:r w:rsidRPr="00A61E62">
              <w:rPr>
                <w:rFonts w:cstheme="minorHAnsi"/>
                <w:b/>
                <w:bCs/>
                <w:lang w:val="it-IT"/>
              </w:rPr>
              <w:t xml:space="preserve"> </w:t>
            </w:r>
            <w:r w:rsidRPr="00A61E62">
              <w:rPr>
                <w:rFonts w:cstheme="minorHAnsi"/>
                <w:b/>
                <w:bCs/>
                <w:lang w:val="en-GB"/>
              </w:rPr>
              <w:t>and 1 team official</w:t>
            </w:r>
          </w:p>
          <w:p w14:paraId="0DC875CD" w14:textId="4367FDA6" w:rsidR="007918A5" w:rsidRPr="00A61E62" w:rsidRDefault="007918A5" w:rsidP="007918A5">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A61E62">
              <w:rPr>
                <w:rFonts w:cstheme="minorHAnsi"/>
                <w:b/>
                <w:bCs/>
                <w:lang w:val="it-IT"/>
              </w:rPr>
              <w:t xml:space="preserve">GIRLS: </w:t>
            </w:r>
            <w:r w:rsidR="00B9224E" w:rsidRPr="00A61E62">
              <w:rPr>
                <w:rFonts w:cstheme="minorHAnsi"/>
                <w:b/>
                <w:bCs/>
                <w:lang w:val="it-IT"/>
              </w:rPr>
              <w:t>24</w:t>
            </w:r>
            <w:r w:rsidRPr="00A61E62">
              <w:rPr>
                <w:rFonts w:cstheme="minorHAnsi"/>
                <w:b/>
                <w:bCs/>
                <w:lang w:val="it-IT"/>
              </w:rPr>
              <w:t xml:space="preserve"> athletes, </w:t>
            </w:r>
            <w:r w:rsidR="00B9224E" w:rsidRPr="00A61E62">
              <w:rPr>
                <w:rFonts w:cstheme="minorHAnsi"/>
                <w:b/>
                <w:bCs/>
                <w:lang w:val="it-IT"/>
              </w:rPr>
              <w:t>2</w:t>
            </w:r>
            <w:r w:rsidRPr="00A61E62">
              <w:rPr>
                <w:rFonts w:cstheme="minorHAnsi"/>
                <w:b/>
                <w:bCs/>
                <w:lang w:val="it-IT"/>
              </w:rPr>
              <w:t xml:space="preserve"> coach</w:t>
            </w:r>
            <w:r w:rsidR="00B9224E" w:rsidRPr="00A61E62">
              <w:rPr>
                <w:rFonts w:cstheme="minorHAnsi"/>
                <w:b/>
                <w:bCs/>
                <w:lang w:val="it-IT"/>
              </w:rPr>
              <w:t>es</w:t>
            </w:r>
            <w:r w:rsidRPr="00A61E62">
              <w:rPr>
                <w:rFonts w:cstheme="minorHAnsi"/>
                <w:b/>
                <w:bCs/>
                <w:lang w:val="it-IT"/>
              </w:rPr>
              <w:t xml:space="preserve">, </w:t>
            </w:r>
            <w:r w:rsidR="00B9224E" w:rsidRPr="00A61E62">
              <w:rPr>
                <w:rFonts w:cstheme="minorHAnsi"/>
                <w:b/>
                <w:bCs/>
                <w:lang w:val="it-IT"/>
              </w:rPr>
              <w:t>3</w:t>
            </w:r>
            <w:r w:rsidRPr="00A61E62">
              <w:rPr>
                <w:rFonts w:cstheme="minorHAnsi"/>
                <w:b/>
                <w:bCs/>
                <w:lang w:val="it-IT"/>
              </w:rPr>
              <w:t xml:space="preserve"> referee</w:t>
            </w:r>
            <w:r w:rsidR="00B9224E" w:rsidRPr="00A61E62">
              <w:rPr>
                <w:rFonts w:cstheme="minorHAnsi"/>
                <w:b/>
                <w:bCs/>
                <w:lang w:val="it-IT"/>
              </w:rPr>
              <w:t>s</w:t>
            </w:r>
            <w:r w:rsidRPr="00A61E62">
              <w:rPr>
                <w:rFonts w:cstheme="minorHAnsi"/>
                <w:b/>
                <w:bCs/>
                <w:lang w:val="en-GB"/>
              </w:rPr>
              <w:t xml:space="preserve"> and 1 team official</w:t>
            </w:r>
          </w:p>
          <w:p w14:paraId="5E5BF6D6" w14:textId="77777777" w:rsidR="007918A5" w:rsidRPr="00A61E62" w:rsidRDefault="007918A5" w:rsidP="007918A5">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p>
          <w:p w14:paraId="091966E2" w14:textId="77777777" w:rsidR="007918A5" w:rsidRPr="00A61E62" w:rsidRDefault="007918A5" w:rsidP="007918A5">
            <w:pPr>
              <w:cnfStyle w:val="000000000000" w:firstRow="0" w:lastRow="0" w:firstColumn="0" w:lastColumn="0" w:oddVBand="0" w:evenVBand="0" w:oddHBand="0" w:evenHBand="0" w:firstRowFirstColumn="0" w:firstRowLastColumn="0" w:lastRowFirstColumn="0" w:lastRowLastColumn="0"/>
              <w:rPr>
                <w:b/>
                <w:bCs/>
                <w:lang w:val="en-GB"/>
              </w:rPr>
            </w:pPr>
            <w:r w:rsidRPr="00A61E62">
              <w:rPr>
                <w:b/>
                <w:bCs/>
                <w:lang w:val="en-GB"/>
              </w:rPr>
              <w:t xml:space="preserve">Minimum composition of delegation: </w:t>
            </w:r>
          </w:p>
          <w:p w14:paraId="2E8C983C" w14:textId="651AA63B" w:rsidR="007918A5" w:rsidRPr="00A61E62" w:rsidRDefault="007918A5" w:rsidP="007918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A61E62">
              <w:rPr>
                <w:rFonts w:cstheme="minorHAnsi"/>
                <w:b/>
                <w:bCs/>
                <w:lang w:val="en-GB"/>
              </w:rPr>
              <w:t>from 1 to 5 athletes = 1 coach</w:t>
            </w:r>
          </w:p>
          <w:p w14:paraId="62B90F1C" w14:textId="14B89B16" w:rsidR="007918A5" w:rsidRPr="00A61E62" w:rsidRDefault="007918A5" w:rsidP="007918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A61E62">
              <w:rPr>
                <w:rFonts w:cstheme="minorHAnsi"/>
                <w:b/>
                <w:bCs/>
                <w:lang w:val="en-GB"/>
              </w:rPr>
              <w:t>from 6 to 8 athletes = 2 coaches</w:t>
            </w:r>
          </w:p>
          <w:p w14:paraId="4844B084" w14:textId="77777777" w:rsidR="007918A5" w:rsidRPr="00A61E62" w:rsidRDefault="007918A5" w:rsidP="007918A5">
            <w:pPr>
              <w:cnfStyle w:val="000000000000" w:firstRow="0" w:lastRow="0" w:firstColumn="0" w:lastColumn="0" w:oddVBand="0" w:evenVBand="0" w:oddHBand="0" w:evenHBand="0" w:firstRowFirstColumn="0" w:firstRowLastColumn="0" w:lastRowFirstColumn="0" w:lastRowLastColumn="0"/>
              <w:rPr>
                <w:b/>
                <w:bCs/>
                <w:lang w:val="en-GB"/>
              </w:rPr>
            </w:pPr>
          </w:p>
          <w:p w14:paraId="0E3483EF" w14:textId="77777777" w:rsidR="007918A5" w:rsidRPr="00A61E62" w:rsidRDefault="007918A5" w:rsidP="007918A5">
            <w:pPr>
              <w:cnfStyle w:val="000000000000" w:firstRow="0" w:lastRow="0" w:firstColumn="0" w:lastColumn="0" w:oddVBand="0" w:evenVBand="0" w:oddHBand="0" w:evenHBand="0" w:firstRowFirstColumn="0" w:firstRowLastColumn="0" w:lastRowFirstColumn="0" w:lastRowLastColumn="0"/>
              <w:rPr>
                <w:b/>
                <w:bCs/>
                <w:lang w:val="en-GB"/>
              </w:rPr>
            </w:pPr>
            <w:r w:rsidRPr="00A61E62">
              <w:rPr>
                <w:b/>
                <w:bCs/>
                <w:lang w:val="en-GB"/>
              </w:rPr>
              <w:t>Minimum number of referees:</w:t>
            </w:r>
          </w:p>
          <w:p w14:paraId="0FB62259" w14:textId="608F1DB3" w:rsidR="007918A5" w:rsidRPr="00A61E62" w:rsidRDefault="007918A5" w:rsidP="007918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A61E62">
              <w:rPr>
                <w:rFonts w:cstheme="minorHAnsi"/>
                <w:b/>
                <w:bCs/>
                <w:lang w:val="en-GB"/>
              </w:rPr>
              <w:t xml:space="preserve">from 1 to </w:t>
            </w:r>
            <w:r w:rsidR="005A7913" w:rsidRPr="00A61E62">
              <w:rPr>
                <w:rFonts w:cstheme="minorHAnsi"/>
                <w:b/>
                <w:bCs/>
                <w:lang w:val="en-GB"/>
              </w:rPr>
              <w:t>4</w:t>
            </w:r>
            <w:r w:rsidRPr="00A61E62">
              <w:rPr>
                <w:rFonts w:cstheme="minorHAnsi"/>
                <w:b/>
                <w:bCs/>
                <w:lang w:val="en-GB"/>
              </w:rPr>
              <w:t xml:space="preserve"> athletes = 1 referee</w:t>
            </w:r>
          </w:p>
          <w:p w14:paraId="6D733AA9" w14:textId="04A6CD14" w:rsidR="005A7913" w:rsidRPr="00A61E62" w:rsidRDefault="005A7913" w:rsidP="007918A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A61E62">
              <w:rPr>
                <w:b/>
                <w:bCs/>
                <w:lang w:val="en-GB"/>
              </w:rPr>
              <w:t xml:space="preserve">from 5 to 8 athletes= 2 </w:t>
            </w:r>
            <w:r w:rsidR="00B9224E" w:rsidRPr="00A61E62">
              <w:rPr>
                <w:b/>
                <w:bCs/>
                <w:lang w:val="en-GB"/>
              </w:rPr>
              <w:t>referees</w:t>
            </w:r>
          </w:p>
          <w:p w14:paraId="0ACD4EF1" w14:textId="77777777" w:rsidR="0078703C" w:rsidRPr="00A61E62" w:rsidRDefault="0078703C" w:rsidP="0078703C">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A61E62">
              <w:rPr>
                <w:rFonts w:cstheme="minorHAnsi"/>
                <w:b/>
                <w:bCs/>
                <w:lang w:val="en-GB"/>
              </w:rPr>
              <w:t>NOTES</w:t>
            </w:r>
          </w:p>
          <w:p w14:paraId="6F2AF441" w14:textId="5A3D5760" w:rsidR="0078703C" w:rsidRPr="007918A5" w:rsidRDefault="0078703C" w:rsidP="007918A5">
            <w:pPr>
              <w:ind w:left="360"/>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A61E62">
              <w:rPr>
                <w:rFonts w:cstheme="minorHAnsi"/>
                <w:b/>
                <w:bCs/>
                <w:lang w:val="en-GB"/>
              </w:rPr>
              <w:t>*team officials (</w:t>
            </w:r>
            <w:r w:rsidRPr="00A61E62">
              <w:rPr>
                <w:b/>
                <w:bCs/>
                <w:lang w:val="en-GB"/>
              </w:rPr>
              <w:t>Doctor, Physiotherapist, Trainer, Statistician, Team manager</w:t>
            </w:r>
            <w:r w:rsidRPr="00A61E62">
              <w:rPr>
                <w:rFonts w:cstheme="minorHAnsi"/>
                <w:b/>
                <w:bCs/>
                <w:lang w:val="en-GB"/>
              </w:rPr>
              <w:t>)</w:t>
            </w:r>
          </w:p>
        </w:tc>
      </w:tr>
      <w:tr w:rsidR="0078703C" w:rsidRPr="00935ECC" w14:paraId="6DBAB7D8"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0B324258" w14:textId="2EAE6B0D" w:rsidR="0078703C" w:rsidRPr="00251481" w:rsidRDefault="0078703C" w:rsidP="0078703C">
            <w:pPr>
              <w:pStyle w:val="Heading3"/>
              <w:outlineLvl w:val="2"/>
              <w:rPr>
                <w:color w:val="auto"/>
                <w:lang w:val="en-US"/>
              </w:rPr>
            </w:pPr>
            <w:bookmarkStart w:id="51" w:name="_Toc51679737"/>
            <w:r w:rsidRPr="00251481">
              <w:rPr>
                <w:color w:val="auto"/>
                <w:lang w:val="en-US"/>
              </w:rPr>
              <w:t>Judo</w:t>
            </w:r>
            <w:bookmarkEnd w:id="51"/>
          </w:p>
        </w:tc>
        <w:tc>
          <w:tcPr>
            <w:tcW w:w="6753" w:type="dxa"/>
          </w:tcPr>
          <w:p w14:paraId="1D4868FB" w14:textId="2148F41D" w:rsidR="0078703C" w:rsidRPr="00251481"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Each School Sport Entity may enter a maximum number of 2</w:t>
            </w:r>
            <w:r w:rsidR="005A7913" w:rsidRPr="00251481">
              <w:rPr>
                <w:rFonts w:cstheme="minorHAnsi"/>
                <w:b/>
                <w:bCs/>
                <w:lang w:val="en-GB"/>
              </w:rPr>
              <w:t>4</w:t>
            </w:r>
            <w:r w:rsidRPr="00251481">
              <w:rPr>
                <w:rFonts w:cstheme="minorHAnsi"/>
                <w:b/>
                <w:bCs/>
                <w:lang w:val="en-GB"/>
              </w:rPr>
              <w:t xml:space="preserve"> persons: 8 girls, 8 boys, 4 coaches, 2 referees</w:t>
            </w:r>
            <w:r w:rsidR="005A7913" w:rsidRPr="00251481">
              <w:rPr>
                <w:rFonts w:cstheme="minorHAnsi"/>
                <w:b/>
                <w:bCs/>
                <w:lang w:val="en-GB"/>
              </w:rPr>
              <w:t xml:space="preserve"> and 2 team officials*.</w:t>
            </w:r>
          </w:p>
          <w:p w14:paraId="00DD46D4" w14:textId="4D76ECE8" w:rsidR="0078703C" w:rsidRPr="00251481"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3F5909D7" w14:textId="77777777" w:rsidR="0078703C" w:rsidRPr="0025148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Divided as follows:</w:t>
            </w:r>
          </w:p>
          <w:p w14:paraId="55DB4CFA" w14:textId="3F3F1B43" w:rsidR="0078703C" w:rsidRPr="0025148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BOYS: 8 athletes, 2 coaches, 1 referee</w:t>
            </w:r>
            <w:r w:rsidR="005A7913" w:rsidRPr="00251481">
              <w:rPr>
                <w:rFonts w:cstheme="minorHAnsi"/>
                <w:b/>
                <w:bCs/>
                <w:lang w:val="it-IT"/>
              </w:rPr>
              <w:t xml:space="preserve"> and 1</w:t>
            </w:r>
            <w:r w:rsidR="005A7913" w:rsidRPr="00251481">
              <w:rPr>
                <w:rFonts w:cstheme="minorHAnsi"/>
                <w:b/>
                <w:bCs/>
                <w:lang w:val="en-GB"/>
              </w:rPr>
              <w:t xml:space="preserve"> team official</w:t>
            </w:r>
          </w:p>
          <w:p w14:paraId="592504C9" w14:textId="71CB7E05" w:rsidR="0078703C" w:rsidRPr="0025148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GIRLS: 8 athletes, 2 coaches, 1 referee</w:t>
            </w:r>
            <w:r w:rsidR="005A7913" w:rsidRPr="00251481">
              <w:rPr>
                <w:rFonts w:cstheme="minorHAnsi"/>
                <w:b/>
                <w:bCs/>
                <w:lang w:val="it-IT"/>
              </w:rPr>
              <w:t xml:space="preserve"> </w:t>
            </w:r>
            <w:r w:rsidR="005A7913" w:rsidRPr="00251481">
              <w:rPr>
                <w:rFonts w:cstheme="minorHAnsi"/>
                <w:b/>
                <w:bCs/>
                <w:lang w:val="en-GB"/>
              </w:rPr>
              <w:t>and 1 team official</w:t>
            </w:r>
          </w:p>
          <w:p w14:paraId="53EA76B0" w14:textId="77777777" w:rsidR="0078703C" w:rsidRPr="0025148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p>
          <w:p w14:paraId="5B5A0940"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 xml:space="preserve">Minimum composition of delegation: </w:t>
            </w:r>
          </w:p>
          <w:p w14:paraId="2821C96C" w14:textId="5B9882E2" w:rsidR="0078703C"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 xml:space="preserve">from 1 to 4 athletes = </w:t>
            </w:r>
            <w:r w:rsidR="00251481" w:rsidRPr="00251481">
              <w:rPr>
                <w:rFonts w:cstheme="minorHAnsi"/>
                <w:b/>
                <w:bCs/>
                <w:lang w:val="en-GB"/>
              </w:rPr>
              <w:t>3 team officials’</w:t>
            </w:r>
            <w:r w:rsidRPr="00251481">
              <w:rPr>
                <w:rFonts w:cstheme="minorHAnsi"/>
                <w:b/>
                <w:bCs/>
                <w:lang w:val="en-GB"/>
              </w:rPr>
              <w:t xml:space="preserve"> </w:t>
            </w:r>
          </w:p>
          <w:p w14:paraId="0CCA46F2" w14:textId="2036C12F" w:rsidR="00251481"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 xml:space="preserve">from 5 to </w:t>
            </w:r>
            <w:r w:rsidR="00251481" w:rsidRPr="00251481">
              <w:rPr>
                <w:rFonts w:cstheme="minorHAnsi"/>
                <w:b/>
                <w:bCs/>
                <w:lang w:val="en-GB"/>
              </w:rPr>
              <w:t>9</w:t>
            </w:r>
            <w:r w:rsidRPr="00251481">
              <w:rPr>
                <w:rFonts w:cstheme="minorHAnsi"/>
                <w:b/>
                <w:bCs/>
                <w:lang w:val="en-GB"/>
              </w:rPr>
              <w:t xml:space="preserve"> athletes = </w:t>
            </w:r>
            <w:r w:rsidR="00251481" w:rsidRPr="00251481">
              <w:rPr>
                <w:rFonts w:cstheme="minorHAnsi"/>
                <w:b/>
                <w:bCs/>
                <w:lang w:val="en-GB"/>
              </w:rPr>
              <w:t xml:space="preserve">4 team officials’ </w:t>
            </w:r>
          </w:p>
          <w:p w14:paraId="6784D6AD" w14:textId="77777777" w:rsidR="00251481" w:rsidRPr="00251481" w:rsidRDefault="0078703C" w:rsidP="006F48CF">
            <w:pPr>
              <w:pStyle w:val="ListParagraph"/>
              <w:numPr>
                <w:ilvl w:val="0"/>
                <w:numId w:val="3"/>
              </w:numPr>
              <w:shd w:val="clear" w:color="auto" w:fill="FFFFFF"/>
              <w:spacing w:after="120"/>
              <w:cnfStyle w:val="000000000000" w:firstRow="0" w:lastRow="0" w:firstColumn="0" w:lastColumn="0" w:oddVBand="0" w:evenVBand="0" w:oddHBand="0" w:evenHBand="0" w:firstRowFirstColumn="0" w:firstRowLastColumn="0" w:lastRowFirstColumn="0" w:lastRowLastColumn="0"/>
              <w:rPr>
                <w:b/>
                <w:bCs/>
              </w:rPr>
            </w:pPr>
            <w:r w:rsidRPr="00251481">
              <w:rPr>
                <w:rFonts w:cstheme="minorHAnsi"/>
                <w:b/>
                <w:bCs/>
                <w:lang w:val="en-GB"/>
              </w:rPr>
              <w:t xml:space="preserve">from </w:t>
            </w:r>
            <w:r w:rsidR="00251481" w:rsidRPr="00251481">
              <w:rPr>
                <w:rFonts w:cstheme="minorHAnsi"/>
                <w:b/>
                <w:bCs/>
                <w:lang w:val="en-GB"/>
              </w:rPr>
              <w:t>10</w:t>
            </w:r>
            <w:r w:rsidRPr="00251481">
              <w:rPr>
                <w:rFonts w:cstheme="minorHAnsi"/>
                <w:b/>
                <w:bCs/>
                <w:lang w:val="en-GB"/>
              </w:rPr>
              <w:t xml:space="preserve"> to 1</w:t>
            </w:r>
            <w:r w:rsidR="00251481" w:rsidRPr="00251481">
              <w:rPr>
                <w:rFonts w:cstheme="minorHAnsi"/>
                <w:b/>
                <w:bCs/>
                <w:lang w:val="en-GB"/>
              </w:rPr>
              <w:t>6</w:t>
            </w:r>
            <w:r w:rsidRPr="00251481">
              <w:rPr>
                <w:rFonts w:cstheme="minorHAnsi"/>
                <w:b/>
                <w:bCs/>
                <w:lang w:val="en-GB"/>
              </w:rPr>
              <w:t xml:space="preserve"> athletes = </w:t>
            </w:r>
            <w:r w:rsidR="00251481" w:rsidRPr="00251481">
              <w:rPr>
                <w:rFonts w:cstheme="minorHAnsi"/>
                <w:b/>
                <w:bCs/>
                <w:lang w:val="en-GB"/>
              </w:rPr>
              <w:t xml:space="preserve">6 team officials’ </w:t>
            </w:r>
          </w:p>
          <w:p w14:paraId="6AD8E257" w14:textId="77777777" w:rsidR="00251481" w:rsidRPr="00251481" w:rsidRDefault="00251481" w:rsidP="00251481">
            <w:pP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rPr>
            </w:pPr>
          </w:p>
          <w:p w14:paraId="70F5965C" w14:textId="7850F911"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Minimum number of referees:</w:t>
            </w:r>
          </w:p>
          <w:p w14:paraId="189645AE" w14:textId="01B2F4CA" w:rsidR="0078703C"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from 1 to 8 athletes = 1 referee</w:t>
            </w:r>
          </w:p>
          <w:p w14:paraId="29A105E4" w14:textId="77777777" w:rsidR="0078703C"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from 9 to 16 athletes = 2 referees</w:t>
            </w:r>
          </w:p>
          <w:p w14:paraId="2AF8E5E7" w14:textId="77777777" w:rsidR="00251481" w:rsidRPr="00251481" w:rsidRDefault="00251481" w:rsidP="00251481">
            <w:p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ascii="Calibri" w:hAnsi="Calibri"/>
                <w:b/>
                <w:bCs/>
                <w:sz w:val="20"/>
                <w:szCs w:val="20"/>
              </w:rPr>
              <w:t>Each team can bring 1 referee with IJF or Continental referee license, the host country can have the max. 4 IJF or Continental referees.</w:t>
            </w:r>
          </w:p>
          <w:p w14:paraId="7982F839" w14:textId="77777777" w:rsidR="005A7913" w:rsidRPr="00251481" w:rsidRDefault="005A7913" w:rsidP="005A7913">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NOTES</w:t>
            </w:r>
          </w:p>
          <w:p w14:paraId="2227D8F3" w14:textId="30799B0B" w:rsidR="005A7913" w:rsidRPr="00251481" w:rsidRDefault="005A7913" w:rsidP="005A7913">
            <w:p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*team officials (</w:t>
            </w:r>
            <w:r w:rsidRPr="00251481">
              <w:rPr>
                <w:b/>
                <w:bCs/>
                <w:lang w:val="en-GB"/>
              </w:rPr>
              <w:t>Doctor, Physiotherapist, Trainer, Statistician, Team manager</w:t>
            </w:r>
            <w:r w:rsidRPr="00251481">
              <w:rPr>
                <w:rFonts w:cstheme="minorHAnsi"/>
                <w:b/>
                <w:bCs/>
                <w:lang w:val="en-GB"/>
              </w:rPr>
              <w:t>)</w:t>
            </w:r>
          </w:p>
        </w:tc>
      </w:tr>
      <w:tr w:rsidR="005A7913" w:rsidRPr="00935ECC" w14:paraId="2697389B"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19084ADB" w14:textId="77777777" w:rsidR="005A7913" w:rsidRPr="00C77E06" w:rsidRDefault="005A7913" w:rsidP="0078703C">
            <w:pPr>
              <w:pStyle w:val="Heading3"/>
              <w:outlineLvl w:val="2"/>
              <w:rPr>
                <w:lang w:val="en-US"/>
              </w:rPr>
            </w:pPr>
            <w:bookmarkStart w:id="52" w:name="_Hlk50537677"/>
            <w:bookmarkStart w:id="53" w:name="_Toc51679738"/>
            <w:r w:rsidRPr="00C77E06">
              <w:rPr>
                <w:lang w:val="en-US"/>
              </w:rPr>
              <w:lastRenderedPageBreak/>
              <w:t>Orienteering</w:t>
            </w:r>
            <w:bookmarkEnd w:id="53"/>
          </w:p>
          <w:p w14:paraId="070B11DC" w14:textId="6D34AE1C" w:rsidR="005A7913" w:rsidRPr="00251481" w:rsidRDefault="005A7913" w:rsidP="005A7913">
            <w:pPr>
              <w:rPr>
                <w:highlight w:val="yellow"/>
                <w:lang w:val="en-US"/>
              </w:rPr>
            </w:pPr>
          </w:p>
        </w:tc>
        <w:tc>
          <w:tcPr>
            <w:tcW w:w="6753" w:type="dxa"/>
          </w:tcPr>
          <w:p w14:paraId="3805BEC2" w14:textId="36153087" w:rsidR="00025229" w:rsidRPr="00251481" w:rsidRDefault="00025229" w:rsidP="00025229">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 xml:space="preserve">Each School Sport Entity may enter a maximum number of </w:t>
            </w:r>
            <w:r>
              <w:rPr>
                <w:rFonts w:cstheme="minorHAnsi"/>
                <w:b/>
                <w:bCs/>
                <w:lang w:val="en-GB"/>
              </w:rPr>
              <w:t>14</w:t>
            </w:r>
            <w:r w:rsidRPr="00251481">
              <w:rPr>
                <w:rFonts w:cstheme="minorHAnsi"/>
                <w:b/>
                <w:bCs/>
                <w:lang w:val="en-GB"/>
              </w:rPr>
              <w:t xml:space="preserve"> persons: </w:t>
            </w:r>
            <w:r>
              <w:rPr>
                <w:rFonts w:cstheme="minorHAnsi"/>
                <w:b/>
                <w:bCs/>
                <w:lang w:val="en-GB"/>
              </w:rPr>
              <w:t>6</w:t>
            </w:r>
            <w:r w:rsidRPr="00251481">
              <w:rPr>
                <w:rFonts w:cstheme="minorHAnsi"/>
                <w:b/>
                <w:bCs/>
                <w:lang w:val="en-GB"/>
              </w:rPr>
              <w:t xml:space="preserve"> girls, </w:t>
            </w:r>
            <w:r>
              <w:rPr>
                <w:rFonts w:cstheme="minorHAnsi"/>
                <w:b/>
                <w:bCs/>
                <w:lang w:val="en-GB"/>
              </w:rPr>
              <w:t xml:space="preserve">6 </w:t>
            </w:r>
            <w:r w:rsidRPr="00251481">
              <w:rPr>
                <w:rFonts w:cstheme="minorHAnsi"/>
                <w:b/>
                <w:bCs/>
                <w:lang w:val="en-GB"/>
              </w:rPr>
              <w:t xml:space="preserve">boys, </w:t>
            </w:r>
            <w:r>
              <w:rPr>
                <w:rFonts w:cstheme="minorHAnsi"/>
                <w:b/>
                <w:bCs/>
                <w:lang w:val="en-GB"/>
              </w:rPr>
              <w:t>2</w:t>
            </w:r>
            <w:r w:rsidRPr="00251481">
              <w:rPr>
                <w:rFonts w:cstheme="minorHAnsi"/>
                <w:b/>
                <w:bCs/>
                <w:lang w:val="en-GB"/>
              </w:rPr>
              <w:t xml:space="preserve"> coaches and 2 team officials*.</w:t>
            </w:r>
          </w:p>
          <w:p w14:paraId="4F73FC0E" w14:textId="77777777" w:rsidR="00025229" w:rsidRPr="00251481" w:rsidRDefault="00025229" w:rsidP="00025229">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2F998E49" w14:textId="77777777" w:rsidR="00025229" w:rsidRPr="00251481" w:rsidRDefault="00025229" w:rsidP="00025229">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Divided as follows:</w:t>
            </w:r>
          </w:p>
          <w:p w14:paraId="30F46142" w14:textId="7CBCE467" w:rsidR="00025229" w:rsidRPr="00251481" w:rsidRDefault="00025229" w:rsidP="00025229">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 xml:space="preserve">BOYS: </w:t>
            </w:r>
            <w:r>
              <w:rPr>
                <w:rFonts w:cstheme="minorHAnsi"/>
                <w:b/>
                <w:bCs/>
                <w:lang w:val="it-IT"/>
              </w:rPr>
              <w:t>6</w:t>
            </w:r>
            <w:r w:rsidRPr="00251481">
              <w:rPr>
                <w:rFonts w:cstheme="minorHAnsi"/>
                <w:b/>
                <w:bCs/>
                <w:lang w:val="it-IT"/>
              </w:rPr>
              <w:t xml:space="preserve"> athletes, </w:t>
            </w:r>
            <w:r>
              <w:rPr>
                <w:rFonts w:cstheme="minorHAnsi"/>
                <w:b/>
                <w:bCs/>
                <w:lang w:val="it-IT"/>
              </w:rPr>
              <w:t>1</w:t>
            </w:r>
            <w:r w:rsidRPr="00251481">
              <w:rPr>
                <w:rFonts w:cstheme="minorHAnsi"/>
                <w:b/>
                <w:bCs/>
                <w:lang w:val="it-IT"/>
              </w:rPr>
              <w:t xml:space="preserve"> coaches</w:t>
            </w:r>
            <w:r>
              <w:rPr>
                <w:rFonts w:cstheme="minorHAnsi"/>
                <w:b/>
                <w:bCs/>
                <w:lang w:val="it-IT"/>
              </w:rPr>
              <w:t xml:space="preserve"> </w:t>
            </w:r>
            <w:r w:rsidRPr="00251481">
              <w:rPr>
                <w:rFonts w:cstheme="minorHAnsi"/>
                <w:b/>
                <w:bCs/>
                <w:lang w:val="it-IT"/>
              </w:rPr>
              <w:t>and 1</w:t>
            </w:r>
            <w:r w:rsidRPr="00251481">
              <w:rPr>
                <w:rFonts w:cstheme="minorHAnsi"/>
                <w:b/>
                <w:bCs/>
                <w:lang w:val="en-GB"/>
              </w:rPr>
              <w:t xml:space="preserve"> team official</w:t>
            </w:r>
          </w:p>
          <w:p w14:paraId="2A43F98B" w14:textId="2579145F" w:rsidR="00025229" w:rsidRPr="00251481" w:rsidRDefault="00025229" w:rsidP="00025229">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 xml:space="preserve">GIRLS: </w:t>
            </w:r>
            <w:r>
              <w:rPr>
                <w:rFonts w:cstheme="minorHAnsi"/>
                <w:b/>
                <w:bCs/>
                <w:lang w:val="it-IT"/>
              </w:rPr>
              <w:t>6</w:t>
            </w:r>
            <w:r w:rsidRPr="00251481">
              <w:rPr>
                <w:rFonts w:cstheme="minorHAnsi"/>
                <w:b/>
                <w:bCs/>
                <w:lang w:val="it-IT"/>
              </w:rPr>
              <w:t xml:space="preserve"> athletes, </w:t>
            </w:r>
            <w:r>
              <w:rPr>
                <w:rFonts w:cstheme="minorHAnsi"/>
                <w:b/>
                <w:bCs/>
                <w:lang w:val="it-IT"/>
              </w:rPr>
              <w:t>1</w:t>
            </w:r>
            <w:r w:rsidRPr="00251481">
              <w:rPr>
                <w:rFonts w:cstheme="minorHAnsi"/>
                <w:b/>
                <w:bCs/>
                <w:lang w:val="it-IT"/>
              </w:rPr>
              <w:t xml:space="preserve"> coaches</w:t>
            </w:r>
            <w:r>
              <w:rPr>
                <w:rFonts w:cstheme="minorHAnsi"/>
                <w:b/>
                <w:bCs/>
                <w:lang w:val="it-IT"/>
              </w:rPr>
              <w:t xml:space="preserve"> </w:t>
            </w:r>
            <w:r w:rsidRPr="00251481">
              <w:rPr>
                <w:rFonts w:cstheme="minorHAnsi"/>
                <w:b/>
                <w:bCs/>
                <w:lang w:val="it-IT"/>
              </w:rPr>
              <w:t>and 1</w:t>
            </w:r>
            <w:r w:rsidRPr="00251481">
              <w:rPr>
                <w:rFonts w:cstheme="minorHAnsi"/>
                <w:b/>
                <w:bCs/>
                <w:lang w:val="en-GB"/>
              </w:rPr>
              <w:t xml:space="preserve"> team official</w:t>
            </w:r>
          </w:p>
          <w:p w14:paraId="0CC917CD" w14:textId="1B6950E0" w:rsidR="00025229" w:rsidRDefault="00025229" w:rsidP="00025229">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p>
          <w:p w14:paraId="50FBE809" w14:textId="77777777" w:rsidR="007219D0" w:rsidRPr="00251481" w:rsidRDefault="007219D0" w:rsidP="007219D0">
            <w:p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 xml:space="preserve">Minimum composition of delegation: </w:t>
            </w:r>
          </w:p>
          <w:p w14:paraId="6B01890B" w14:textId="622B3EA3" w:rsidR="007219D0" w:rsidRPr="00251481" w:rsidRDefault="007219D0" w:rsidP="007219D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 xml:space="preserve">from 1 to </w:t>
            </w:r>
            <w:r>
              <w:rPr>
                <w:rFonts w:cstheme="minorHAnsi"/>
                <w:b/>
                <w:bCs/>
                <w:lang w:val="en-GB"/>
              </w:rPr>
              <w:t>3</w:t>
            </w:r>
            <w:r w:rsidRPr="00251481">
              <w:rPr>
                <w:rFonts w:cstheme="minorHAnsi"/>
                <w:b/>
                <w:bCs/>
                <w:lang w:val="en-GB"/>
              </w:rPr>
              <w:t xml:space="preserve"> athletes = </w:t>
            </w:r>
            <w:r>
              <w:rPr>
                <w:rFonts w:cstheme="minorHAnsi"/>
                <w:b/>
                <w:bCs/>
                <w:lang w:val="en-GB"/>
              </w:rPr>
              <w:t>1</w:t>
            </w:r>
            <w:r w:rsidRPr="00251481">
              <w:rPr>
                <w:rFonts w:cstheme="minorHAnsi"/>
                <w:b/>
                <w:bCs/>
                <w:lang w:val="en-GB"/>
              </w:rPr>
              <w:t xml:space="preserve"> team officials’ </w:t>
            </w:r>
          </w:p>
          <w:p w14:paraId="34F35ACA" w14:textId="6E1DF405" w:rsidR="007219D0" w:rsidRPr="00251481" w:rsidRDefault="007219D0" w:rsidP="007219D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 xml:space="preserve">from </w:t>
            </w:r>
            <w:r>
              <w:rPr>
                <w:rFonts w:cstheme="minorHAnsi"/>
                <w:b/>
                <w:bCs/>
                <w:lang w:val="en-GB"/>
              </w:rPr>
              <w:t>4</w:t>
            </w:r>
            <w:r w:rsidRPr="00251481">
              <w:rPr>
                <w:rFonts w:cstheme="minorHAnsi"/>
                <w:b/>
                <w:bCs/>
                <w:lang w:val="en-GB"/>
              </w:rPr>
              <w:t xml:space="preserve"> to </w:t>
            </w:r>
            <w:r>
              <w:rPr>
                <w:rFonts w:cstheme="minorHAnsi"/>
                <w:b/>
                <w:bCs/>
                <w:lang w:val="en-GB"/>
              </w:rPr>
              <w:t>12</w:t>
            </w:r>
            <w:r w:rsidRPr="00251481">
              <w:rPr>
                <w:rFonts w:cstheme="minorHAnsi"/>
                <w:b/>
                <w:bCs/>
                <w:lang w:val="en-GB"/>
              </w:rPr>
              <w:t xml:space="preserve"> athletes = </w:t>
            </w:r>
            <w:r>
              <w:rPr>
                <w:rFonts w:cstheme="minorHAnsi"/>
                <w:b/>
                <w:bCs/>
                <w:lang w:val="en-GB"/>
              </w:rPr>
              <w:t>2</w:t>
            </w:r>
            <w:r w:rsidRPr="00251481">
              <w:rPr>
                <w:rFonts w:cstheme="minorHAnsi"/>
                <w:b/>
                <w:bCs/>
                <w:lang w:val="en-GB"/>
              </w:rPr>
              <w:t xml:space="preserve"> team officials’ </w:t>
            </w:r>
          </w:p>
          <w:p w14:paraId="3250633D" w14:textId="77777777" w:rsidR="007219D0" w:rsidRPr="00251481" w:rsidRDefault="007219D0" w:rsidP="00025229">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p>
          <w:p w14:paraId="67D9E029" w14:textId="2F5517EC" w:rsidR="00025229" w:rsidRDefault="00025229" w:rsidP="00025229">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NOTES</w:t>
            </w:r>
          </w:p>
          <w:p w14:paraId="45539FD7" w14:textId="77777777" w:rsidR="007219D0" w:rsidRPr="007219D0" w:rsidRDefault="007219D0" w:rsidP="007219D0">
            <w:pPr>
              <w:cnfStyle w:val="000000000000" w:firstRow="0" w:lastRow="0" w:firstColumn="0" w:lastColumn="0" w:oddVBand="0" w:evenVBand="0" w:oddHBand="0" w:evenHBand="0" w:firstRowFirstColumn="0" w:firstRowLastColumn="0" w:lastRowFirstColumn="0" w:lastRowLastColumn="0"/>
              <w:rPr>
                <w:b/>
                <w:bCs/>
                <w:lang w:val="en-GB"/>
              </w:rPr>
            </w:pPr>
            <w:r w:rsidRPr="007219D0">
              <w:rPr>
                <w:b/>
                <w:bCs/>
                <w:lang w:val="en-GB"/>
              </w:rPr>
              <w:t xml:space="preserve">For getting ranked in the team competition, there must be a minimum of 3 official results in each discipline.  If an SSE has less than 3 runners in a category, these runners will only take part as an individual. </w:t>
            </w:r>
          </w:p>
          <w:p w14:paraId="3427D997" w14:textId="77777777" w:rsidR="007219D0" w:rsidRPr="00025229" w:rsidRDefault="007219D0" w:rsidP="007219D0">
            <w:pPr>
              <w:cnfStyle w:val="000000000000" w:firstRow="0" w:lastRow="0" w:firstColumn="0" w:lastColumn="0" w:oddVBand="0" w:evenVBand="0" w:oddHBand="0" w:evenHBand="0" w:firstRowFirstColumn="0" w:firstRowLastColumn="0" w:lastRowFirstColumn="0" w:lastRowLastColumn="0"/>
              <w:rPr>
                <w:rFonts w:ascii="Calibri" w:hAnsi="Calibri"/>
                <w:b/>
                <w:bCs/>
                <w:sz w:val="20"/>
                <w:szCs w:val="20"/>
                <w:lang w:val="en-GB"/>
              </w:rPr>
            </w:pPr>
          </w:p>
          <w:p w14:paraId="4EB8E788" w14:textId="2C7985FF" w:rsidR="005A7913" w:rsidRPr="00251481" w:rsidRDefault="00025229" w:rsidP="00025229">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highlight w:val="yellow"/>
                <w:lang w:val="en-GB"/>
              </w:rPr>
            </w:pPr>
            <w:r w:rsidRPr="00251481">
              <w:rPr>
                <w:rFonts w:cstheme="minorHAnsi"/>
                <w:b/>
                <w:bCs/>
                <w:lang w:val="en-GB"/>
              </w:rPr>
              <w:t>*team officials (</w:t>
            </w:r>
            <w:r w:rsidRPr="00251481">
              <w:rPr>
                <w:b/>
                <w:bCs/>
                <w:lang w:val="en-GB"/>
              </w:rPr>
              <w:t>Doctor, Physiotherapist, Trainer, Statistician, Team manager</w:t>
            </w:r>
            <w:r w:rsidRPr="00251481">
              <w:rPr>
                <w:rFonts w:cstheme="minorHAnsi"/>
                <w:b/>
                <w:bCs/>
                <w:lang w:val="en-GB"/>
              </w:rPr>
              <w:t>)</w:t>
            </w:r>
          </w:p>
        </w:tc>
      </w:tr>
      <w:tr w:rsidR="0078703C" w:rsidRPr="00935ECC" w14:paraId="785DF1F9"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47D64C0E" w14:textId="0D4ECEDF" w:rsidR="0078703C" w:rsidRPr="00251481" w:rsidRDefault="0078703C" w:rsidP="0078703C">
            <w:pPr>
              <w:pStyle w:val="Heading3"/>
              <w:outlineLvl w:val="2"/>
              <w:rPr>
                <w:lang w:val="en-US"/>
              </w:rPr>
            </w:pPr>
            <w:bookmarkStart w:id="54" w:name="_Toc51679739"/>
            <w:bookmarkEnd w:id="52"/>
            <w:r w:rsidRPr="00251481">
              <w:rPr>
                <w:lang w:val="en-US"/>
              </w:rPr>
              <w:t>Swimming</w:t>
            </w:r>
            <w:bookmarkEnd w:id="54"/>
          </w:p>
        </w:tc>
        <w:tc>
          <w:tcPr>
            <w:tcW w:w="6753" w:type="dxa"/>
          </w:tcPr>
          <w:p w14:paraId="46348CF9" w14:textId="6FD7E872" w:rsidR="0078703C" w:rsidRPr="00251481" w:rsidRDefault="0078703C" w:rsidP="0078703C">
            <w:pPr>
              <w:tabs>
                <w:tab w:val="left" w:pos="705"/>
              </w:tabs>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en-GB"/>
              </w:rPr>
              <w:t xml:space="preserve">Each School Sport Entity may enter a maximum number of </w:t>
            </w:r>
            <w:r w:rsidR="00251481" w:rsidRPr="00251481">
              <w:rPr>
                <w:rFonts w:cstheme="minorHAnsi"/>
                <w:b/>
                <w:bCs/>
                <w:lang w:val="en-GB"/>
              </w:rPr>
              <w:t>30</w:t>
            </w:r>
            <w:r w:rsidRPr="00251481">
              <w:rPr>
                <w:rFonts w:cstheme="minorHAnsi"/>
                <w:b/>
                <w:bCs/>
                <w:lang w:val="en-GB"/>
              </w:rPr>
              <w:t xml:space="preserve"> persons: 12 girls, 12 boys, </w:t>
            </w:r>
            <w:r w:rsidR="00251481" w:rsidRPr="00251481">
              <w:rPr>
                <w:rFonts w:cstheme="minorHAnsi"/>
                <w:b/>
                <w:bCs/>
                <w:lang w:val="en-GB"/>
              </w:rPr>
              <w:t>4</w:t>
            </w:r>
            <w:r w:rsidRPr="00251481">
              <w:rPr>
                <w:rFonts w:cstheme="minorHAnsi"/>
                <w:b/>
                <w:bCs/>
                <w:lang w:val="en-GB"/>
              </w:rPr>
              <w:t xml:space="preserve"> coaches</w:t>
            </w:r>
            <w:r w:rsidR="00671453" w:rsidRPr="00251481">
              <w:rPr>
                <w:rFonts w:cstheme="minorHAnsi"/>
                <w:b/>
                <w:bCs/>
                <w:lang w:val="en-GB"/>
              </w:rPr>
              <w:t xml:space="preserve"> and 2 team officials</w:t>
            </w:r>
            <w:r w:rsidR="00B145F0" w:rsidRPr="00251481">
              <w:rPr>
                <w:rFonts w:cstheme="minorHAnsi"/>
                <w:b/>
                <w:bCs/>
                <w:lang w:val="en-GB"/>
              </w:rPr>
              <w:t>*</w:t>
            </w:r>
            <w:r w:rsidRPr="00251481">
              <w:rPr>
                <w:rFonts w:cstheme="minorHAnsi"/>
                <w:b/>
                <w:bCs/>
                <w:lang w:val="en-GB"/>
              </w:rPr>
              <w:t xml:space="preserve">. </w:t>
            </w:r>
            <w:r w:rsidRPr="00251481">
              <w:rPr>
                <w:rFonts w:cstheme="minorHAnsi"/>
                <w:b/>
                <w:bCs/>
                <w:lang w:val="it-IT"/>
              </w:rPr>
              <w:t>No referees needed.</w:t>
            </w:r>
          </w:p>
          <w:p w14:paraId="27F8DB3C"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 xml:space="preserve">Minimum composition of delegation: </w:t>
            </w:r>
          </w:p>
          <w:p w14:paraId="10FF5628" w14:textId="54A19590" w:rsidR="0078703C"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 xml:space="preserve">from 1 to </w:t>
            </w:r>
            <w:r w:rsidR="00251481" w:rsidRPr="00251481">
              <w:rPr>
                <w:rFonts w:cstheme="minorHAnsi"/>
                <w:b/>
                <w:bCs/>
                <w:lang w:val="en-GB"/>
              </w:rPr>
              <w:t>6</w:t>
            </w:r>
            <w:r w:rsidRPr="00251481">
              <w:rPr>
                <w:rFonts w:cstheme="minorHAnsi"/>
                <w:b/>
                <w:bCs/>
                <w:lang w:val="en-GB"/>
              </w:rPr>
              <w:t xml:space="preserve"> athletes = 1 coach</w:t>
            </w:r>
          </w:p>
          <w:p w14:paraId="2E98E957" w14:textId="14BAFDE4" w:rsidR="0078703C"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 xml:space="preserve">from </w:t>
            </w:r>
            <w:r w:rsidR="00251481" w:rsidRPr="00251481">
              <w:rPr>
                <w:rFonts w:cstheme="minorHAnsi"/>
                <w:b/>
                <w:bCs/>
                <w:lang w:val="en-GB"/>
              </w:rPr>
              <w:t>7</w:t>
            </w:r>
            <w:r w:rsidRPr="00251481">
              <w:rPr>
                <w:rFonts w:cstheme="minorHAnsi"/>
                <w:b/>
                <w:bCs/>
                <w:lang w:val="en-GB"/>
              </w:rPr>
              <w:t xml:space="preserve"> to </w:t>
            </w:r>
            <w:r w:rsidR="00251481" w:rsidRPr="00251481">
              <w:rPr>
                <w:rFonts w:cstheme="minorHAnsi"/>
                <w:b/>
                <w:bCs/>
                <w:lang w:val="en-GB"/>
              </w:rPr>
              <w:t>12</w:t>
            </w:r>
            <w:r w:rsidRPr="00251481">
              <w:rPr>
                <w:rFonts w:cstheme="minorHAnsi"/>
                <w:b/>
                <w:bCs/>
                <w:lang w:val="en-GB"/>
              </w:rPr>
              <w:t xml:space="preserve"> athletes = 2 coaches</w:t>
            </w:r>
          </w:p>
          <w:p w14:paraId="3B3C79E9" w14:textId="12BA7098" w:rsidR="0078703C" w:rsidRPr="00251481" w:rsidRDefault="0078703C"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from 1</w:t>
            </w:r>
            <w:r w:rsidR="00251481" w:rsidRPr="00251481">
              <w:rPr>
                <w:rFonts w:cstheme="minorHAnsi"/>
                <w:b/>
                <w:bCs/>
                <w:lang w:val="en-GB"/>
              </w:rPr>
              <w:t>3</w:t>
            </w:r>
            <w:r w:rsidRPr="00251481">
              <w:rPr>
                <w:rFonts w:cstheme="minorHAnsi"/>
                <w:b/>
                <w:bCs/>
                <w:lang w:val="en-GB"/>
              </w:rPr>
              <w:t xml:space="preserve"> to </w:t>
            </w:r>
            <w:r w:rsidR="00251481" w:rsidRPr="00251481">
              <w:rPr>
                <w:rFonts w:cstheme="minorHAnsi"/>
                <w:b/>
                <w:bCs/>
                <w:lang w:val="en-GB"/>
              </w:rPr>
              <w:t>18</w:t>
            </w:r>
            <w:r w:rsidRPr="00251481">
              <w:rPr>
                <w:rFonts w:cstheme="minorHAnsi"/>
                <w:b/>
                <w:bCs/>
                <w:lang w:val="en-GB"/>
              </w:rPr>
              <w:t xml:space="preserve"> athletes = 3 coaches</w:t>
            </w:r>
          </w:p>
          <w:p w14:paraId="271C4733" w14:textId="66DA8180" w:rsidR="00251481" w:rsidRPr="00251481" w:rsidRDefault="00251481" w:rsidP="0025148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r w:rsidRPr="00251481">
              <w:rPr>
                <w:rFonts w:cstheme="minorHAnsi"/>
                <w:b/>
                <w:bCs/>
                <w:lang w:val="en-GB"/>
              </w:rPr>
              <w:t>from 19 to 24 athletes = 4 coaches</w:t>
            </w:r>
          </w:p>
          <w:p w14:paraId="5AAFD8C8" w14:textId="77777777" w:rsidR="00251481" w:rsidRPr="00251481" w:rsidRDefault="00251481" w:rsidP="0078703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lang w:val="en-GB"/>
              </w:rPr>
            </w:pPr>
          </w:p>
          <w:p w14:paraId="54A70F0A" w14:textId="77777777" w:rsidR="0078703C" w:rsidRPr="00251481" w:rsidRDefault="0078703C" w:rsidP="0078703C">
            <w:pPr>
              <w:tabs>
                <w:tab w:val="left" w:pos="2472"/>
              </w:tabs>
              <w:cnfStyle w:val="000000000000" w:firstRow="0" w:lastRow="0" w:firstColumn="0" w:lastColumn="0" w:oddVBand="0" w:evenVBand="0" w:oddHBand="0" w:evenHBand="0" w:firstRowFirstColumn="0" w:firstRowLastColumn="0" w:lastRowFirstColumn="0" w:lastRowLastColumn="0"/>
              <w:rPr>
                <w:rFonts w:cstheme="minorHAnsi"/>
                <w:b/>
                <w:bCs/>
                <w:lang w:val="en-US"/>
              </w:rPr>
            </w:pPr>
          </w:p>
          <w:p w14:paraId="55E23877" w14:textId="6FB1D043" w:rsidR="0078703C" w:rsidRPr="00251481" w:rsidRDefault="0078703C" w:rsidP="0078703C">
            <w:pPr>
              <w:tabs>
                <w:tab w:val="left" w:pos="2472"/>
              </w:tabs>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251481">
              <w:rPr>
                <w:rFonts w:cstheme="minorHAnsi"/>
                <w:b/>
                <w:bCs/>
                <w:lang w:val="en-US"/>
              </w:rPr>
              <w:t xml:space="preserve">NOTE </w:t>
            </w:r>
          </w:p>
          <w:p w14:paraId="73DB147B" w14:textId="77777777" w:rsidR="0078703C" w:rsidRPr="00251481" w:rsidRDefault="0078703C" w:rsidP="007D47C6">
            <w:pPr>
              <w:pStyle w:val="ListParagraph"/>
              <w:numPr>
                <w:ilvl w:val="0"/>
                <w:numId w:val="28"/>
              </w:numPr>
              <w:tabs>
                <w:tab w:val="left" w:pos="2472"/>
              </w:tabs>
              <w:ind w:left="743"/>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251481">
              <w:rPr>
                <w:rFonts w:cstheme="minorHAnsi"/>
                <w:b/>
                <w:bCs/>
                <w:lang w:val="en-US"/>
              </w:rPr>
              <w:t>Every School Sport Entity may enter two swimmers in individual events and one team in each relay event.</w:t>
            </w:r>
          </w:p>
          <w:p w14:paraId="36800C19" w14:textId="77777777" w:rsidR="0078703C" w:rsidRPr="00251481" w:rsidRDefault="0078703C" w:rsidP="007D47C6">
            <w:pPr>
              <w:pStyle w:val="ListParagraph"/>
              <w:numPr>
                <w:ilvl w:val="0"/>
                <w:numId w:val="28"/>
              </w:numPr>
              <w:tabs>
                <w:tab w:val="left" w:pos="2472"/>
              </w:tabs>
              <w:ind w:left="743"/>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251481">
              <w:rPr>
                <w:rFonts w:cstheme="minorHAnsi"/>
                <w:b/>
                <w:bCs/>
                <w:lang w:val="en-US"/>
              </w:rPr>
              <w:t>A mixed relay team consists of 2 female and 2 male swimmers in any order.</w:t>
            </w:r>
          </w:p>
          <w:p w14:paraId="598B2A25" w14:textId="77777777" w:rsidR="0078703C" w:rsidRPr="00251481" w:rsidRDefault="0078703C" w:rsidP="007D47C6">
            <w:pPr>
              <w:pStyle w:val="ListParagraph"/>
              <w:numPr>
                <w:ilvl w:val="0"/>
                <w:numId w:val="28"/>
              </w:numPr>
              <w:tabs>
                <w:tab w:val="left" w:pos="2472"/>
              </w:tabs>
              <w:ind w:left="743"/>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251481">
              <w:rPr>
                <w:rFonts w:cstheme="minorHAnsi"/>
                <w:b/>
                <w:bCs/>
                <w:lang w:val="en-US"/>
              </w:rPr>
              <w:t>There is no limit to the number of events per swimmer.</w:t>
            </w:r>
          </w:p>
          <w:p w14:paraId="6C215809" w14:textId="77777777" w:rsidR="00B145F0" w:rsidRPr="00251481" w:rsidRDefault="00B145F0" w:rsidP="00B145F0">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*team officials (</w:t>
            </w:r>
            <w:r w:rsidRPr="00251481">
              <w:rPr>
                <w:b/>
                <w:bCs/>
                <w:lang w:val="en-GB"/>
              </w:rPr>
              <w:t>Doctor, Physiotherapist, Trainer, Statistician, Team manager</w:t>
            </w:r>
            <w:r w:rsidRPr="00251481">
              <w:rPr>
                <w:rFonts w:cstheme="minorHAnsi"/>
                <w:b/>
                <w:bCs/>
                <w:lang w:val="en-GB"/>
              </w:rPr>
              <w:t>)</w:t>
            </w:r>
          </w:p>
          <w:p w14:paraId="03308B55" w14:textId="21FBF24D" w:rsidR="00B145F0" w:rsidRPr="00251481" w:rsidRDefault="00B145F0" w:rsidP="00B145F0">
            <w:pPr>
              <w:tabs>
                <w:tab w:val="left" w:pos="2472"/>
              </w:tabs>
              <w:cnfStyle w:val="000000000000" w:firstRow="0" w:lastRow="0" w:firstColumn="0" w:lastColumn="0" w:oddVBand="0" w:evenVBand="0" w:oddHBand="0" w:evenHBand="0" w:firstRowFirstColumn="0" w:firstRowLastColumn="0" w:lastRowFirstColumn="0" w:lastRowLastColumn="0"/>
              <w:rPr>
                <w:rFonts w:cstheme="minorHAnsi"/>
                <w:b/>
                <w:bCs/>
                <w:lang w:val="en-GB"/>
              </w:rPr>
            </w:pPr>
          </w:p>
        </w:tc>
      </w:tr>
      <w:tr w:rsidR="0078703C" w:rsidRPr="00935ECC" w14:paraId="74A28AE3"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1A54841A" w14:textId="1082D230" w:rsidR="0078703C" w:rsidRPr="00251481" w:rsidRDefault="0078703C" w:rsidP="0078703C">
            <w:pPr>
              <w:pStyle w:val="Heading3"/>
              <w:outlineLvl w:val="2"/>
              <w:rPr>
                <w:lang w:val="en-US"/>
              </w:rPr>
            </w:pPr>
            <w:bookmarkStart w:id="55" w:name="_Hlk27548348"/>
            <w:bookmarkStart w:id="56" w:name="_Toc51679740"/>
            <w:r w:rsidRPr="00251481">
              <w:rPr>
                <w:lang w:val="en-US"/>
              </w:rPr>
              <w:lastRenderedPageBreak/>
              <w:t>Table Tennis</w:t>
            </w:r>
            <w:bookmarkEnd w:id="56"/>
          </w:p>
        </w:tc>
        <w:tc>
          <w:tcPr>
            <w:tcW w:w="6753" w:type="dxa"/>
          </w:tcPr>
          <w:p w14:paraId="26C91199" w14:textId="5771C072" w:rsidR="0078703C" w:rsidRPr="00251481"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Each School Sport Entity may enter a maximum number of 1</w:t>
            </w:r>
            <w:r w:rsidR="00B145F0" w:rsidRPr="00251481">
              <w:rPr>
                <w:rFonts w:cstheme="minorHAnsi"/>
                <w:b/>
                <w:bCs/>
                <w:lang w:val="en-GB"/>
              </w:rPr>
              <w:t>4</w:t>
            </w:r>
            <w:r w:rsidRPr="00251481">
              <w:rPr>
                <w:rFonts w:cstheme="minorHAnsi"/>
                <w:b/>
                <w:bCs/>
                <w:lang w:val="en-GB"/>
              </w:rPr>
              <w:t xml:space="preserve"> persons: 4 girls, 4 boys, 2 coaches, 2 referees</w:t>
            </w:r>
            <w:r w:rsidR="00B145F0" w:rsidRPr="00251481">
              <w:rPr>
                <w:rFonts w:cstheme="minorHAnsi"/>
                <w:b/>
                <w:bCs/>
                <w:lang w:val="en-GB"/>
              </w:rPr>
              <w:t xml:space="preserve"> and 2 team officials</w:t>
            </w:r>
            <w:r w:rsidR="004D1B2C" w:rsidRPr="00251481">
              <w:rPr>
                <w:rFonts w:cstheme="minorHAnsi"/>
                <w:b/>
                <w:bCs/>
                <w:lang w:val="en-GB"/>
              </w:rPr>
              <w:t>*.</w:t>
            </w:r>
          </w:p>
          <w:p w14:paraId="7152A9AD"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lang w:val="en-GB"/>
              </w:rPr>
            </w:pPr>
          </w:p>
          <w:p w14:paraId="5CE09A70" w14:textId="77777777" w:rsidR="0078703C" w:rsidRPr="0025148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rFonts w:cstheme="minorHAnsi"/>
                <w:b/>
                <w:bCs/>
                <w:lang w:val="it-IT"/>
              </w:rPr>
              <w:t>Divided as follows:</w:t>
            </w:r>
          </w:p>
          <w:p w14:paraId="2E2F75DD" w14:textId="1784CE0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rPr>
            </w:pPr>
            <w:r w:rsidRPr="00251481">
              <w:rPr>
                <w:b/>
                <w:bCs/>
              </w:rPr>
              <w:t xml:space="preserve"> </w:t>
            </w:r>
          </w:p>
          <w:p w14:paraId="5B38ED35" w14:textId="0E6CA61F" w:rsidR="00B145F0" w:rsidRPr="00251481" w:rsidRDefault="0078703C" w:rsidP="00B145F0">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b/>
                <w:bCs/>
                <w:lang w:val="hr-HR"/>
              </w:rPr>
              <w:t xml:space="preserve">Boys: </w:t>
            </w:r>
            <w:r w:rsidRPr="00251481">
              <w:rPr>
                <w:b/>
                <w:bCs/>
              </w:rPr>
              <w:t xml:space="preserve">4 </w:t>
            </w:r>
            <w:r w:rsidRPr="00251481">
              <w:rPr>
                <w:b/>
                <w:bCs/>
                <w:lang w:val="hr-HR"/>
              </w:rPr>
              <w:t>athletes</w:t>
            </w:r>
            <w:r w:rsidR="00B145F0" w:rsidRPr="00251481">
              <w:rPr>
                <w:b/>
                <w:bCs/>
                <w:lang w:val="hr-HR"/>
              </w:rPr>
              <w:t xml:space="preserve">, </w:t>
            </w:r>
            <w:r w:rsidRPr="00251481">
              <w:rPr>
                <w:b/>
                <w:bCs/>
              </w:rPr>
              <w:t xml:space="preserve"> 1 coach</w:t>
            </w:r>
            <w:r w:rsidR="00B145F0" w:rsidRPr="00251481">
              <w:rPr>
                <w:b/>
                <w:bCs/>
              </w:rPr>
              <w:t xml:space="preserve">, 1 referee </w:t>
            </w:r>
            <w:r w:rsidR="00B145F0" w:rsidRPr="00251481">
              <w:rPr>
                <w:b/>
                <w:bCs/>
                <w:lang w:val="hr-HR"/>
              </w:rPr>
              <w:t xml:space="preserve">and </w:t>
            </w:r>
            <w:r w:rsidR="00B145F0" w:rsidRPr="00251481">
              <w:rPr>
                <w:rFonts w:cstheme="minorHAnsi"/>
                <w:b/>
                <w:bCs/>
                <w:lang w:val="it-IT"/>
              </w:rPr>
              <w:t>1</w:t>
            </w:r>
            <w:r w:rsidR="00B145F0" w:rsidRPr="00251481">
              <w:rPr>
                <w:rFonts w:cstheme="minorHAnsi"/>
                <w:b/>
                <w:bCs/>
                <w:lang w:val="en-GB"/>
              </w:rPr>
              <w:t xml:space="preserve"> team official</w:t>
            </w:r>
          </w:p>
          <w:p w14:paraId="455ACE2B" w14:textId="29299D6D" w:rsidR="00B145F0" w:rsidRPr="00251481" w:rsidRDefault="0078703C" w:rsidP="00B145F0">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251481">
              <w:rPr>
                <w:b/>
                <w:bCs/>
                <w:lang w:val="hr-HR"/>
              </w:rPr>
              <w:t xml:space="preserve">Girls: </w:t>
            </w:r>
            <w:r w:rsidR="00B145F0" w:rsidRPr="00251481">
              <w:rPr>
                <w:b/>
                <w:bCs/>
              </w:rPr>
              <w:t xml:space="preserve">4 </w:t>
            </w:r>
            <w:r w:rsidR="00B145F0" w:rsidRPr="00251481">
              <w:rPr>
                <w:b/>
                <w:bCs/>
                <w:lang w:val="hr-HR"/>
              </w:rPr>
              <w:t xml:space="preserve">athletes, </w:t>
            </w:r>
            <w:r w:rsidR="00B145F0" w:rsidRPr="00251481">
              <w:rPr>
                <w:b/>
                <w:bCs/>
              </w:rPr>
              <w:t xml:space="preserve"> 1 coach, 1 referee </w:t>
            </w:r>
            <w:r w:rsidR="00B145F0" w:rsidRPr="00251481">
              <w:rPr>
                <w:b/>
                <w:bCs/>
                <w:lang w:val="hr-HR"/>
              </w:rPr>
              <w:t xml:space="preserve">and </w:t>
            </w:r>
            <w:r w:rsidR="00B145F0" w:rsidRPr="00251481">
              <w:rPr>
                <w:rFonts w:cstheme="minorHAnsi"/>
                <w:b/>
                <w:bCs/>
                <w:lang w:val="it-IT"/>
              </w:rPr>
              <w:t>1</w:t>
            </w:r>
            <w:r w:rsidR="00B145F0" w:rsidRPr="00251481">
              <w:rPr>
                <w:rFonts w:cstheme="minorHAnsi"/>
                <w:b/>
                <w:bCs/>
                <w:lang w:val="en-GB"/>
              </w:rPr>
              <w:t xml:space="preserve"> team official</w:t>
            </w:r>
          </w:p>
          <w:p w14:paraId="6E0EAFC5"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hr-HR"/>
              </w:rPr>
            </w:pPr>
          </w:p>
          <w:p w14:paraId="07B012CF"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 xml:space="preserve">Minimum composition of delegation: </w:t>
            </w:r>
          </w:p>
          <w:p w14:paraId="08CE460D" w14:textId="77777777" w:rsidR="0078703C" w:rsidRPr="0025148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251481">
              <w:rPr>
                <w:rFonts w:eastAsia="Times New Roman"/>
                <w:b/>
                <w:bCs/>
                <w:lang w:val="en-GB"/>
              </w:rPr>
              <w:t>from 1 to 4 athletes = 1 coach</w:t>
            </w:r>
          </w:p>
          <w:p w14:paraId="6C6212B3" w14:textId="77777777" w:rsidR="0078703C" w:rsidRPr="0025148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251481">
              <w:rPr>
                <w:rFonts w:eastAsia="Times New Roman"/>
                <w:b/>
                <w:bCs/>
                <w:lang w:val="en-GB"/>
              </w:rPr>
              <w:t>from 5 to 8 athletes = 2 coaches</w:t>
            </w:r>
          </w:p>
          <w:p w14:paraId="09743CCA" w14:textId="6E0DA263"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rFonts w:eastAsiaTheme="minorHAnsi"/>
                <w:b/>
                <w:bCs/>
                <w:lang w:val="en-US"/>
              </w:rPr>
            </w:pPr>
            <w:r w:rsidRPr="00251481">
              <w:rPr>
                <w:b/>
                <w:bCs/>
                <w:lang w:val="en-GB"/>
              </w:rPr>
              <w:t>Minimum number of referees</w:t>
            </w:r>
          </w:p>
          <w:p w14:paraId="4B4CCA41" w14:textId="77777777" w:rsidR="0078703C" w:rsidRPr="0025148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251481">
              <w:rPr>
                <w:rFonts w:eastAsia="Times New Roman"/>
                <w:b/>
                <w:bCs/>
                <w:lang w:val="en-GB"/>
              </w:rPr>
              <w:t>from 1 to 4 athletes = 1 referee</w:t>
            </w:r>
          </w:p>
          <w:p w14:paraId="5BF7F448" w14:textId="77777777" w:rsidR="0078703C" w:rsidRPr="0025148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251481">
              <w:rPr>
                <w:rFonts w:eastAsia="Times New Roman"/>
                <w:b/>
                <w:bCs/>
                <w:lang w:val="en-GB"/>
              </w:rPr>
              <w:t>from 5 to 8 athletes = 2 referees</w:t>
            </w:r>
          </w:p>
          <w:p w14:paraId="13CFD462"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p>
          <w:p w14:paraId="4D9AC0CB" w14:textId="77777777" w:rsidR="0078703C" w:rsidRPr="00251481" w:rsidRDefault="0078703C" w:rsidP="0078703C">
            <w:pPr>
              <w:cnfStyle w:val="000000000000" w:firstRow="0" w:lastRow="0" w:firstColumn="0" w:lastColumn="0" w:oddVBand="0" w:evenVBand="0" w:oddHBand="0" w:evenHBand="0" w:firstRowFirstColumn="0" w:firstRowLastColumn="0" w:lastRowFirstColumn="0" w:lastRowLastColumn="0"/>
              <w:rPr>
                <w:b/>
                <w:bCs/>
                <w:lang w:val="en-GB"/>
              </w:rPr>
            </w:pPr>
            <w:r w:rsidRPr="00251481">
              <w:rPr>
                <w:b/>
                <w:bCs/>
                <w:lang w:val="en-GB"/>
              </w:rPr>
              <w:t>Team competition</w:t>
            </w:r>
          </w:p>
          <w:p w14:paraId="6688E724" w14:textId="77777777" w:rsidR="0078703C" w:rsidRPr="00251481" w:rsidRDefault="0078703C" w:rsidP="007D47C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b/>
                <w:bCs/>
                <w:lang w:val="en-GB"/>
              </w:rPr>
              <w:t xml:space="preserve">minimum 3 players must be registered </w:t>
            </w:r>
          </w:p>
          <w:p w14:paraId="6E36DDB2" w14:textId="77777777" w:rsidR="0078703C" w:rsidRPr="00251481" w:rsidRDefault="0078703C" w:rsidP="007D47C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b/>
                <w:bCs/>
                <w:lang w:val="en-GB"/>
              </w:rPr>
              <w:t>maximum 4 players can be registered</w:t>
            </w:r>
          </w:p>
          <w:p w14:paraId="61D74627" w14:textId="77777777" w:rsidR="0078703C" w:rsidRPr="00251481" w:rsidRDefault="0078703C" w:rsidP="007D47C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b/>
                <w:bCs/>
                <w:lang w:val="en-GB"/>
              </w:rPr>
              <w:t>If only 2 players are present, it is not possible to participate in the team competition</w:t>
            </w:r>
          </w:p>
          <w:p w14:paraId="19C6D16A" w14:textId="77777777" w:rsidR="00B145F0" w:rsidRPr="00251481" w:rsidRDefault="00B145F0" w:rsidP="00B145F0">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251481">
              <w:rPr>
                <w:rFonts w:cstheme="minorHAnsi"/>
                <w:b/>
                <w:bCs/>
                <w:lang w:val="en-GB"/>
              </w:rPr>
              <w:t>*team officials (</w:t>
            </w:r>
            <w:r w:rsidRPr="00251481">
              <w:rPr>
                <w:b/>
                <w:bCs/>
                <w:lang w:val="en-GB"/>
              </w:rPr>
              <w:t>Doctor, Physiotherapist, Trainer, Statistician, Team manager</w:t>
            </w:r>
            <w:r w:rsidRPr="00251481">
              <w:rPr>
                <w:rFonts w:cstheme="minorHAnsi"/>
                <w:b/>
                <w:bCs/>
                <w:lang w:val="en-GB"/>
              </w:rPr>
              <w:t>)</w:t>
            </w:r>
          </w:p>
          <w:p w14:paraId="375C8D39" w14:textId="5F307A78" w:rsidR="00B145F0" w:rsidRPr="00251481" w:rsidRDefault="00B145F0" w:rsidP="00B145F0">
            <w:pPr>
              <w:cnfStyle w:val="000000000000" w:firstRow="0" w:lastRow="0" w:firstColumn="0" w:lastColumn="0" w:oddVBand="0" w:evenVBand="0" w:oddHBand="0" w:evenHBand="0" w:firstRowFirstColumn="0" w:firstRowLastColumn="0" w:lastRowFirstColumn="0" w:lastRowLastColumn="0"/>
              <w:rPr>
                <w:rFonts w:cstheme="minorHAnsi"/>
                <w:b/>
                <w:bCs/>
                <w:lang w:val="en-GB"/>
              </w:rPr>
            </w:pPr>
          </w:p>
        </w:tc>
      </w:tr>
      <w:tr w:rsidR="0078703C" w:rsidRPr="00935ECC" w14:paraId="3684D6FB" w14:textId="77777777" w:rsidTr="00050A98">
        <w:trPr>
          <w:trHeight w:val="44"/>
        </w:trPr>
        <w:tc>
          <w:tcPr>
            <w:cnfStyle w:val="001000000000" w:firstRow="0" w:lastRow="0" w:firstColumn="1" w:lastColumn="0" w:oddVBand="0" w:evenVBand="0" w:oddHBand="0" w:evenHBand="0" w:firstRowFirstColumn="0" w:firstRowLastColumn="0" w:lastRowFirstColumn="0" w:lastRowLastColumn="0"/>
            <w:tcW w:w="2263" w:type="dxa"/>
          </w:tcPr>
          <w:p w14:paraId="16B74939" w14:textId="5D6AB878" w:rsidR="0078703C" w:rsidRPr="00E503A1" w:rsidRDefault="0078703C" w:rsidP="0078703C">
            <w:pPr>
              <w:pStyle w:val="Heading3"/>
              <w:outlineLvl w:val="2"/>
              <w:rPr>
                <w:color w:val="auto"/>
                <w:lang w:val="en-US"/>
              </w:rPr>
            </w:pPr>
            <w:bookmarkStart w:id="57" w:name="_Hlk27550881"/>
            <w:bookmarkStart w:id="58" w:name="_Toc51679741"/>
            <w:bookmarkEnd w:id="55"/>
            <w:r w:rsidRPr="00E503A1">
              <w:rPr>
                <w:color w:val="auto"/>
                <w:lang w:val="en-US"/>
              </w:rPr>
              <w:lastRenderedPageBreak/>
              <w:t>Taekwondo</w:t>
            </w:r>
            <w:bookmarkEnd w:id="58"/>
          </w:p>
        </w:tc>
        <w:tc>
          <w:tcPr>
            <w:tcW w:w="6753" w:type="dxa"/>
          </w:tcPr>
          <w:p w14:paraId="44EB2868" w14:textId="2859C153" w:rsidR="0078703C" w:rsidRPr="00E503A1"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Each School Sport Entity may enter a maximum number of </w:t>
            </w:r>
            <w:r w:rsidR="00E503A1" w:rsidRPr="00E503A1">
              <w:rPr>
                <w:rFonts w:cstheme="minorHAnsi"/>
                <w:b/>
                <w:bCs/>
                <w:lang w:val="hr-HR"/>
              </w:rPr>
              <w:t>31</w:t>
            </w:r>
            <w:r w:rsidRPr="00E503A1">
              <w:rPr>
                <w:rFonts w:cstheme="minorHAnsi"/>
                <w:b/>
                <w:bCs/>
              </w:rPr>
              <w:t xml:space="preserve"> persons: </w:t>
            </w:r>
            <w:r w:rsidR="00E503A1" w:rsidRPr="00E503A1">
              <w:rPr>
                <w:rFonts w:cstheme="minorHAnsi"/>
                <w:b/>
                <w:bCs/>
                <w:lang w:val="hr-HR"/>
              </w:rPr>
              <w:t>13</w:t>
            </w:r>
            <w:r w:rsidRPr="00E503A1">
              <w:rPr>
                <w:rFonts w:cstheme="minorHAnsi"/>
                <w:b/>
                <w:bCs/>
              </w:rPr>
              <w:t xml:space="preserve"> girls, </w:t>
            </w:r>
            <w:r w:rsidR="00E503A1" w:rsidRPr="00E503A1">
              <w:rPr>
                <w:rFonts w:cstheme="minorHAnsi"/>
                <w:b/>
                <w:bCs/>
                <w:lang w:val="hr-HR"/>
              </w:rPr>
              <w:t>13</w:t>
            </w:r>
            <w:r w:rsidRPr="00E503A1">
              <w:rPr>
                <w:rFonts w:cstheme="minorHAnsi"/>
                <w:b/>
                <w:bCs/>
              </w:rPr>
              <w:t xml:space="preserve"> boys, 2 coaches, 1 referee</w:t>
            </w:r>
            <w:r w:rsidR="00B145F0" w:rsidRPr="00E503A1">
              <w:rPr>
                <w:rFonts w:cstheme="minorHAnsi"/>
                <w:b/>
                <w:bCs/>
                <w:lang w:val="hr-HR"/>
              </w:rPr>
              <w:t xml:space="preserve"> and 2 team officials*</w:t>
            </w:r>
            <w:r w:rsidRPr="00E503A1">
              <w:rPr>
                <w:rFonts w:cstheme="minorHAnsi"/>
                <w:b/>
                <w:bCs/>
              </w:rPr>
              <w:t>.</w:t>
            </w:r>
          </w:p>
          <w:p w14:paraId="0C79E68A" w14:textId="069F94D2"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p>
          <w:p w14:paraId="77832B3E" w14:textId="77777777"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Divided as follows:</w:t>
            </w:r>
          </w:p>
          <w:p w14:paraId="7E1EEDFE" w14:textId="21093FAB"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Boys </w:t>
            </w:r>
            <w:r w:rsidR="00671453" w:rsidRPr="00E503A1">
              <w:rPr>
                <w:rFonts w:cstheme="minorHAnsi"/>
                <w:b/>
                <w:bCs/>
              </w:rPr>
              <w:t>KYORUG</w:t>
            </w:r>
            <w:r w:rsidR="00671453" w:rsidRPr="00E503A1">
              <w:rPr>
                <w:rFonts w:cstheme="minorHAnsi"/>
                <w:b/>
                <w:bCs/>
                <w:lang w:val="hr-HR"/>
              </w:rPr>
              <w:t>I</w:t>
            </w:r>
            <w:r w:rsidRPr="00E503A1">
              <w:rPr>
                <w:rFonts w:cstheme="minorHAnsi"/>
                <w:b/>
                <w:bCs/>
              </w:rPr>
              <w:t xml:space="preserve">:  </w:t>
            </w:r>
            <w:r w:rsidR="00E503A1" w:rsidRPr="00E503A1">
              <w:rPr>
                <w:rFonts w:cstheme="minorHAnsi"/>
                <w:b/>
                <w:bCs/>
                <w:lang w:val="hr-HR"/>
              </w:rPr>
              <w:t>8</w:t>
            </w:r>
            <w:r w:rsidRPr="00E503A1">
              <w:rPr>
                <w:rFonts w:cstheme="minorHAnsi"/>
                <w:b/>
                <w:bCs/>
              </w:rPr>
              <w:t xml:space="preserve"> athletes, </w:t>
            </w:r>
          </w:p>
          <w:p w14:paraId="039D2EE0" w14:textId="70C213BD"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GIRLS KYORUGI: </w:t>
            </w:r>
            <w:r w:rsidR="00E503A1" w:rsidRPr="00E503A1">
              <w:rPr>
                <w:rFonts w:cstheme="minorHAnsi"/>
                <w:b/>
                <w:bCs/>
                <w:lang w:val="hr-HR"/>
              </w:rPr>
              <w:t>8</w:t>
            </w:r>
            <w:r w:rsidRPr="00E503A1">
              <w:rPr>
                <w:rFonts w:cstheme="minorHAnsi"/>
                <w:b/>
                <w:bCs/>
              </w:rPr>
              <w:t xml:space="preserve"> athletes, </w:t>
            </w:r>
          </w:p>
          <w:p w14:paraId="47A69871" w14:textId="15F045A0"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BOYS POOMSAE:  </w:t>
            </w:r>
            <w:r w:rsidR="00E503A1" w:rsidRPr="00E503A1">
              <w:rPr>
                <w:rFonts w:cstheme="minorHAnsi"/>
                <w:b/>
                <w:bCs/>
                <w:lang w:val="hr-HR"/>
              </w:rPr>
              <w:t>5</w:t>
            </w:r>
            <w:r w:rsidRPr="00E503A1">
              <w:rPr>
                <w:rFonts w:cstheme="minorHAnsi"/>
                <w:b/>
                <w:bCs/>
              </w:rPr>
              <w:t xml:space="preserve"> </w:t>
            </w:r>
            <w:proofErr w:type="gramStart"/>
            <w:r w:rsidRPr="00E503A1">
              <w:rPr>
                <w:rFonts w:cstheme="minorHAnsi"/>
                <w:b/>
                <w:bCs/>
              </w:rPr>
              <w:t>athlete</w:t>
            </w:r>
            <w:proofErr w:type="gramEnd"/>
            <w:r w:rsidRPr="00E503A1">
              <w:rPr>
                <w:rFonts w:cstheme="minorHAnsi"/>
                <w:b/>
                <w:bCs/>
              </w:rPr>
              <w:t xml:space="preserve">, </w:t>
            </w:r>
          </w:p>
          <w:p w14:paraId="331CEB7F" w14:textId="021D7BB7"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GIRLS POOMSAE: </w:t>
            </w:r>
            <w:r w:rsidR="00E503A1" w:rsidRPr="00E503A1">
              <w:rPr>
                <w:rFonts w:cstheme="minorHAnsi"/>
                <w:b/>
                <w:bCs/>
                <w:lang w:val="hr-HR"/>
              </w:rPr>
              <w:t>5</w:t>
            </w:r>
            <w:r w:rsidRPr="00E503A1">
              <w:rPr>
                <w:rFonts w:cstheme="minorHAnsi"/>
                <w:b/>
                <w:bCs/>
              </w:rPr>
              <w:t xml:space="preserve"> </w:t>
            </w:r>
            <w:proofErr w:type="gramStart"/>
            <w:r w:rsidRPr="00E503A1">
              <w:rPr>
                <w:rFonts w:cstheme="minorHAnsi"/>
                <w:b/>
                <w:bCs/>
              </w:rPr>
              <w:t>athlete</w:t>
            </w:r>
            <w:proofErr w:type="gramEnd"/>
            <w:r w:rsidRPr="00E503A1">
              <w:rPr>
                <w:rFonts w:cstheme="minorHAnsi"/>
                <w:b/>
                <w:bCs/>
              </w:rPr>
              <w:t xml:space="preserve">, </w:t>
            </w:r>
          </w:p>
          <w:p w14:paraId="23907EFB" w14:textId="67640C7A"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MIXED POOMSAE:  2 athletes</w:t>
            </w:r>
          </w:p>
          <w:p w14:paraId="1632BE0B" w14:textId="77777777"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p>
          <w:p w14:paraId="3B8DFDEC" w14:textId="77777777"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Minimum composition of delegation: </w:t>
            </w:r>
          </w:p>
          <w:p w14:paraId="541BB898" w14:textId="52C271D0"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from 1 to </w:t>
            </w:r>
            <w:r w:rsidR="00E503A1" w:rsidRPr="00E503A1">
              <w:rPr>
                <w:rFonts w:cstheme="minorHAnsi"/>
                <w:b/>
                <w:bCs/>
                <w:lang w:val="hr-HR"/>
              </w:rPr>
              <w:t>13</w:t>
            </w:r>
            <w:r w:rsidRPr="00E503A1">
              <w:rPr>
                <w:rFonts w:cstheme="minorHAnsi"/>
                <w:b/>
                <w:bCs/>
              </w:rPr>
              <w:t xml:space="preserve"> athletes = 1 coach for </w:t>
            </w:r>
            <w:proofErr w:type="spellStart"/>
            <w:r w:rsidRPr="00E503A1">
              <w:rPr>
                <w:rFonts w:cstheme="minorHAnsi"/>
                <w:b/>
                <w:bCs/>
              </w:rPr>
              <w:t>Kyorugi</w:t>
            </w:r>
            <w:proofErr w:type="spellEnd"/>
          </w:p>
          <w:p w14:paraId="680C8005" w14:textId="240E872A"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from </w:t>
            </w:r>
            <w:r w:rsidR="00E503A1" w:rsidRPr="00E503A1">
              <w:rPr>
                <w:rFonts w:cstheme="minorHAnsi"/>
                <w:b/>
                <w:bCs/>
                <w:lang w:val="hr-HR"/>
              </w:rPr>
              <w:t>14</w:t>
            </w:r>
            <w:r w:rsidRPr="00E503A1">
              <w:rPr>
                <w:rFonts w:cstheme="minorHAnsi"/>
                <w:b/>
                <w:bCs/>
              </w:rPr>
              <w:t xml:space="preserve"> to </w:t>
            </w:r>
            <w:r w:rsidR="00E503A1" w:rsidRPr="00E503A1">
              <w:rPr>
                <w:rFonts w:cstheme="minorHAnsi"/>
                <w:b/>
                <w:bCs/>
                <w:lang w:val="hr-HR"/>
              </w:rPr>
              <w:t>26</w:t>
            </w:r>
            <w:r w:rsidRPr="00E503A1">
              <w:rPr>
                <w:rFonts w:cstheme="minorHAnsi"/>
                <w:b/>
                <w:bCs/>
              </w:rPr>
              <w:t xml:space="preserve"> athletes = </w:t>
            </w:r>
            <w:r w:rsidR="00E503A1" w:rsidRPr="00E503A1">
              <w:rPr>
                <w:rFonts w:cstheme="minorHAnsi"/>
                <w:b/>
                <w:bCs/>
                <w:lang w:val="hr-HR"/>
              </w:rPr>
              <w:t>2</w:t>
            </w:r>
            <w:r w:rsidRPr="00E503A1">
              <w:rPr>
                <w:rFonts w:cstheme="minorHAnsi"/>
                <w:b/>
                <w:bCs/>
              </w:rPr>
              <w:t xml:space="preserve"> coach</w:t>
            </w:r>
            <w:r w:rsidR="00E503A1" w:rsidRPr="00E503A1">
              <w:rPr>
                <w:rFonts w:cstheme="minorHAnsi"/>
                <w:b/>
                <w:bCs/>
                <w:lang w:val="hr-HR"/>
              </w:rPr>
              <w:t>es</w:t>
            </w:r>
            <w:r w:rsidRPr="00E503A1">
              <w:rPr>
                <w:rFonts w:cstheme="minorHAnsi"/>
                <w:b/>
                <w:bCs/>
              </w:rPr>
              <w:t> </w:t>
            </w:r>
          </w:p>
          <w:p w14:paraId="42983CF2" w14:textId="5DDDD2E0"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(1 coach for </w:t>
            </w:r>
            <w:proofErr w:type="spellStart"/>
            <w:r w:rsidRPr="00E503A1">
              <w:rPr>
                <w:rFonts w:cstheme="minorHAnsi"/>
                <w:b/>
                <w:bCs/>
              </w:rPr>
              <w:t>Kyorugi</w:t>
            </w:r>
            <w:proofErr w:type="spellEnd"/>
            <w:r w:rsidRPr="00E503A1">
              <w:rPr>
                <w:rFonts w:cstheme="minorHAnsi"/>
                <w:b/>
                <w:bCs/>
              </w:rPr>
              <w:t xml:space="preserve">, 1 coach for </w:t>
            </w:r>
            <w:proofErr w:type="spellStart"/>
            <w:r w:rsidRPr="00E503A1">
              <w:rPr>
                <w:rFonts w:cstheme="minorHAnsi"/>
                <w:b/>
                <w:bCs/>
              </w:rPr>
              <w:t>Poomsae</w:t>
            </w:r>
            <w:proofErr w:type="spellEnd"/>
            <w:r w:rsidRPr="00E503A1">
              <w:rPr>
                <w:rFonts w:cstheme="minorHAnsi"/>
                <w:b/>
                <w:bCs/>
              </w:rPr>
              <w:t>)  </w:t>
            </w:r>
          </w:p>
          <w:p w14:paraId="33354467" w14:textId="77777777"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p>
          <w:p w14:paraId="074FCE27" w14:textId="44A2C390"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 Minimum number of referees</w:t>
            </w:r>
          </w:p>
          <w:p w14:paraId="1BA4616C" w14:textId="17146635"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From 1 to </w:t>
            </w:r>
            <w:r w:rsidR="00E503A1" w:rsidRPr="00E503A1">
              <w:rPr>
                <w:rFonts w:cstheme="minorHAnsi"/>
                <w:b/>
                <w:bCs/>
                <w:lang w:val="hr-HR"/>
              </w:rPr>
              <w:t>26</w:t>
            </w:r>
            <w:r w:rsidRPr="00E503A1">
              <w:rPr>
                <w:rFonts w:cstheme="minorHAnsi"/>
                <w:b/>
                <w:bCs/>
              </w:rPr>
              <w:t xml:space="preserve"> athletes = 1 referee</w:t>
            </w:r>
          </w:p>
          <w:p w14:paraId="6B0E8096" w14:textId="5EA4DB52" w:rsidR="0078703C" w:rsidRPr="00E503A1" w:rsidRDefault="0078703C" w:rsidP="0078703C">
            <w:pPr>
              <w:pStyle w:val="ListParagraph"/>
              <w:spacing w:line="252" w:lineRule="auto"/>
              <w:cnfStyle w:val="000000000000" w:firstRow="0" w:lastRow="0" w:firstColumn="0" w:lastColumn="0" w:oddVBand="0" w:evenVBand="0" w:oddHBand="0" w:evenHBand="0" w:firstRowFirstColumn="0" w:firstRowLastColumn="0" w:lastRowFirstColumn="0" w:lastRowLastColumn="0"/>
              <w:rPr>
                <w:rFonts w:cstheme="minorHAnsi"/>
                <w:b/>
                <w:bCs/>
              </w:rPr>
            </w:pPr>
          </w:p>
          <w:p w14:paraId="757EC02B" w14:textId="6F33E882" w:rsidR="0078703C" w:rsidRPr="00E503A1" w:rsidRDefault="0078703C" w:rsidP="0078703C">
            <w:pPr>
              <w:spacing w:line="252" w:lineRule="auto"/>
              <w:cnfStyle w:val="000000000000" w:firstRow="0" w:lastRow="0" w:firstColumn="0" w:lastColumn="0" w:oddVBand="0" w:evenVBand="0" w:oddHBand="0" w:evenHBand="0" w:firstRowFirstColumn="0" w:firstRowLastColumn="0" w:lastRowFirstColumn="0" w:lastRowLastColumn="0"/>
              <w:rPr>
                <w:rFonts w:cstheme="minorHAnsi"/>
                <w:b/>
                <w:bCs/>
                <w:lang w:val="hr-HR"/>
              </w:rPr>
            </w:pPr>
            <w:r w:rsidRPr="00E503A1">
              <w:rPr>
                <w:rFonts w:cstheme="minorHAnsi"/>
                <w:b/>
                <w:bCs/>
                <w:lang w:val="hr-HR"/>
              </w:rPr>
              <w:t>NOTE</w:t>
            </w:r>
          </w:p>
          <w:p w14:paraId="3B1365A9" w14:textId="04A1B25C" w:rsidR="0078703C" w:rsidRPr="00E503A1" w:rsidRDefault="0078703C" w:rsidP="007D47C6">
            <w:pPr>
              <w:pStyle w:val="ListParagraph"/>
              <w:numPr>
                <w:ilvl w:val="0"/>
                <w:numId w:val="4"/>
              </w:numPr>
              <w:spacing w:before="100" w:beforeAutospacing="1" w:line="252"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If athletes are participating in only </w:t>
            </w:r>
            <w:r w:rsidRPr="00E503A1">
              <w:rPr>
                <w:rFonts w:cstheme="minorHAnsi"/>
                <w:b/>
                <w:bCs/>
                <w:lang w:val="hr-HR"/>
              </w:rPr>
              <w:t>K</w:t>
            </w:r>
            <w:proofErr w:type="spellStart"/>
            <w:r w:rsidRPr="00E503A1">
              <w:rPr>
                <w:rFonts w:cstheme="minorHAnsi"/>
                <w:b/>
                <w:bCs/>
              </w:rPr>
              <w:t>yorugi</w:t>
            </w:r>
            <w:proofErr w:type="spellEnd"/>
            <w:r w:rsidRPr="00E503A1">
              <w:rPr>
                <w:rFonts w:cstheme="minorHAnsi"/>
                <w:b/>
                <w:bCs/>
                <w:lang w:val="en-GB"/>
              </w:rPr>
              <w:t>,</w:t>
            </w:r>
            <w:r w:rsidRPr="00E503A1">
              <w:rPr>
                <w:rFonts w:cstheme="minorHAnsi"/>
                <w:b/>
                <w:bCs/>
              </w:rPr>
              <w:t xml:space="preserve"> referee</w:t>
            </w:r>
            <w:r w:rsidRPr="00E503A1">
              <w:rPr>
                <w:rFonts w:cstheme="minorHAnsi"/>
                <w:b/>
                <w:bCs/>
                <w:lang w:val="en-GB"/>
              </w:rPr>
              <w:t>s</w:t>
            </w:r>
            <w:r w:rsidRPr="00E503A1">
              <w:rPr>
                <w:rFonts w:cstheme="minorHAnsi"/>
                <w:b/>
                <w:bCs/>
              </w:rPr>
              <w:t xml:space="preserve"> should hold </w:t>
            </w:r>
            <w:r w:rsidRPr="00E503A1">
              <w:rPr>
                <w:rFonts w:cstheme="minorHAnsi"/>
                <w:b/>
                <w:bCs/>
                <w:lang w:val="en-GB"/>
              </w:rPr>
              <w:t>a</w:t>
            </w:r>
            <w:r w:rsidRPr="00E503A1">
              <w:rPr>
                <w:rFonts w:cstheme="minorHAnsi"/>
                <w:b/>
                <w:bCs/>
              </w:rPr>
              <w:t xml:space="preserve"> license </w:t>
            </w:r>
            <w:r w:rsidRPr="00E503A1">
              <w:rPr>
                <w:rFonts w:cstheme="minorHAnsi"/>
                <w:b/>
                <w:bCs/>
                <w:lang w:val="en-GB"/>
              </w:rPr>
              <w:t>for</w:t>
            </w:r>
            <w:r w:rsidRPr="00E503A1">
              <w:rPr>
                <w:rFonts w:cstheme="minorHAnsi"/>
                <w:b/>
                <w:bCs/>
              </w:rPr>
              <w:t xml:space="preserve"> </w:t>
            </w:r>
            <w:proofErr w:type="spellStart"/>
            <w:r w:rsidRPr="00E503A1">
              <w:rPr>
                <w:rFonts w:cstheme="minorHAnsi"/>
                <w:b/>
                <w:bCs/>
              </w:rPr>
              <w:t>kyorugi</w:t>
            </w:r>
            <w:proofErr w:type="spellEnd"/>
            <w:r w:rsidRPr="00E503A1">
              <w:rPr>
                <w:rFonts w:cstheme="minorHAnsi"/>
                <w:b/>
                <w:bCs/>
              </w:rPr>
              <w:t>. If athlete</w:t>
            </w:r>
            <w:r w:rsidRPr="00E503A1">
              <w:rPr>
                <w:rFonts w:cstheme="minorHAnsi"/>
                <w:b/>
                <w:bCs/>
                <w:lang w:val="en-GB"/>
              </w:rPr>
              <w:t>s</w:t>
            </w:r>
            <w:r w:rsidRPr="00E503A1">
              <w:rPr>
                <w:rFonts w:cstheme="minorHAnsi"/>
                <w:b/>
                <w:bCs/>
              </w:rPr>
              <w:t xml:space="preserve"> </w:t>
            </w:r>
            <w:r w:rsidRPr="00E503A1">
              <w:rPr>
                <w:rFonts w:cstheme="minorHAnsi"/>
                <w:b/>
                <w:bCs/>
                <w:lang w:val="en-GB"/>
              </w:rPr>
              <w:t>are participating</w:t>
            </w:r>
            <w:r w:rsidRPr="00E503A1">
              <w:rPr>
                <w:rFonts w:cstheme="minorHAnsi"/>
                <w:b/>
                <w:bCs/>
              </w:rPr>
              <w:t xml:space="preserve"> in both </w:t>
            </w:r>
            <w:proofErr w:type="spellStart"/>
            <w:r w:rsidRPr="00E503A1">
              <w:rPr>
                <w:rFonts w:cstheme="minorHAnsi"/>
                <w:b/>
                <w:bCs/>
              </w:rPr>
              <w:t>Kyorug</w:t>
            </w:r>
            <w:r w:rsidRPr="00E503A1">
              <w:rPr>
                <w:rFonts w:cstheme="minorHAnsi"/>
                <w:b/>
                <w:bCs/>
                <w:lang w:val="en-GB"/>
              </w:rPr>
              <w:t>i</w:t>
            </w:r>
            <w:proofErr w:type="spellEnd"/>
            <w:r w:rsidRPr="00E503A1">
              <w:rPr>
                <w:rFonts w:cstheme="minorHAnsi"/>
                <w:b/>
                <w:bCs/>
                <w:lang w:val="en-GB"/>
              </w:rPr>
              <w:t xml:space="preserve"> </w:t>
            </w:r>
            <w:r w:rsidRPr="00E503A1">
              <w:rPr>
                <w:rFonts w:cstheme="minorHAnsi"/>
                <w:b/>
                <w:bCs/>
              </w:rPr>
              <w:t>&amp;</w:t>
            </w:r>
            <w:r w:rsidRPr="00E503A1">
              <w:rPr>
                <w:rFonts w:cstheme="minorHAnsi"/>
                <w:b/>
                <w:bCs/>
                <w:lang w:val="en-GB"/>
              </w:rPr>
              <w:t xml:space="preserve"> </w:t>
            </w:r>
            <w:r w:rsidRPr="00E503A1">
              <w:rPr>
                <w:rFonts w:cstheme="minorHAnsi"/>
                <w:b/>
                <w:bCs/>
                <w:lang w:val="hr-HR"/>
              </w:rPr>
              <w:t>P</w:t>
            </w:r>
            <w:proofErr w:type="spellStart"/>
            <w:r w:rsidRPr="00E503A1">
              <w:rPr>
                <w:rFonts w:cstheme="minorHAnsi"/>
                <w:b/>
                <w:bCs/>
              </w:rPr>
              <w:t>oomsae</w:t>
            </w:r>
            <w:proofErr w:type="spellEnd"/>
            <w:r w:rsidRPr="00E503A1">
              <w:rPr>
                <w:rFonts w:cstheme="minorHAnsi"/>
                <w:b/>
                <w:bCs/>
              </w:rPr>
              <w:t xml:space="preserve">, referee must have </w:t>
            </w:r>
            <w:r w:rsidRPr="00E503A1">
              <w:rPr>
                <w:rFonts w:cstheme="minorHAnsi"/>
                <w:b/>
                <w:bCs/>
                <w:lang w:val="en-GB"/>
              </w:rPr>
              <w:t>a</w:t>
            </w:r>
            <w:r w:rsidRPr="00E503A1">
              <w:rPr>
                <w:rFonts w:cstheme="minorHAnsi"/>
                <w:b/>
                <w:bCs/>
              </w:rPr>
              <w:t xml:space="preserve"> license </w:t>
            </w:r>
            <w:r w:rsidRPr="00E503A1">
              <w:rPr>
                <w:rFonts w:cstheme="minorHAnsi"/>
                <w:b/>
                <w:bCs/>
                <w:lang w:val="en-GB"/>
              </w:rPr>
              <w:t>for both</w:t>
            </w:r>
            <w:r w:rsidRPr="00E503A1">
              <w:rPr>
                <w:rFonts w:cstheme="minorHAnsi"/>
                <w:b/>
                <w:bCs/>
              </w:rPr>
              <w:t xml:space="preserve"> </w:t>
            </w:r>
            <w:proofErr w:type="spellStart"/>
            <w:r w:rsidRPr="00E503A1">
              <w:rPr>
                <w:rFonts w:cstheme="minorHAnsi"/>
                <w:b/>
                <w:bCs/>
              </w:rPr>
              <w:t>Kyorug</w:t>
            </w:r>
            <w:r w:rsidRPr="00E503A1">
              <w:rPr>
                <w:rFonts w:cstheme="minorHAnsi"/>
                <w:b/>
                <w:bCs/>
                <w:lang w:val="en-GB"/>
              </w:rPr>
              <w:t>i</w:t>
            </w:r>
            <w:proofErr w:type="spellEnd"/>
            <w:r w:rsidRPr="00E503A1">
              <w:rPr>
                <w:rFonts w:cstheme="minorHAnsi"/>
                <w:b/>
                <w:bCs/>
                <w:lang w:val="en-GB"/>
              </w:rPr>
              <w:t xml:space="preserve"> </w:t>
            </w:r>
            <w:r w:rsidRPr="00E503A1">
              <w:rPr>
                <w:rFonts w:cstheme="minorHAnsi"/>
                <w:b/>
                <w:bCs/>
              </w:rPr>
              <w:t>&amp;</w:t>
            </w:r>
            <w:r w:rsidRPr="00E503A1">
              <w:rPr>
                <w:rFonts w:cstheme="minorHAnsi"/>
                <w:b/>
                <w:bCs/>
                <w:lang w:val="en-GB"/>
              </w:rPr>
              <w:t xml:space="preserve"> </w:t>
            </w:r>
            <w:r w:rsidRPr="00E503A1">
              <w:rPr>
                <w:rFonts w:cstheme="minorHAnsi"/>
                <w:b/>
                <w:bCs/>
                <w:lang w:val="hr-HR"/>
              </w:rPr>
              <w:t>P</w:t>
            </w:r>
            <w:proofErr w:type="spellStart"/>
            <w:r w:rsidRPr="00E503A1">
              <w:rPr>
                <w:rFonts w:cstheme="minorHAnsi"/>
                <w:b/>
                <w:bCs/>
              </w:rPr>
              <w:t>oomsae</w:t>
            </w:r>
            <w:proofErr w:type="spellEnd"/>
            <w:r w:rsidRPr="00E503A1">
              <w:rPr>
                <w:rFonts w:cstheme="minorHAnsi"/>
                <w:b/>
                <w:bCs/>
                <w:lang w:val="en-GB"/>
              </w:rPr>
              <w:t>.</w:t>
            </w:r>
          </w:p>
          <w:p w14:paraId="03AFEF51" w14:textId="4A442240" w:rsidR="0078703C" w:rsidRPr="00E503A1" w:rsidRDefault="0078703C" w:rsidP="007D47C6">
            <w:pPr>
              <w:pStyle w:val="ListParagraph"/>
              <w:numPr>
                <w:ilvl w:val="0"/>
                <w:numId w:val="4"/>
              </w:numPr>
              <w:spacing w:before="100" w:beforeAutospacing="1" w:line="252"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 xml:space="preserve">International referee </w:t>
            </w:r>
            <w:r w:rsidRPr="00E503A1">
              <w:rPr>
                <w:rFonts w:cstheme="minorHAnsi"/>
                <w:b/>
                <w:bCs/>
                <w:lang w:val="en-GB"/>
              </w:rPr>
              <w:t>must</w:t>
            </w:r>
            <w:r w:rsidRPr="00E503A1">
              <w:rPr>
                <w:rFonts w:cstheme="minorHAnsi"/>
                <w:b/>
                <w:bCs/>
              </w:rPr>
              <w:t xml:space="preserve"> have taken the latest international referee refresher course from 2018.</w:t>
            </w:r>
          </w:p>
          <w:p w14:paraId="79AFBCC1" w14:textId="46F67F9E"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rPr>
              <w:t>Each School Sport Entity may enter with maximum 1 athlete per weight category</w:t>
            </w:r>
            <w:r w:rsidRPr="00E503A1">
              <w:rPr>
                <w:rFonts w:cstheme="minorHAnsi"/>
                <w:b/>
                <w:bCs/>
                <w:lang w:val="en-GB"/>
              </w:rPr>
              <w:t>.</w:t>
            </w:r>
          </w:p>
          <w:p w14:paraId="0C7DF0DD" w14:textId="5A6F1846"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r w:rsidRPr="00E503A1">
              <w:rPr>
                <w:rFonts w:cstheme="minorHAnsi"/>
                <w:b/>
                <w:bCs/>
                <w:lang w:val="en-GB"/>
              </w:rPr>
              <w:t>1</w:t>
            </w:r>
            <w:r w:rsidRPr="00E503A1">
              <w:rPr>
                <w:rFonts w:cstheme="minorHAnsi"/>
                <w:b/>
                <w:bCs/>
              </w:rPr>
              <w:t xml:space="preserve"> athlete may enter up to maximum of two (2) events</w:t>
            </w:r>
          </w:p>
          <w:p w14:paraId="0ECEBB91" w14:textId="77777777"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p>
          <w:p w14:paraId="568E092E" w14:textId="32E2DF3F"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E503A1">
              <w:rPr>
                <w:rFonts w:cstheme="minorHAnsi"/>
                <w:b/>
                <w:bCs/>
              </w:rPr>
              <w:t>To be eligible to participate</w:t>
            </w:r>
            <w:r w:rsidRPr="00E503A1">
              <w:rPr>
                <w:rFonts w:cstheme="minorHAnsi"/>
                <w:b/>
                <w:bCs/>
                <w:lang w:val="en-GB"/>
              </w:rPr>
              <w:t>:</w:t>
            </w:r>
          </w:p>
          <w:p w14:paraId="2202FAB6" w14:textId="6A19FF51"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sidRPr="00E503A1">
              <w:rPr>
                <w:rFonts w:cstheme="minorHAnsi"/>
                <w:b/>
                <w:bCs/>
              </w:rPr>
              <w:t>Kyorugi</w:t>
            </w:r>
            <w:proofErr w:type="spellEnd"/>
            <w:r w:rsidRPr="00E503A1">
              <w:rPr>
                <w:rFonts w:cstheme="minorHAnsi"/>
                <w:b/>
                <w:bCs/>
              </w:rPr>
              <w:t xml:space="preserve"> –</w:t>
            </w:r>
            <w:r w:rsidRPr="00E503A1">
              <w:rPr>
                <w:rFonts w:cstheme="minorHAnsi"/>
                <w:b/>
                <w:bCs/>
                <w:lang w:val="en-GB"/>
              </w:rPr>
              <w:t xml:space="preserve"> </w:t>
            </w:r>
            <w:r w:rsidRPr="00E503A1">
              <w:rPr>
                <w:rFonts w:cstheme="minorHAnsi"/>
                <w:b/>
                <w:bCs/>
              </w:rPr>
              <w:t xml:space="preserve">each athlete </w:t>
            </w:r>
            <w:r w:rsidRPr="00E503A1">
              <w:rPr>
                <w:rFonts w:cstheme="minorHAnsi"/>
                <w:b/>
                <w:bCs/>
                <w:lang w:val="en-GB"/>
              </w:rPr>
              <w:t>owning a</w:t>
            </w:r>
            <w:r w:rsidRPr="00E503A1">
              <w:rPr>
                <w:rFonts w:cstheme="minorHAnsi"/>
                <w:b/>
                <w:bCs/>
              </w:rPr>
              <w:t xml:space="preserve"> colour belt or any </w:t>
            </w:r>
            <w:proofErr w:type="spellStart"/>
            <w:r w:rsidRPr="00E503A1">
              <w:rPr>
                <w:rFonts w:cstheme="minorHAnsi"/>
                <w:b/>
                <w:bCs/>
              </w:rPr>
              <w:t>poom</w:t>
            </w:r>
            <w:proofErr w:type="spellEnd"/>
            <w:r w:rsidRPr="00E503A1">
              <w:rPr>
                <w:rFonts w:cstheme="minorHAnsi"/>
                <w:b/>
                <w:bCs/>
              </w:rPr>
              <w:t xml:space="preserve">/dan certificate can compete in one weight category. </w:t>
            </w:r>
          </w:p>
          <w:p w14:paraId="2AFF4258" w14:textId="77777777"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rPr>
            </w:pPr>
            <w:proofErr w:type="spellStart"/>
            <w:r w:rsidRPr="00E503A1">
              <w:rPr>
                <w:rFonts w:cstheme="minorHAnsi"/>
                <w:b/>
                <w:bCs/>
              </w:rPr>
              <w:t>Poomsae</w:t>
            </w:r>
            <w:proofErr w:type="spellEnd"/>
            <w:r w:rsidRPr="00E503A1">
              <w:rPr>
                <w:rFonts w:cstheme="minorHAnsi"/>
                <w:b/>
                <w:bCs/>
              </w:rPr>
              <w:t xml:space="preserve"> –</w:t>
            </w:r>
            <w:r w:rsidRPr="00E503A1">
              <w:rPr>
                <w:rFonts w:cstheme="minorHAnsi"/>
                <w:b/>
                <w:bCs/>
                <w:lang w:val="en-GB"/>
              </w:rPr>
              <w:t xml:space="preserve"> </w:t>
            </w:r>
            <w:r w:rsidRPr="00E503A1">
              <w:rPr>
                <w:rFonts w:cstheme="minorHAnsi"/>
                <w:b/>
                <w:bCs/>
              </w:rPr>
              <w:t xml:space="preserve">each athlete </w:t>
            </w:r>
            <w:r w:rsidRPr="00E503A1">
              <w:rPr>
                <w:rFonts w:cstheme="minorHAnsi"/>
                <w:b/>
                <w:bCs/>
                <w:lang w:val="en-GB"/>
              </w:rPr>
              <w:t>owning a</w:t>
            </w:r>
            <w:r w:rsidRPr="00E503A1">
              <w:rPr>
                <w:rFonts w:cstheme="minorHAnsi"/>
                <w:b/>
                <w:bCs/>
              </w:rPr>
              <w:t xml:space="preserve"> colour belt or any </w:t>
            </w:r>
            <w:proofErr w:type="spellStart"/>
            <w:r w:rsidRPr="00E503A1">
              <w:rPr>
                <w:rFonts w:cstheme="minorHAnsi"/>
                <w:b/>
                <w:bCs/>
              </w:rPr>
              <w:t>poom</w:t>
            </w:r>
            <w:proofErr w:type="spellEnd"/>
            <w:r w:rsidRPr="00E503A1">
              <w:rPr>
                <w:rFonts w:cstheme="minorHAnsi"/>
                <w:b/>
                <w:bCs/>
              </w:rPr>
              <w:t>/dan certificate holder may enter up to maximum of two events.</w:t>
            </w:r>
          </w:p>
          <w:p w14:paraId="659E170A" w14:textId="77777777" w:rsidR="00B145F0" w:rsidRPr="00E503A1" w:rsidRDefault="00B145F0" w:rsidP="00B145F0">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E503A1">
              <w:rPr>
                <w:rFonts w:cstheme="minorHAnsi"/>
                <w:b/>
                <w:bCs/>
                <w:lang w:val="en-GB"/>
              </w:rPr>
              <w:t>*team officials (</w:t>
            </w:r>
            <w:r w:rsidRPr="00E503A1">
              <w:rPr>
                <w:b/>
                <w:bCs/>
                <w:lang w:val="en-GB"/>
              </w:rPr>
              <w:t>Doctor, Physiotherapist, Trainer, Statistician, Team manager</w:t>
            </w:r>
            <w:r w:rsidRPr="00E503A1">
              <w:rPr>
                <w:rFonts w:cstheme="minorHAnsi"/>
                <w:b/>
                <w:bCs/>
                <w:lang w:val="en-GB"/>
              </w:rPr>
              <w:t>)</w:t>
            </w:r>
          </w:p>
          <w:p w14:paraId="1080C150" w14:textId="7B5C9CFB" w:rsidR="00B145F0" w:rsidRPr="00E503A1" w:rsidRDefault="00B145F0" w:rsidP="00B145F0">
            <w:pPr>
              <w:cnfStyle w:val="000000000000" w:firstRow="0" w:lastRow="0" w:firstColumn="0" w:lastColumn="0" w:oddVBand="0" w:evenVBand="0" w:oddHBand="0" w:evenHBand="0" w:firstRowFirstColumn="0" w:firstRowLastColumn="0" w:lastRowFirstColumn="0" w:lastRowLastColumn="0"/>
              <w:rPr>
                <w:rFonts w:cstheme="minorHAnsi"/>
                <w:b/>
                <w:bCs/>
                <w:lang w:val="en-GB"/>
              </w:rPr>
            </w:pPr>
          </w:p>
        </w:tc>
      </w:tr>
      <w:tr w:rsidR="0078703C" w:rsidRPr="00935ECC" w14:paraId="4396736B" w14:textId="77777777" w:rsidTr="00050A98">
        <w:tc>
          <w:tcPr>
            <w:cnfStyle w:val="001000000000" w:firstRow="0" w:lastRow="0" w:firstColumn="1" w:lastColumn="0" w:oddVBand="0" w:evenVBand="0" w:oddHBand="0" w:evenHBand="0" w:firstRowFirstColumn="0" w:firstRowLastColumn="0" w:lastRowFirstColumn="0" w:lastRowLastColumn="0"/>
            <w:tcW w:w="2263" w:type="dxa"/>
          </w:tcPr>
          <w:p w14:paraId="0E2EE2B6" w14:textId="15A9C1F1" w:rsidR="0078703C" w:rsidRPr="00E503A1" w:rsidRDefault="0078703C" w:rsidP="0078703C">
            <w:pPr>
              <w:pStyle w:val="Heading3"/>
              <w:outlineLvl w:val="2"/>
              <w:rPr>
                <w:lang w:val="en-US"/>
              </w:rPr>
            </w:pPr>
            <w:bookmarkStart w:id="59" w:name="_Toc51679742"/>
            <w:bookmarkEnd w:id="57"/>
            <w:r w:rsidRPr="00E503A1">
              <w:rPr>
                <w:lang w:val="en-US"/>
              </w:rPr>
              <w:lastRenderedPageBreak/>
              <w:t>Wrestling</w:t>
            </w:r>
            <w:bookmarkEnd w:id="59"/>
          </w:p>
        </w:tc>
        <w:tc>
          <w:tcPr>
            <w:tcW w:w="6753" w:type="dxa"/>
          </w:tcPr>
          <w:p w14:paraId="28BC5E8A" w14:textId="0955BFC9" w:rsidR="0078703C" w:rsidRPr="00E503A1" w:rsidRDefault="0078703C" w:rsidP="0078703C">
            <w:pPr>
              <w:tabs>
                <w:tab w:val="left" w:pos="705"/>
              </w:tabs>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E503A1">
              <w:rPr>
                <w:rFonts w:cstheme="minorHAnsi"/>
                <w:b/>
                <w:bCs/>
                <w:lang w:val="en-GB"/>
              </w:rPr>
              <w:t>Each School Sport Entity may enter a maximum number of 4</w:t>
            </w:r>
            <w:r w:rsidR="00B145F0" w:rsidRPr="00E503A1">
              <w:rPr>
                <w:rFonts w:cstheme="minorHAnsi"/>
                <w:b/>
                <w:bCs/>
                <w:lang w:val="en-GB"/>
              </w:rPr>
              <w:t>3</w:t>
            </w:r>
            <w:r w:rsidRPr="00E503A1">
              <w:rPr>
                <w:rFonts w:cstheme="minorHAnsi"/>
                <w:b/>
                <w:bCs/>
                <w:lang w:val="en-GB"/>
              </w:rPr>
              <w:t xml:space="preserve"> persons: 10 girls, 20 boys, 9 coaches, 2 referees</w:t>
            </w:r>
            <w:r w:rsidR="00B145F0" w:rsidRPr="00E503A1">
              <w:rPr>
                <w:rFonts w:cstheme="minorHAnsi"/>
                <w:b/>
                <w:bCs/>
                <w:lang w:val="en-GB"/>
              </w:rPr>
              <w:t xml:space="preserve"> and 2 team officials*</w:t>
            </w:r>
            <w:r w:rsidRPr="00E503A1">
              <w:rPr>
                <w:rFonts w:cstheme="minorHAnsi"/>
                <w:b/>
                <w:bCs/>
                <w:lang w:val="en-GB"/>
              </w:rPr>
              <w:t>.</w:t>
            </w:r>
          </w:p>
          <w:p w14:paraId="7A3C5A10" w14:textId="62ADEA27"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rPr>
            </w:pPr>
          </w:p>
          <w:p w14:paraId="2A8779E4" w14:textId="77777777" w:rsidR="0078703C" w:rsidRPr="00E503A1" w:rsidRDefault="0078703C" w:rsidP="0078703C">
            <w:pPr>
              <w:tabs>
                <w:tab w:val="left" w:pos="3060"/>
              </w:tabs>
              <w:jc w:val="both"/>
              <w:cnfStyle w:val="000000000000" w:firstRow="0" w:lastRow="0" w:firstColumn="0" w:lastColumn="0" w:oddVBand="0" w:evenVBand="0" w:oddHBand="0" w:evenHBand="0" w:firstRowFirstColumn="0" w:firstRowLastColumn="0" w:lastRowFirstColumn="0" w:lastRowLastColumn="0"/>
              <w:rPr>
                <w:rFonts w:cstheme="minorHAnsi"/>
                <w:b/>
                <w:bCs/>
                <w:lang w:val="it-IT"/>
              </w:rPr>
            </w:pPr>
            <w:r w:rsidRPr="00E503A1">
              <w:rPr>
                <w:rFonts w:cstheme="minorHAnsi"/>
                <w:b/>
                <w:bCs/>
                <w:lang w:val="it-IT"/>
              </w:rPr>
              <w:t>Divided as follows:</w:t>
            </w:r>
          </w:p>
          <w:p w14:paraId="3A9CCB3A"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1 to 3 athletes = 1 coach</w:t>
            </w:r>
          </w:p>
          <w:p w14:paraId="2C2D4B8F"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4 to 7 athletes = 2 coaches</w:t>
            </w:r>
          </w:p>
          <w:p w14:paraId="60B87E78"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8 to 10 athletes = 3 coaches</w:t>
            </w:r>
          </w:p>
          <w:p w14:paraId="20D8B369"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11 to 13 athletes = 4 coaches</w:t>
            </w:r>
          </w:p>
          <w:p w14:paraId="3467999D"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14 to 17 athletes = 5 coach</w:t>
            </w:r>
          </w:p>
          <w:p w14:paraId="057CE70B"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18 to 20 athletes = 6 coaches</w:t>
            </w:r>
          </w:p>
          <w:p w14:paraId="23B83DA8"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21 to 23 athletes = 7 coaches</w:t>
            </w:r>
          </w:p>
          <w:p w14:paraId="6E221365" w14:textId="77777777"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24 to 27 athletes = 8 coaches</w:t>
            </w:r>
          </w:p>
          <w:p w14:paraId="29074765" w14:textId="02D4E5B3"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28 to 30 athletes = 9 coaches</w:t>
            </w:r>
          </w:p>
          <w:p w14:paraId="47526097" w14:textId="79D82890"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eastAsiaTheme="minorHAnsi"/>
                <w:b/>
                <w:bCs/>
                <w:lang w:val="en-US"/>
              </w:rPr>
            </w:pPr>
            <w:r w:rsidRPr="00E503A1">
              <w:rPr>
                <w:b/>
                <w:bCs/>
                <w:lang w:val="en-GB"/>
              </w:rPr>
              <w:t>Minimum number of referees:</w:t>
            </w:r>
          </w:p>
          <w:p w14:paraId="3E5060B0" w14:textId="0F7B5DDC"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1 to 15 athletes = 1 referee</w:t>
            </w:r>
          </w:p>
          <w:p w14:paraId="2C9A25FE" w14:textId="0F5F3709" w:rsidR="0078703C" w:rsidRPr="00E503A1" w:rsidRDefault="0078703C" w:rsidP="007D47C6">
            <w:pPr>
              <w:pStyle w:val="ListParagraph"/>
              <w:numPr>
                <w:ilvl w:val="0"/>
                <w:numId w:val="4"/>
              </w:numPr>
              <w:spacing w:line="252" w:lineRule="auto"/>
              <w:cnfStyle w:val="000000000000" w:firstRow="0" w:lastRow="0" w:firstColumn="0" w:lastColumn="0" w:oddVBand="0" w:evenVBand="0" w:oddHBand="0" w:evenHBand="0" w:firstRowFirstColumn="0" w:firstRowLastColumn="0" w:lastRowFirstColumn="0" w:lastRowLastColumn="0"/>
              <w:rPr>
                <w:rFonts w:eastAsia="Times New Roman"/>
                <w:b/>
                <w:bCs/>
                <w:lang w:val="en-GB"/>
              </w:rPr>
            </w:pPr>
            <w:r w:rsidRPr="00E503A1">
              <w:rPr>
                <w:rFonts w:eastAsia="Times New Roman"/>
                <w:b/>
                <w:bCs/>
                <w:lang w:val="en-GB"/>
              </w:rPr>
              <w:t>from 16 to 30 athletes = 2 referees</w:t>
            </w:r>
          </w:p>
          <w:p w14:paraId="344FF0A4" w14:textId="77777777"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lang w:val="hr-HR"/>
              </w:rPr>
            </w:pPr>
          </w:p>
          <w:p w14:paraId="6EB603B6" w14:textId="34B8A164" w:rsidR="0078703C" w:rsidRPr="00E503A1" w:rsidRDefault="0078703C" w:rsidP="0078703C">
            <w:pPr>
              <w:cnfStyle w:val="000000000000" w:firstRow="0" w:lastRow="0" w:firstColumn="0" w:lastColumn="0" w:oddVBand="0" w:evenVBand="0" w:oddHBand="0" w:evenHBand="0" w:firstRowFirstColumn="0" w:firstRowLastColumn="0" w:lastRowFirstColumn="0" w:lastRowLastColumn="0"/>
              <w:rPr>
                <w:rFonts w:cstheme="minorHAnsi"/>
                <w:b/>
                <w:bCs/>
                <w:lang w:val="hr-HR"/>
              </w:rPr>
            </w:pPr>
            <w:r w:rsidRPr="00E503A1">
              <w:rPr>
                <w:rFonts w:cstheme="minorHAnsi"/>
                <w:b/>
                <w:bCs/>
                <w:lang w:val="hr-HR"/>
              </w:rPr>
              <w:t>NOTE</w:t>
            </w:r>
          </w:p>
          <w:p w14:paraId="37BC0848" w14:textId="7A65F487" w:rsidR="0078703C" w:rsidRPr="00E503A1" w:rsidRDefault="0078703C" w:rsidP="007D47C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E503A1">
              <w:rPr>
                <w:rFonts w:cstheme="minorHAnsi"/>
                <w:b/>
                <w:bCs/>
                <w:lang w:val="hr-HR"/>
              </w:rPr>
              <w:t>Each School Sport Entity may enter with maximum</w:t>
            </w:r>
            <w:r w:rsidRPr="00E503A1">
              <w:rPr>
                <w:rFonts w:cstheme="minorHAnsi"/>
                <w:b/>
                <w:bCs/>
              </w:rPr>
              <w:t xml:space="preserve"> 1 wrestler</w:t>
            </w:r>
            <w:r w:rsidRPr="00E503A1">
              <w:rPr>
                <w:rFonts w:cstheme="minorHAnsi"/>
                <w:b/>
                <w:bCs/>
                <w:lang w:val="en-US"/>
              </w:rPr>
              <w:t xml:space="preserve"> per each weight category</w:t>
            </w:r>
            <w:r w:rsidRPr="00E503A1">
              <w:rPr>
                <w:rFonts w:cstheme="minorHAnsi"/>
                <w:b/>
                <w:bCs/>
              </w:rPr>
              <w:t xml:space="preserve"> </w:t>
            </w:r>
          </w:p>
        </w:tc>
      </w:tr>
    </w:tbl>
    <w:p w14:paraId="2EB02CFE" w14:textId="5EBA1585" w:rsidR="00072637" w:rsidRDefault="00072637" w:rsidP="00072637">
      <w:pPr>
        <w:pStyle w:val="Heading2"/>
        <w:rPr>
          <w:lang w:val="en-US"/>
        </w:rPr>
      </w:pPr>
    </w:p>
    <w:p w14:paraId="5F03030E" w14:textId="77777777" w:rsidR="00D7648D" w:rsidRPr="007C1A36" w:rsidRDefault="00D7648D" w:rsidP="00F36A90">
      <w:pPr>
        <w:pStyle w:val="Heading3"/>
        <w:rPr>
          <w:lang w:val="en-GB"/>
        </w:rPr>
      </w:pPr>
      <w:bookmarkStart w:id="60" w:name="_Toc27557430"/>
      <w:bookmarkStart w:id="61" w:name="_Toc27557627"/>
      <w:bookmarkStart w:id="62" w:name="_Toc27557800"/>
      <w:bookmarkStart w:id="63" w:name="_Toc51679743"/>
      <w:r w:rsidRPr="007C1A36">
        <w:rPr>
          <w:lang w:val="en-GB"/>
        </w:rPr>
        <w:t>Field of play officials (referees, judges, umpires)</w:t>
      </w:r>
      <w:bookmarkEnd w:id="60"/>
      <w:bookmarkEnd w:id="61"/>
      <w:bookmarkEnd w:id="62"/>
      <w:bookmarkEnd w:id="63"/>
    </w:p>
    <w:p w14:paraId="11990DD3" w14:textId="77777777" w:rsidR="00D7648D" w:rsidRPr="007C1A36" w:rsidRDefault="00D7648D" w:rsidP="000B1FCE">
      <w:pPr>
        <w:jc w:val="both"/>
        <w:rPr>
          <w:lang w:val="en-GB"/>
        </w:rPr>
      </w:pPr>
      <w:bookmarkStart w:id="64" w:name="_Toc27557078"/>
      <w:bookmarkStart w:id="65" w:name="_Toc27557431"/>
      <w:bookmarkStart w:id="66" w:name="_Toc27557628"/>
      <w:bookmarkStart w:id="67" w:name="_Toc27557801"/>
      <w:r w:rsidRPr="007C1A36">
        <w:rPr>
          <w:lang w:val="en-GB"/>
        </w:rPr>
        <w:t xml:space="preserve">In accordance with ISF rules, failure to provide the required number of Field of play officials (referees, judges, umpires) will lead to a fine of </w:t>
      </w:r>
      <w:r w:rsidRPr="007C1A36">
        <w:rPr>
          <w:b/>
          <w:bCs/>
          <w:lang w:val="en-GB"/>
        </w:rPr>
        <w:t>900 EUR</w:t>
      </w:r>
      <w:r w:rsidRPr="007C1A36">
        <w:rPr>
          <w:lang w:val="en-GB"/>
        </w:rPr>
        <w:t xml:space="preserve"> per referee payable to the organiser prior to the competitions.</w:t>
      </w:r>
      <w:bookmarkEnd w:id="64"/>
      <w:bookmarkEnd w:id="65"/>
      <w:bookmarkEnd w:id="66"/>
      <w:bookmarkEnd w:id="67"/>
    </w:p>
    <w:p w14:paraId="438955F2" w14:textId="28E4021A" w:rsidR="00072637" w:rsidRPr="007C1A36" w:rsidRDefault="00D7648D" w:rsidP="000B1FCE">
      <w:pPr>
        <w:jc w:val="both"/>
        <w:rPr>
          <w:lang w:val="en-GB"/>
        </w:rPr>
      </w:pPr>
      <w:r w:rsidRPr="007C1A36">
        <w:rPr>
          <w:lang w:val="en-GB"/>
        </w:rPr>
        <w:t>All Field of play officials shall be in possession of</w:t>
      </w:r>
      <w:r w:rsidR="00CF4A2C">
        <w:rPr>
          <w:lang w:val="en-GB"/>
        </w:rPr>
        <w:t xml:space="preserve"> </w:t>
      </w:r>
      <w:r w:rsidR="00CF4A2C" w:rsidRPr="00207F94">
        <w:rPr>
          <w:lang w:val="en-GB"/>
        </w:rPr>
        <w:t>national or</w:t>
      </w:r>
      <w:r w:rsidRPr="00207F94">
        <w:rPr>
          <w:lang w:val="en-GB"/>
        </w:rPr>
        <w:t xml:space="preserve"> international qualification</w:t>
      </w:r>
      <w:r w:rsidRPr="007C1A36">
        <w:rPr>
          <w:lang w:val="en-GB"/>
        </w:rPr>
        <w:t>. Delegation</w:t>
      </w:r>
      <w:r w:rsidR="00AD0EA7">
        <w:rPr>
          <w:lang w:val="en-GB"/>
        </w:rPr>
        <w:t>s</w:t>
      </w:r>
      <w:r w:rsidRPr="007C1A36">
        <w:rPr>
          <w:lang w:val="en-GB"/>
        </w:rPr>
        <w:t xml:space="preserve"> </w:t>
      </w:r>
      <w:r w:rsidR="00AD0EA7">
        <w:rPr>
          <w:lang w:val="en-GB"/>
        </w:rPr>
        <w:t>must</w:t>
      </w:r>
      <w:r w:rsidRPr="007C1A36">
        <w:rPr>
          <w:lang w:val="en-GB"/>
        </w:rPr>
        <w:t xml:space="preserve"> provide certificate</w:t>
      </w:r>
      <w:r w:rsidR="00AD0EA7">
        <w:rPr>
          <w:lang w:val="en-GB"/>
        </w:rPr>
        <w:t>s</w:t>
      </w:r>
      <w:r w:rsidRPr="007C1A36">
        <w:rPr>
          <w:lang w:val="en-GB"/>
        </w:rPr>
        <w:t xml:space="preserve"> for Field of play officials during </w:t>
      </w:r>
      <w:r w:rsidR="00AD0EA7">
        <w:rPr>
          <w:lang w:val="en-GB"/>
        </w:rPr>
        <w:t xml:space="preserve">the </w:t>
      </w:r>
      <w:r w:rsidRPr="007C1A36">
        <w:rPr>
          <w:lang w:val="en-GB"/>
        </w:rPr>
        <w:t>registration process. The</w:t>
      </w:r>
      <w:r w:rsidR="001B3FE1">
        <w:rPr>
          <w:lang w:val="en-GB"/>
        </w:rPr>
        <w:t xml:space="preserve"> </w:t>
      </w:r>
      <w:r w:rsidRPr="007C1A36">
        <w:rPr>
          <w:lang w:val="en-GB"/>
        </w:rPr>
        <w:t xml:space="preserve">referees cannot combine their position with other positions, </w:t>
      </w:r>
      <w:r w:rsidR="006577FF">
        <w:rPr>
          <w:lang w:val="en-GB"/>
        </w:rPr>
        <w:t>such as</w:t>
      </w:r>
      <w:r w:rsidRPr="007C1A36">
        <w:rPr>
          <w:lang w:val="en-GB"/>
        </w:rPr>
        <w:t xml:space="preserve"> </w:t>
      </w:r>
      <w:r w:rsidR="000E43D7" w:rsidRPr="007C1A36">
        <w:rPr>
          <w:lang w:val="en-GB"/>
        </w:rPr>
        <w:t>head of delegation</w:t>
      </w:r>
      <w:r w:rsidRPr="007C1A36">
        <w:rPr>
          <w:lang w:val="en-GB"/>
        </w:rPr>
        <w:t xml:space="preserve">, </w:t>
      </w:r>
      <w:r w:rsidR="00B0244C" w:rsidRPr="007C1A36">
        <w:rPr>
          <w:lang w:val="en-GB"/>
        </w:rPr>
        <w:t>team officials</w:t>
      </w:r>
      <w:r w:rsidRPr="007C1A36">
        <w:rPr>
          <w:lang w:val="en-GB"/>
        </w:rPr>
        <w:t xml:space="preserve"> or </w:t>
      </w:r>
      <w:r w:rsidR="00B0244C" w:rsidRPr="007C1A36">
        <w:rPr>
          <w:lang w:val="en-GB"/>
        </w:rPr>
        <w:t>additional adults</w:t>
      </w:r>
      <w:r w:rsidRPr="007C1A36">
        <w:rPr>
          <w:lang w:val="en-GB"/>
        </w:rPr>
        <w:t>.</w:t>
      </w:r>
    </w:p>
    <w:p w14:paraId="1D8C77BD" w14:textId="046A122B" w:rsidR="004F7257" w:rsidRPr="000B1FCE" w:rsidRDefault="004F7257" w:rsidP="007D47C6">
      <w:pPr>
        <w:pStyle w:val="Heading1"/>
        <w:numPr>
          <w:ilvl w:val="0"/>
          <w:numId w:val="5"/>
        </w:numPr>
      </w:pPr>
      <w:bookmarkStart w:id="68" w:name="_Toc27557432"/>
      <w:bookmarkStart w:id="69" w:name="_Toc51679744"/>
      <w:r w:rsidRPr="000B1FCE">
        <w:t>ANTI-DOPING</w:t>
      </w:r>
      <w:bookmarkEnd w:id="68"/>
      <w:bookmarkEnd w:id="69"/>
    </w:p>
    <w:p w14:paraId="21E62BAA" w14:textId="77777777" w:rsidR="004F7257" w:rsidRPr="00935ECC" w:rsidRDefault="004F7257" w:rsidP="004F7257">
      <w:pPr>
        <w:rPr>
          <w:rFonts w:cstheme="minorHAnsi"/>
          <w:lang w:val="en-US"/>
        </w:rPr>
      </w:pPr>
    </w:p>
    <w:p w14:paraId="765033A7" w14:textId="271F7616" w:rsidR="00065881" w:rsidRPr="00935ECC" w:rsidRDefault="00065881" w:rsidP="00065881">
      <w:pPr>
        <w:rPr>
          <w:rFonts w:cstheme="minorHAnsi"/>
          <w:lang w:val="it-IT"/>
        </w:rPr>
      </w:pPr>
      <w:r w:rsidRPr="00935ECC">
        <w:rPr>
          <w:rFonts w:cstheme="minorHAnsi"/>
          <w:lang w:val="it-IT"/>
        </w:rPr>
        <w:t xml:space="preserve">Dope testing for </w:t>
      </w:r>
      <w:r w:rsidR="00F34FB3">
        <w:rPr>
          <w:rFonts w:cstheme="minorHAnsi"/>
          <w:lang w:val="it-IT"/>
        </w:rPr>
        <w:t xml:space="preserve">the </w:t>
      </w:r>
      <w:r w:rsidRPr="00935ECC">
        <w:rPr>
          <w:rFonts w:cstheme="minorHAnsi"/>
          <w:lang w:val="it-IT"/>
        </w:rPr>
        <w:t>use of banned substances can take place during the competition according to current ISF Anti-Doping Rules (</w:t>
      </w:r>
      <w:r w:rsidR="00CB5F38">
        <w:fldChar w:fldCharType="begin"/>
      </w:r>
      <w:r w:rsidR="00CB5F38">
        <w:instrText xml:space="preserve"> HYPERLINK "http://isfsports.org/sites/default/files/isf-anti-doping-rules_0.pdf" </w:instrText>
      </w:r>
      <w:r w:rsidR="00CB5F38">
        <w:fldChar w:fldCharType="separate"/>
      </w:r>
      <w:r w:rsidRPr="00935ECC">
        <w:rPr>
          <w:rStyle w:val="Hyperlink"/>
          <w:rFonts w:cstheme="minorHAnsi"/>
        </w:rPr>
        <w:t>http://isfsports.org/sites/default/files/isf-anti-doping-rules_0.pdf</w:t>
      </w:r>
      <w:r w:rsidR="00CB5F38">
        <w:rPr>
          <w:rStyle w:val="Hyperlink"/>
          <w:rFonts w:cstheme="minorHAnsi"/>
        </w:rPr>
        <w:fldChar w:fldCharType="end"/>
      </w:r>
      <w:r w:rsidRPr="00935ECC">
        <w:rPr>
          <w:rFonts w:cstheme="minorHAnsi"/>
          <w:lang w:val="it-IT"/>
        </w:rPr>
        <w:t>).</w:t>
      </w:r>
    </w:p>
    <w:p w14:paraId="7DDA83D4" w14:textId="77777777" w:rsidR="00065881" w:rsidRPr="00935ECC" w:rsidRDefault="00065881" w:rsidP="00065881">
      <w:pPr>
        <w:rPr>
          <w:rFonts w:cstheme="minorHAnsi"/>
          <w:lang w:val="it-IT"/>
        </w:rPr>
      </w:pPr>
      <w:r w:rsidRPr="00935ECC">
        <w:rPr>
          <w:rFonts w:cstheme="minorHAnsi"/>
          <w:lang w:val="it-IT"/>
        </w:rPr>
        <w:t>If selected for testing, a competitor, if minor, must be accompanied by an adult. If a competitor is following a course of medical treatment which includes the use of prohibited substances according to the current WADA prohibited list, he/she must obtain a TUE (Therapeutic Use Exemption) from his/her National Anti Doping Agency (NADO).</w:t>
      </w:r>
    </w:p>
    <w:p w14:paraId="785A063E" w14:textId="77777777" w:rsidR="00B208CA" w:rsidRPr="00935ECC" w:rsidRDefault="00B208CA">
      <w:pPr>
        <w:rPr>
          <w:rFonts w:cstheme="minorHAnsi"/>
          <w:lang w:val="it-IT"/>
        </w:rPr>
      </w:pPr>
    </w:p>
    <w:p w14:paraId="47975FBA" w14:textId="6E9229C9" w:rsidR="00B208CA" w:rsidRPr="00F36A90" w:rsidRDefault="00B208CA" w:rsidP="007D47C6">
      <w:pPr>
        <w:pStyle w:val="Heading1"/>
        <w:numPr>
          <w:ilvl w:val="0"/>
          <w:numId w:val="5"/>
        </w:numPr>
      </w:pPr>
      <w:bookmarkStart w:id="70" w:name="_Toc27557433"/>
      <w:bookmarkStart w:id="71" w:name="_Toc51679745"/>
      <w:r w:rsidRPr="00F36A90">
        <w:t>ADMINISTRATION</w:t>
      </w:r>
      <w:bookmarkEnd w:id="70"/>
      <w:bookmarkEnd w:id="71"/>
    </w:p>
    <w:p w14:paraId="3D2495F0" w14:textId="10F1EF63" w:rsidR="00304D4D" w:rsidRPr="00B26979" w:rsidRDefault="00304D4D" w:rsidP="00740578">
      <w:pPr>
        <w:pStyle w:val="Heading2"/>
        <w:rPr>
          <w:color w:val="auto"/>
          <w:lang w:val="en-GB"/>
        </w:rPr>
      </w:pPr>
      <w:bookmarkStart w:id="72" w:name="_Toc27557434"/>
      <w:bookmarkStart w:id="73" w:name="_Toc27558141"/>
      <w:bookmarkStart w:id="74" w:name="_Toc51679746"/>
      <w:r w:rsidRPr="00304D4D">
        <w:rPr>
          <w:color w:val="auto"/>
        </w:rPr>
        <w:t>R</w:t>
      </w:r>
      <w:r w:rsidR="00B26979">
        <w:rPr>
          <w:color w:val="auto"/>
          <w:lang w:val="en-GB"/>
        </w:rPr>
        <w:t>EGISTRATION</w:t>
      </w:r>
      <w:bookmarkEnd w:id="74"/>
    </w:p>
    <w:p w14:paraId="4AF8B158" w14:textId="2A2F71D3" w:rsidR="004D1B2C" w:rsidRDefault="00E503A1" w:rsidP="00E503A1">
      <w:pPr>
        <w:autoSpaceDE w:val="0"/>
        <w:autoSpaceDN w:val="0"/>
        <w:adjustRightInd w:val="0"/>
        <w:spacing w:after="0" w:line="240" w:lineRule="auto"/>
        <w:jc w:val="both"/>
        <w:rPr>
          <w:lang w:val="it-IT"/>
        </w:rPr>
      </w:pPr>
      <w:r w:rsidRPr="00E503A1">
        <w:rPr>
          <w:rFonts w:cstheme="minorHAnsi"/>
          <w:lang w:val="it-IT"/>
        </w:rPr>
        <w:t>Registration will only be possible through ERAS; the ISF online registration platform (</w:t>
      </w:r>
      <w:r w:rsidR="00CB5F38">
        <w:fldChar w:fldCharType="begin"/>
      </w:r>
      <w:r w:rsidR="00CB5F38">
        <w:instrText xml:space="preserve"> HYPERLINK "https://isf-eras.org/" </w:instrText>
      </w:r>
      <w:r w:rsidR="00CB5F38">
        <w:fldChar w:fldCharType="separate"/>
      </w:r>
      <w:r w:rsidRPr="00DA030F">
        <w:rPr>
          <w:rStyle w:val="Hyperlink"/>
          <w:rFonts w:cstheme="minorHAnsi"/>
          <w:lang w:val="it-IT"/>
        </w:rPr>
        <w:t>https://isf-eras.org/</w:t>
      </w:r>
      <w:r w:rsidR="00CB5F38">
        <w:rPr>
          <w:rStyle w:val="Hyperlink"/>
          <w:rFonts w:cstheme="minorHAnsi"/>
          <w:lang w:val="it-IT"/>
        </w:rPr>
        <w:fldChar w:fldCharType="end"/>
      </w:r>
      <w:r>
        <w:rPr>
          <w:rFonts w:cstheme="minorHAnsi"/>
          <w:lang w:val="it-IT"/>
        </w:rPr>
        <w:t xml:space="preserve"> </w:t>
      </w:r>
      <w:r w:rsidRPr="00E503A1">
        <w:rPr>
          <w:rFonts w:cstheme="minorHAnsi"/>
          <w:lang w:val="it-IT"/>
        </w:rPr>
        <w:t>). No other</w:t>
      </w:r>
      <w:r>
        <w:rPr>
          <w:rFonts w:cstheme="minorHAnsi"/>
          <w:lang w:val="it-IT"/>
        </w:rPr>
        <w:t xml:space="preserve"> </w:t>
      </w:r>
      <w:r w:rsidRPr="00E503A1">
        <w:rPr>
          <w:rFonts w:cstheme="minorHAnsi"/>
          <w:lang w:val="it-IT"/>
        </w:rPr>
        <w:t>registration system shall be accepted.</w:t>
      </w:r>
      <w:r>
        <w:rPr>
          <w:rFonts w:cstheme="minorHAnsi"/>
          <w:lang w:val="it-IT"/>
        </w:rPr>
        <w:t xml:space="preserve"> </w:t>
      </w:r>
      <w:r w:rsidR="009B42C6">
        <w:rPr>
          <w:lang w:val="it-IT"/>
        </w:rPr>
        <w:t xml:space="preserve">Registration phase 1 shall be from </w:t>
      </w:r>
      <w:r w:rsidR="00EC6E44">
        <w:rPr>
          <w:lang w:val="it-IT"/>
        </w:rPr>
        <w:t xml:space="preserve">October </w:t>
      </w:r>
      <w:r w:rsidR="00EC6E44" w:rsidRPr="00EC6E44">
        <w:rPr>
          <w:highlight w:val="yellow"/>
          <w:lang w:val="it-IT"/>
        </w:rPr>
        <w:lastRenderedPageBreak/>
        <w:t>October 15</w:t>
      </w:r>
      <w:r w:rsidR="009B42C6" w:rsidRPr="00EC6E44">
        <w:rPr>
          <w:highlight w:val="yellow"/>
          <w:lang w:val="it-IT"/>
        </w:rPr>
        <w:t>, 2020</w:t>
      </w:r>
      <w:r w:rsidR="009B42C6">
        <w:rPr>
          <w:lang w:val="it-IT"/>
        </w:rPr>
        <w:t xml:space="preserve"> to </w:t>
      </w:r>
      <w:bookmarkStart w:id="75" w:name="_Hlk51315905"/>
      <w:r w:rsidR="00161FA5">
        <w:rPr>
          <w:lang w:val="it-IT"/>
        </w:rPr>
        <w:t xml:space="preserve">January </w:t>
      </w:r>
      <w:r w:rsidR="009B42C6">
        <w:rPr>
          <w:lang w:val="it-IT"/>
        </w:rPr>
        <w:t>30, 202</w:t>
      </w:r>
      <w:r w:rsidR="00161FA5">
        <w:rPr>
          <w:lang w:val="it-IT"/>
        </w:rPr>
        <w:t>1</w:t>
      </w:r>
      <w:bookmarkEnd w:id="75"/>
      <w:r w:rsidR="009B42C6">
        <w:rPr>
          <w:lang w:val="it-IT"/>
        </w:rPr>
        <w:t xml:space="preserve">. During registration phase 1 all countries will be requested to indicate the number of teams per category that they wish to enter. </w:t>
      </w:r>
    </w:p>
    <w:p w14:paraId="438E5D5B" w14:textId="41F0B912" w:rsidR="00E503A1" w:rsidRPr="00E503A1" w:rsidRDefault="00E503A1" w:rsidP="00E503A1">
      <w:pPr>
        <w:autoSpaceDE w:val="0"/>
        <w:autoSpaceDN w:val="0"/>
        <w:adjustRightInd w:val="0"/>
        <w:spacing w:after="0" w:line="240" w:lineRule="auto"/>
        <w:jc w:val="both"/>
        <w:rPr>
          <w:rFonts w:cstheme="minorHAnsi"/>
          <w:lang w:val="it-IT"/>
        </w:rPr>
      </w:pPr>
      <w:r w:rsidRPr="004D1B2C">
        <w:rPr>
          <w:rFonts w:cstheme="minorHAnsi"/>
          <w:b/>
          <w:bCs/>
          <w:highlight w:val="yellow"/>
          <w:lang w:val="it-IT"/>
        </w:rPr>
        <w:t>Phase 1</w:t>
      </w:r>
      <w:r w:rsidRPr="00161FA5">
        <w:rPr>
          <w:rFonts w:cstheme="minorHAnsi"/>
          <w:highlight w:val="yellow"/>
          <w:lang w:val="it-IT"/>
        </w:rPr>
        <w:t xml:space="preserve"> registration is being reduced to sport selection (and total number of participants estimation) only.</w:t>
      </w:r>
      <w:r w:rsidRPr="00E503A1">
        <w:rPr>
          <w:rFonts w:cstheme="minorHAnsi"/>
          <w:lang w:val="it-IT"/>
        </w:rPr>
        <w:t xml:space="preserve"> After the</w:t>
      </w:r>
      <w:r>
        <w:rPr>
          <w:rFonts w:cstheme="minorHAnsi"/>
          <w:lang w:val="it-IT"/>
        </w:rPr>
        <w:t xml:space="preserve"> </w:t>
      </w:r>
      <w:r w:rsidRPr="00E503A1">
        <w:rPr>
          <w:rFonts w:cstheme="minorHAnsi"/>
          <w:lang w:val="it-IT"/>
        </w:rPr>
        <w:t>Phase 1 registration you will be redirected immediately to Registration Phase 2.</w:t>
      </w:r>
      <w:r>
        <w:rPr>
          <w:rFonts w:cstheme="minorHAnsi"/>
          <w:lang w:val="it-IT"/>
        </w:rPr>
        <w:t xml:space="preserve"> </w:t>
      </w:r>
      <w:r w:rsidRPr="00E503A1">
        <w:rPr>
          <w:rFonts w:cstheme="minorHAnsi"/>
          <w:lang w:val="it-IT"/>
        </w:rPr>
        <w:t>Those countries who have already registered Phase 1 can access the Phase 2 registration through their Registration</w:t>
      </w:r>
      <w:r>
        <w:rPr>
          <w:rFonts w:cstheme="minorHAnsi"/>
          <w:lang w:val="it-IT"/>
        </w:rPr>
        <w:t xml:space="preserve"> </w:t>
      </w:r>
      <w:r w:rsidRPr="00E503A1">
        <w:rPr>
          <w:rFonts w:cstheme="minorHAnsi"/>
          <w:lang w:val="it-IT"/>
        </w:rPr>
        <w:t>Overview Page.</w:t>
      </w:r>
    </w:p>
    <w:p w14:paraId="6C1CB341" w14:textId="77777777" w:rsidR="00207F94" w:rsidRDefault="00207F94" w:rsidP="00E503A1">
      <w:pPr>
        <w:autoSpaceDE w:val="0"/>
        <w:autoSpaceDN w:val="0"/>
        <w:adjustRightInd w:val="0"/>
        <w:spacing w:after="0" w:line="240" w:lineRule="auto"/>
        <w:jc w:val="both"/>
        <w:rPr>
          <w:rFonts w:cstheme="minorHAnsi"/>
          <w:b/>
          <w:bCs/>
          <w:lang w:val="it-IT"/>
        </w:rPr>
      </w:pPr>
    </w:p>
    <w:p w14:paraId="576B7A6E" w14:textId="134F8136" w:rsidR="004D1B2C" w:rsidRDefault="00E503A1" w:rsidP="00E503A1">
      <w:pPr>
        <w:autoSpaceDE w:val="0"/>
        <w:autoSpaceDN w:val="0"/>
        <w:adjustRightInd w:val="0"/>
        <w:spacing w:after="0" w:line="240" w:lineRule="auto"/>
        <w:jc w:val="both"/>
        <w:rPr>
          <w:rFonts w:cstheme="minorHAnsi"/>
          <w:lang w:val="it-IT"/>
        </w:rPr>
      </w:pPr>
      <w:r w:rsidRPr="004D1B2C">
        <w:rPr>
          <w:rFonts w:cstheme="minorHAnsi"/>
          <w:b/>
          <w:bCs/>
          <w:lang w:val="it-IT"/>
        </w:rPr>
        <w:t>During Phase 2</w:t>
      </w:r>
      <w:r w:rsidRPr="00E503A1">
        <w:rPr>
          <w:rFonts w:cstheme="minorHAnsi"/>
          <w:lang w:val="it-IT"/>
        </w:rPr>
        <w:t xml:space="preserve"> registration, School Sport Entities shall enter their exact number of Athletes (boys/girls), team officials</w:t>
      </w:r>
      <w:r>
        <w:rPr>
          <w:rFonts w:cstheme="minorHAnsi"/>
          <w:lang w:val="it-IT"/>
        </w:rPr>
        <w:t xml:space="preserve"> </w:t>
      </w:r>
      <w:r w:rsidRPr="00E503A1">
        <w:rPr>
          <w:rFonts w:cstheme="minorHAnsi"/>
          <w:lang w:val="it-IT"/>
        </w:rPr>
        <w:t>(coaches, Doctor, Physiotherapist, Trainer, Statistician, Team manager) , field of play officials (judges, referees, umpires)</w:t>
      </w:r>
      <w:r>
        <w:rPr>
          <w:rFonts w:cstheme="minorHAnsi"/>
          <w:lang w:val="it-IT"/>
        </w:rPr>
        <w:t xml:space="preserve"> </w:t>
      </w:r>
      <w:r w:rsidRPr="00E503A1">
        <w:rPr>
          <w:rFonts w:cstheme="minorHAnsi"/>
          <w:lang w:val="it-IT"/>
        </w:rPr>
        <w:t>and additional adults. In addition, submitting the expected date of arrival and departure as well as the type of transport</w:t>
      </w:r>
      <w:r>
        <w:rPr>
          <w:rFonts w:cstheme="minorHAnsi"/>
          <w:lang w:val="it-IT"/>
        </w:rPr>
        <w:t xml:space="preserve"> </w:t>
      </w:r>
      <w:r w:rsidRPr="00E503A1">
        <w:rPr>
          <w:rFonts w:cstheme="minorHAnsi"/>
          <w:lang w:val="it-IT"/>
        </w:rPr>
        <w:t>will be required. The Deposit payment shall be based on the number of participants in Phase 2 registration.</w:t>
      </w:r>
      <w:r>
        <w:rPr>
          <w:rFonts w:cstheme="minorHAnsi"/>
          <w:lang w:val="it-IT"/>
        </w:rPr>
        <w:t xml:space="preserve"> </w:t>
      </w:r>
      <w:r w:rsidRPr="00E503A1">
        <w:rPr>
          <w:rFonts w:cstheme="minorHAnsi"/>
          <w:lang w:val="it-IT"/>
        </w:rPr>
        <w:t>All School Sport Entities are expected to pay the deposit for all participants by the</w:t>
      </w:r>
      <w:r>
        <w:rPr>
          <w:rFonts w:cstheme="minorHAnsi"/>
          <w:lang w:val="it-IT"/>
        </w:rPr>
        <w:t xml:space="preserve"> </w:t>
      </w:r>
      <w:r w:rsidR="00161FA5" w:rsidRPr="001B7B48">
        <w:rPr>
          <w:rFonts w:cstheme="minorHAnsi"/>
          <w:b/>
          <w:bCs/>
          <w:highlight w:val="yellow"/>
          <w:lang w:val="it-IT"/>
        </w:rPr>
        <w:t>February 1</w:t>
      </w:r>
      <w:r w:rsidRPr="001B7B48">
        <w:rPr>
          <w:rFonts w:cstheme="minorHAnsi"/>
          <w:b/>
          <w:bCs/>
          <w:highlight w:val="yellow"/>
          <w:lang w:val="it-IT"/>
        </w:rPr>
        <w:t>, 202</w:t>
      </w:r>
      <w:r w:rsidR="00161FA5" w:rsidRPr="001B7B48">
        <w:rPr>
          <w:rFonts w:cstheme="minorHAnsi"/>
          <w:b/>
          <w:bCs/>
          <w:highlight w:val="yellow"/>
          <w:lang w:val="it-IT"/>
        </w:rPr>
        <w:t>1</w:t>
      </w:r>
      <w:r w:rsidRPr="001B7B48">
        <w:rPr>
          <w:rFonts w:cstheme="minorHAnsi"/>
          <w:b/>
          <w:bCs/>
          <w:highlight w:val="yellow"/>
          <w:lang w:val="it-IT"/>
        </w:rPr>
        <w:t>.</w:t>
      </w:r>
      <w:r>
        <w:rPr>
          <w:rFonts w:cstheme="minorHAnsi"/>
          <w:lang w:val="it-IT"/>
        </w:rPr>
        <w:t xml:space="preserve"> </w:t>
      </w:r>
    </w:p>
    <w:p w14:paraId="7151E180" w14:textId="77777777" w:rsidR="00207F94" w:rsidRDefault="00207F94" w:rsidP="00E503A1">
      <w:pPr>
        <w:autoSpaceDE w:val="0"/>
        <w:autoSpaceDN w:val="0"/>
        <w:adjustRightInd w:val="0"/>
        <w:spacing w:after="0" w:line="240" w:lineRule="auto"/>
        <w:jc w:val="both"/>
        <w:rPr>
          <w:rFonts w:cstheme="minorHAnsi"/>
          <w:b/>
          <w:bCs/>
          <w:lang w:val="it-IT"/>
        </w:rPr>
      </w:pPr>
    </w:p>
    <w:p w14:paraId="6391E166" w14:textId="2415BF20" w:rsidR="00304D4D" w:rsidRPr="00304D4D" w:rsidRDefault="00E503A1" w:rsidP="00E503A1">
      <w:pPr>
        <w:autoSpaceDE w:val="0"/>
        <w:autoSpaceDN w:val="0"/>
        <w:adjustRightInd w:val="0"/>
        <w:spacing w:after="0" w:line="240" w:lineRule="auto"/>
        <w:jc w:val="both"/>
        <w:rPr>
          <w:rFonts w:cstheme="minorHAnsi"/>
          <w:lang w:val="it-IT"/>
        </w:rPr>
      </w:pPr>
      <w:r w:rsidRPr="004D1B2C">
        <w:rPr>
          <w:rFonts w:cstheme="minorHAnsi"/>
          <w:b/>
          <w:bCs/>
          <w:lang w:val="it-IT"/>
        </w:rPr>
        <w:t>Phase 3</w:t>
      </w:r>
      <w:r w:rsidRPr="00E503A1">
        <w:rPr>
          <w:rFonts w:cstheme="minorHAnsi"/>
          <w:lang w:val="it-IT"/>
        </w:rPr>
        <w:t xml:space="preserve"> registration of individual participants will be allowed only after Deposit Payment Approval. During phase 3,</w:t>
      </w:r>
      <w:r>
        <w:rPr>
          <w:rFonts w:cstheme="minorHAnsi"/>
          <w:lang w:val="it-IT"/>
        </w:rPr>
        <w:t xml:space="preserve"> </w:t>
      </w:r>
      <w:r w:rsidRPr="00E503A1">
        <w:rPr>
          <w:rFonts w:cstheme="minorHAnsi"/>
          <w:lang w:val="it-IT"/>
        </w:rPr>
        <w:t>countries are expected to enter the exact detailed information for each participant (name, DoB, gender, photo, dietary</w:t>
      </w:r>
      <w:r>
        <w:rPr>
          <w:rFonts w:cstheme="minorHAnsi"/>
          <w:lang w:val="it-IT"/>
        </w:rPr>
        <w:t xml:space="preserve"> </w:t>
      </w:r>
      <w:r w:rsidRPr="00E503A1">
        <w:rPr>
          <w:rFonts w:cstheme="minorHAnsi"/>
          <w:lang w:val="it-IT"/>
        </w:rPr>
        <w:t>requirements, sport (discipline specific info) …).</w:t>
      </w:r>
      <w:r>
        <w:rPr>
          <w:rFonts w:cstheme="minorHAnsi"/>
          <w:lang w:val="it-IT"/>
        </w:rPr>
        <w:t xml:space="preserve"> </w:t>
      </w:r>
      <w:r w:rsidR="00304D4D" w:rsidRPr="00304D4D">
        <w:rPr>
          <w:rFonts w:cstheme="minorHAnsi"/>
          <w:lang w:val="it-IT"/>
        </w:rPr>
        <w:t xml:space="preserve">Phase 3 registration of individual participants will be allowed only after Deposit Payment Approval. </w:t>
      </w:r>
      <w:r w:rsidR="001115FB">
        <w:rPr>
          <w:rFonts w:cstheme="minorHAnsi"/>
          <w:lang w:val="it-IT"/>
        </w:rPr>
        <w:t>During</w:t>
      </w:r>
      <w:r w:rsidR="00304D4D" w:rsidRPr="00E503A1">
        <w:rPr>
          <w:rFonts w:cstheme="minorHAnsi"/>
          <w:lang w:val="it-IT"/>
        </w:rPr>
        <w:t xml:space="preserve"> phase 3</w:t>
      </w:r>
      <w:r w:rsidR="001115FB" w:rsidRPr="00E503A1">
        <w:rPr>
          <w:rFonts w:cstheme="minorHAnsi"/>
          <w:lang w:val="it-IT"/>
        </w:rPr>
        <w:t>,</w:t>
      </w:r>
      <w:r w:rsidR="00304D4D" w:rsidRPr="00E503A1">
        <w:rPr>
          <w:rFonts w:cstheme="minorHAnsi"/>
          <w:lang w:val="it-IT"/>
        </w:rPr>
        <w:t xml:space="preserve"> </w:t>
      </w:r>
      <w:r w:rsidR="00304D4D" w:rsidRPr="00304D4D">
        <w:rPr>
          <w:rFonts w:cstheme="minorHAnsi"/>
          <w:lang w:val="it-IT"/>
        </w:rPr>
        <w:t xml:space="preserve">countries are expected to enter the exact </w:t>
      </w:r>
      <w:r w:rsidR="00304D4D" w:rsidRPr="00E503A1">
        <w:rPr>
          <w:rFonts w:cstheme="minorHAnsi"/>
          <w:lang w:val="it-IT"/>
        </w:rPr>
        <w:t>detailed information for each participant (name, DoB, gender, photo, dietary requirements, sport (discipline specific info</w:t>
      </w:r>
      <w:r w:rsidR="00B0244C" w:rsidRPr="00E503A1">
        <w:rPr>
          <w:rFonts w:cstheme="minorHAnsi"/>
          <w:lang w:val="it-IT"/>
        </w:rPr>
        <w:t>)..</w:t>
      </w:r>
      <w:r w:rsidR="00304D4D" w:rsidRPr="00E503A1">
        <w:rPr>
          <w:rFonts w:cstheme="minorHAnsi"/>
          <w:lang w:val="it-IT"/>
        </w:rPr>
        <w:t>)</w:t>
      </w:r>
      <w:r w:rsidR="00304D4D" w:rsidRPr="00304D4D">
        <w:rPr>
          <w:rFonts w:cstheme="minorHAnsi"/>
          <w:lang w:val="it-IT"/>
        </w:rPr>
        <w:t xml:space="preserve">. </w:t>
      </w:r>
    </w:p>
    <w:p w14:paraId="6E8A34F7" w14:textId="1C1A8680" w:rsidR="00D95474" w:rsidRPr="00740578" w:rsidRDefault="00D95474" w:rsidP="00740578">
      <w:pPr>
        <w:pStyle w:val="Heading1"/>
        <w:ind w:left="720"/>
      </w:pPr>
      <w:bookmarkStart w:id="76" w:name="_Toc27557438"/>
      <w:bookmarkStart w:id="77" w:name="_Toc27558147"/>
      <w:bookmarkStart w:id="78" w:name="_Toc51679747"/>
      <w:bookmarkEnd w:id="72"/>
      <w:bookmarkEnd w:id="73"/>
      <w:r>
        <w:t xml:space="preserve">Summary of the </w:t>
      </w:r>
      <w:r w:rsidRPr="00F36A90">
        <w:t>DEADLINES</w:t>
      </w:r>
      <w:bookmarkEnd w:id="76"/>
      <w:bookmarkEnd w:id="77"/>
      <w:bookmarkEnd w:id="78"/>
    </w:p>
    <w:p w14:paraId="471ED726" w14:textId="77777777" w:rsidR="00D95474" w:rsidRPr="00935ECC" w:rsidRDefault="00D95474" w:rsidP="00D95474">
      <w:pPr>
        <w:rPr>
          <w:lang w:val="it-IT"/>
        </w:rPr>
      </w:pPr>
      <w:bookmarkStart w:id="79" w:name="_Toc20670143"/>
      <w:bookmarkStart w:id="80" w:name="_Toc27557439"/>
      <w:bookmarkStart w:id="81" w:name="_Hlk27736573"/>
      <w:r w:rsidRPr="00935ECC">
        <w:rPr>
          <w:lang w:val="it-IT"/>
        </w:rPr>
        <w:t>Registration deadlines</w:t>
      </w:r>
      <w:bookmarkEnd w:id="79"/>
      <w:bookmarkEnd w:id="80"/>
    </w:p>
    <w:tbl>
      <w:tblPr>
        <w:tblStyle w:val="TableGrid"/>
        <w:tblW w:w="9493" w:type="dxa"/>
        <w:tblLook w:val="04A0" w:firstRow="1" w:lastRow="0" w:firstColumn="1" w:lastColumn="0" w:noHBand="0" w:noVBand="1"/>
      </w:tblPr>
      <w:tblGrid>
        <w:gridCol w:w="4508"/>
        <w:gridCol w:w="4985"/>
      </w:tblGrid>
      <w:tr w:rsidR="00D95474" w:rsidRPr="00161FA5" w14:paraId="4877B7BD" w14:textId="77777777" w:rsidTr="00C136C1">
        <w:tc>
          <w:tcPr>
            <w:tcW w:w="4508" w:type="dxa"/>
          </w:tcPr>
          <w:p w14:paraId="0530AA8B" w14:textId="516DEACE" w:rsidR="00D95474" w:rsidRPr="00161FA5" w:rsidRDefault="00EC6E44" w:rsidP="00C136C1">
            <w:pPr>
              <w:rPr>
                <w:rFonts w:cstheme="minorHAnsi"/>
                <w:highlight w:val="yellow"/>
                <w:lang w:val="it-IT"/>
              </w:rPr>
            </w:pPr>
            <w:r>
              <w:rPr>
                <w:rFonts w:cstheme="minorHAnsi"/>
                <w:highlight w:val="yellow"/>
                <w:lang w:val="it-IT"/>
              </w:rPr>
              <w:t>October</w:t>
            </w:r>
            <w:r w:rsidR="00D95474" w:rsidRPr="00161FA5">
              <w:rPr>
                <w:rFonts w:cstheme="minorHAnsi"/>
                <w:highlight w:val="yellow"/>
                <w:lang w:val="it-IT"/>
              </w:rPr>
              <w:t xml:space="preserve"> </w:t>
            </w:r>
            <w:r>
              <w:rPr>
                <w:rFonts w:cstheme="minorHAnsi"/>
                <w:highlight w:val="yellow"/>
                <w:lang w:val="it-IT"/>
              </w:rPr>
              <w:t>15</w:t>
            </w:r>
            <w:r w:rsidR="00D95474" w:rsidRPr="00161FA5">
              <w:rPr>
                <w:rFonts w:cstheme="minorHAnsi"/>
                <w:highlight w:val="yellow"/>
                <w:lang w:val="it-IT"/>
              </w:rPr>
              <w:t>, 20</w:t>
            </w:r>
            <w:r w:rsidR="0068799C" w:rsidRPr="00161FA5">
              <w:rPr>
                <w:rFonts w:cstheme="minorHAnsi"/>
                <w:highlight w:val="yellow"/>
                <w:lang w:val="it-IT"/>
              </w:rPr>
              <w:t>20</w:t>
            </w:r>
          </w:p>
        </w:tc>
        <w:tc>
          <w:tcPr>
            <w:tcW w:w="4985" w:type="dxa"/>
          </w:tcPr>
          <w:p w14:paraId="370B52E4" w14:textId="77777777" w:rsidR="00D95474" w:rsidRPr="00161FA5" w:rsidRDefault="00D95474" w:rsidP="00C136C1">
            <w:pPr>
              <w:rPr>
                <w:rFonts w:cstheme="minorHAnsi"/>
                <w:highlight w:val="yellow"/>
                <w:lang w:val="it-IT"/>
              </w:rPr>
            </w:pPr>
            <w:r w:rsidRPr="00161FA5">
              <w:rPr>
                <w:rFonts w:cstheme="minorHAnsi"/>
                <w:highlight w:val="yellow"/>
                <w:lang w:val="it-IT"/>
              </w:rPr>
              <w:t>Opening of registration phase 1</w:t>
            </w:r>
          </w:p>
        </w:tc>
      </w:tr>
      <w:tr w:rsidR="00D95474" w:rsidRPr="00161FA5" w14:paraId="1B7A77AF" w14:textId="77777777" w:rsidTr="00C136C1">
        <w:tc>
          <w:tcPr>
            <w:tcW w:w="4508" w:type="dxa"/>
          </w:tcPr>
          <w:p w14:paraId="44E96664" w14:textId="22002DA6" w:rsidR="00D95474" w:rsidRPr="00161FA5" w:rsidRDefault="00D95474" w:rsidP="00C136C1">
            <w:pPr>
              <w:rPr>
                <w:rFonts w:cstheme="minorHAnsi"/>
                <w:highlight w:val="yellow"/>
                <w:lang w:val="hr-HR"/>
              </w:rPr>
            </w:pPr>
            <w:r w:rsidRPr="00161FA5">
              <w:rPr>
                <w:rFonts w:cstheme="minorHAnsi"/>
                <w:highlight w:val="yellow"/>
              </w:rPr>
              <w:t>January</w:t>
            </w:r>
            <w:r w:rsidR="00AD048F" w:rsidRPr="00161FA5">
              <w:rPr>
                <w:rFonts w:cstheme="minorHAnsi"/>
                <w:highlight w:val="yellow"/>
                <w:lang w:val="hr-HR"/>
              </w:rPr>
              <w:t xml:space="preserve"> </w:t>
            </w:r>
            <w:r w:rsidR="00161FA5" w:rsidRPr="00161FA5">
              <w:rPr>
                <w:rFonts w:cstheme="minorHAnsi"/>
                <w:highlight w:val="yellow"/>
                <w:lang w:val="hr-HR"/>
              </w:rPr>
              <w:t>30</w:t>
            </w:r>
            <w:r w:rsidR="00B0244C" w:rsidRPr="00161FA5">
              <w:rPr>
                <w:rFonts w:cstheme="minorHAnsi"/>
                <w:highlight w:val="yellow"/>
                <w:lang w:val="hr-HR"/>
              </w:rPr>
              <w:t xml:space="preserve">, </w:t>
            </w:r>
            <w:r w:rsidR="00B0244C" w:rsidRPr="00161FA5">
              <w:rPr>
                <w:rFonts w:cstheme="minorHAnsi"/>
                <w:highlight w:val="yellow"/>
              </w:rPr>
              <w:t>202</w:t>
            </w:r>
            <w:r w:rsidR="0068799C" w:rsidRPr="00161FA5">
              <w:rPr>
                <w:rFonts w:cstheme="minorHAnsi"/>
                <w:highlight w:val="yellow"/>
                <w:lang w:val="hr-HR"/>
              </w:rPr>
              <w:t>1</w:t>
            </w:r>
          </w:p>
        </w:tc>
        <w:tc>
          <w:tcPr>
            <w:tcW w:w="4985" w:type="dxa"/>
          </w:tcPr>
          <w:p w14:paraId="4909E3F1" w14:textId="77777777" w:rsidR="00D95474" w:rsidRPr="00161FA5" w:rsidRDefault="00D95474" w:rsidP="00C136C1">
            <w:pPr>
              <w:rPr>
                <w:rFonts w:cstheme="minorHAnsi"/>
                <w:highlight w:val="yellow"/>
                <w:lang w:val="it-IT"/>
              </w:rPr>
            </w:pPr>
            <w:r w:rsidRPr="00161FA5">
              <w:rPr>
                <w:rFonts w:cstheme="minorHAnsi"/>
                <w:highlight w:val="yellow"/>
              </w:rPr>
              <w:t>O</w:t>
            </w:r>
            <w:r w:rsidRPr="00161FA5">
              <w:rPr>
                <w:rFonts w:cstheme="minorHAnsi"/>
                <w:highlight w:val="yellow"/>
                <w:lang w:val="it-IT"/>
              </w:rPr>
              <w:t>pening of registration phase 2</w:t>
            </w:r>
          </w:p>
        </w:tc>
      </w:tr>
      <w:tr w:rsidR="00D95474" w:rsidRPr="00161FA5" w14:paraId="4B325CB2" w14:textId="77777777" w:rsidTr="00C136C1">
        <w:tc>
          <w:tcPr>
            <w:tcW w:w="4508" w:type="dxa"/>
          </w:tcPr>
          <w:p w14:paraId="444E33F7" w14:textId="4A074B14" w:rsidR="00D95474" w:rsidRPr="00161FA5" w:rsidRDefault="0068799C" w:rsidP="00C136C1">
            <w:pPr>
              <w:rPr>
                <w:rFonts w:cstheme="minorHAnsi"/>
                <w:highlight w:val="yellow"/>
                <w:lang w:val="it-IT"/>
              </w:rPr>
            </w:pPr>
            <w:r w:rsidRPr="00161FA5">
              <w:rPr>
                <w:rFonts w:cstheme="minorHAnsi"/>
                <w:highlight w:val="yellow"/>
                <w:lang w:val="hr-HR"/>
              </w:rPr>
              <w:t>March</w:t>
            </w:r>
            <w:r w:rsidR="00AD048F" w:rsidRPr="00161FA5">
              <w:rPr>
                <w:rFonts w:cstheme="minorHAnsi"/>
                <w:highlight w:val="yellow"/>
                <w:lang w:val="hr-HR"/>
              </w:rPr>
              <w:t xml:space="preserve"> 15</w:t>
            </w:r>
            <w:r w:rsidR="00D95474" w:rsidRPr="00161FA5">
              <w:rPr>
                <w:rFonts w:cstheme="minorHAnsi"/>
                <w:highlight w:val="yellow"/>
                <w:lang w:val="it-IT"/>
              </w:rPr>
              <w:t>, 202</w:t>
            </w:r>
            <w:r w:rsidRPr="00161FA5">
              <w:rPr>
                <w:rFonts w:cstheme="minorHAnsi"/>
                <w:highlight w:val="yellow"/>
                <w:lang w:val="it-IT"/>
              </w:rPr>
              <w:t>1</w:t>
            </w:r>
          </w:p>
        </w:tc>
        <w:tc>
          <w:tcPr>
            <w:tcW w:w="4985" w:type="dxa"/>
          </w:tcPr>
          <w:p w14:paraId="072C57D6" w14:textId="74EE99F1" w:rsidR="00D95474" w:rsidRPr="00161FA5" w:rsidRDefault="00D95474" w:rsidP="00C136C1">
            <w:pPr>
              <w:rPr>
                <w:rFonts w:cstheme="minorHAnsi"/>
                <w:highlight w:val="yellow"/>
              </w:rPr>
            </w:pPr>
            <w:r w:rsidRPr="00161FA5">
              <w:rPr>
                <w:rFonts w:cstheme="minorHAnsi"/>
                <w:highlight w:val="yellow"/>
                <w:lang w:val="it-IT"/>
              </w:rPr>
              <w:t>Closing of registration phase</w:t>
            </w:r>
            <w:r w:rsidR="00AD048F" w:rsidRPr="00161FA5">
              <w:rPr>
                <w:rFonts w:cstheme="minorHAnsi"/>
                <w:highlight w:val="yellow"/>
                <w:lang w:val="it-IT"/>
              </w:rPr>
              <w:t xml:space="preserve"> 1 and</w:t>
            </w:r>
            <w:r w:rsidRPr="00161FA5">
              <w:rPr>
                <w:rFonts w:cstheme="minorHAnsi"/>
                <w:highlight w:val="yellow"/>
                <w:lang w:val="it-IT"/>
              </w:rPr>
              <w:t xml:space="preserve"> 2</w:t>
            </w:r>
          </w:p>
        </w:tc>
      </w:tr>
      <w:tr w:rsidR="00D95474" w:rsidRPr="00161FA5" w14:paraId="7C7A2329" w14:textId="77777777" w:rsidTr="00C136C1">
        <w:tc>
          <w:tcPr>
            <w:tcW w:w="4508" w:type="dxa"/>
          </w:tcPr>
          <w:p w14:paraId="661AFC18" w14:textId="4705FEFA" w:rsidR="00D95474" w:rsidRPr="00161FA5" w:rsidRDefault="0068799C" w:rsidP="00C136C1">
            <w:pPr>
              <w:rPr>
                <w:rFonts w:cstheme="minorHAnsi"/>
                <w:highlight w:val="yellow"/>
                <w:lang w:val="hr-HR"/>
              </w:rPr>
            </w:pPr>
            <w:r w:rsidRPr="00161FA5">
              <w:rPr>
                <w:rFonts w:cstheme="minorHAnsi"/>
                <w:highlight w:val="yellow"/>
                <w:lang w:val="hr-HR"/>
              </w:rPr>
              <w:t>March 16</w:t>
            </w:r>
            <w:r w:rsidR="00B0244C" w:rsidRPr="00161FA5">
              <w:rPr>
                <w:rFonts w:cstheme="minorHAnsi"/>
                <w:highlight w:val="yellow"/>
                <w:lang w:val="hr-HR"/>
              </w:rPr>
              <w:t xml:space="preserve">, </w:t>
            </w:r>
            <w:r w:rsidR="00B0244C" w:rsidRPr="00161FA5">
              <w:rPr>
                <w:rFonts w:cstheme="minorHAnsi"/>
                <w:highlight w:val="yellow"/>
              </w:rPr>
              <w:t>202</w:t>
            </w:r>
            <w:r w:rsidRPr="00161FA5">
              <w:rPr>
                <w:rFonts w:cstheme="minorHAnsi"/>
                <w:highlight w:val="yellow"/>
                <w:lang w:val="hr-HR"/>
              </w:rPr>
              <w:t>1</w:t>
            </w:r>
          </w:p>
        </w:tc>
        <w:tc>
          <w:tcPr>
            <w:tcW w:w="4985" w:type="dxa"/>
          </w:tcPr>
          <w:p w14:paraId="3445FFFC" w14:textId="77777777" w:rsidR="00D95474" w:rsidRPr="00161FA5" w:rsidRDefault="00D95474" w:rsidP="00C136C1">
            <w:pPr>
              <w:rPr>
                <w:rFonts w:cstheme="minorHAnsi"/>
                <w:highlight w:val="yellow"/>
                <w:lang w:val="it-IT"/>
              </w:rPr>
            </w:pPr>
            <w:r w:rsidRPr="00161FA5">
              <w:rPr>
                <w:rFonts w:cstheme="minorHAnsi"/>
                <w:highlight w:val="yellow"/>
                <w:lang w:val="it-IT"/>
              </w:rPr>
              <w:t>Opening of registration phase 3</w:t>
            </w:r>
          </w:p>
        </w:tc>
      </w:tr>
      <w:tr w:rsidR="00D95474" w:rsidRPr="00935ECC" w14:paraId="7634A687" w14:textId="77777777" w:rsidTr="00C136C1">
        <w:tc>
          <w:tcPr>
            <w:tcW w:w="4508" w:type="dxa"/>
          </w:tcPr>
          <w:p w14:paraId="74A3DA12" w14:textId="68DFB978" w:rsidR="00D95474" w:rsidRPr="00161FA5" w:rsidRDefault="00161FA5" w:rsidP="00C136C1">
            <w:pPr>
              <w:rPr>
                <w:rFonts w:cstheme="minorHAnsi"/>
                <w:b/>
                <w:bCs/>
                <w:highlight w:val="yellow"/>
                <w:lang w:val="hr-HR"/>
              </w:rPr>
            </w:pPr>
            <w:r>
              <w:rPr>
                <w:rFonts w:cstheme="minorHAnsi"/>
                <w:highlight w:val="yellow"/>
                <w:lang w:val="hr-HR"/>
              </w:rPr>
              <w:t>May 26</w:t>
            </w:r>
            <w:r w:rsidR="0068799C" w:rsidRPr="00161FA5">
              <w:rPr>
                <w:rFonts w:cstheme="minorHAnsi"/>
                <w:highlight w:val="yellow"/>
                <w:lang w:val="hr-HR"/>
              </w:rPr>
              <w:t xml:space="preserve">, </w:t>
            </w:r>
            <w:r w:rsidR="00D95474" w:rsidRPr="00161FA5">
              <w:rPr>
                <w:rFonts w:cstheme="minorHAnsi"/>
                <w:highlight w:val="yellow"/>
              </w:rPr>
              <w:t>202</w:t>
            </w:r>
            <w:r w:rsidR="0068799C" w:rsidRPr="00161FA5">
              <w:rPr>
                <w:rFonts w:cstheme="minorHAnsi"/>
                <w:highlight w:val="yellow"/>
                <w:lang w:val="hr-HR"/>
              </w:rPr>
              <w:t>1</w:t>
            </w:r>
          </w:p>
        </w:tc>
        <w:tc>
          <w:tcPr>
            <w:tcW w:w="4985" w:type="dxa"/>
          </w:tcPr>
          <w:p w14:paraId="4CF1E03F" w14:textId="77777777" w:rsidR="00D95474" w:rsidRPr="00161FA5" w:rsidRDefault="00D95474" w:rsidP="00C136C1">
            <w:pPr>
              <w:rPr>
                <w:rFonts w:cstheme="minorHAnsi"/>
                <w:b/>
                <w:bCs/>
                <w:highlight w:val="yellow"/>
                <w:lang w:val="it-IT"/>
              </w:rPr>
            </w:pPr>
            <w:r w:rsidRPr="00161FA5">
              <w:rPr>
                <w:rFonts w:cstheme="minorHAnsi"/>
                <w:highlight w:val="yellow"/>
                <w:lang w:val="it-IT"/>
              </w:rPr>
              <w:t>Closing of registration phase 3</w:t>
            </w:r>
          </w:p>
        </w:tc>
      </w:tr>
    </w:tbl>
    <w:p w14:paraId="5CE57A7C" w14:textId="77777777" w:rsidR="00D95474" w:rsidRDefault="00D95474" w:rsidP="00D95474">
      <w:pPr>
        <w:rPr>
          <w:rFonts w:cstheme="minorHAnsi"/>
          <w:lang w:val="en-US"/>
        </w:rPr>
      </w:pPr>
    </w:p>
    <w:tbl>
      <w:tblPr>
        <w:tblStyle w:val="TableGrid"/>
        <w:tblW w:w="9493" w:type="dxa"/>
        <w:tblLook w:val="04A0" w:firstRow="1" w:lastRow="0" w:firstColumn="1" w:lastColumn="0" w:noHBand="0" w:noVBand="1"/>
      </w:tblPr>
      <w:tblGrid>
        <w:gridCol w:w="4508"/>
        <w:gridCol w:w="4985"/>
      </w:tblGrid>
      <w:tr w:rsidR="00161FA5" w:rsidRPr="00935ECC" w14:paraId="5FA23DAA" w14:textId="77777777" w:rsidTr="00C136C1">
        <w:tc>
          <w:tcPr>
            <w:tcW w:w="4508" w:type="dxa"/>
          </w:tcPr>
          <w:p w14:paraId="6A98C12F" w14:textId="2DB79494" w:rsidR="00161FA5" w:rsidRPr="00935ECC" w:rsidRDefault="00161FA5" w:rsidP="00161FA5">
            <w:pPr>
              <w:rPr>
                <w:rFonts w:cstheme="minorHAnsi"/>
                <w:lang w:val="it-IT"/>
              </w:rPr>
            </w:pPr>
            <w:r w:rsidRPr="00161FA5">
              <w:rPr>
                <w:rFonts w:cstheme="minorHAnsi"/>
                <w:b/>
                <w:bCs/>
                <w:highlight w:val="yellow"/>
                <w:lang w:val="it-IT"/>
              </w:rPr>
              <w:t>February 1, 2021</w:t>
            </w:r>
          </w:p>
        </w:tc>
        <w:tc>
          <w:tcPr>
            <w:tcW w:w="4985" w:type="dxa"/>
          </w:tcPr>
          <w:p w14:paraId="013815A0" w14:textId="023AD766" w:rsidR="00161FA5" w:rsidRPr="00935ECC" w:rsidRDefault="00161FA5" w:rsidP="00161FA5">
            <w:pPr>
              <w:rPr>
                <w:rFonts w:cstheme="minorHAnsi"/>
                <w:lang w:val="it-IT"/>
              </w:rPr>
            </w:pPr>
            <w:r w:rsidRPr="00161FA5">
              <w:rPr>
                <w:rFonts w:cstheme="minorHAnsi"/>
                <w:highlight w:val="yellow"/>
                <w:lang w:val="hr-HR"/>
              </w:rPr>
              <w:t>Payment of the deposit</w:t>
            </w:r>
          </w:p>
        </w:tc>
      </w:tr>
      <w:bookmarkEnd w:id="81"/>
    </w:tbl>
    <w:p w14:paraId="6E2498D8" w14:textId="77777777" w:rsidR="00D95474" w:rsidRPr="00935ECC" w:rsidRDefault="00D95474" w:rsidP="00D95474">
      <w:pPr>
        <w:rPr>
          <w:rFonts w:cstheme="minorHAnsi"/>
          <w:lang w:val="it-IT"/>
        </w:rPr>
      </w:pPr>
    </w:p>
    <w:p w14:paraId="0B7AA317" w14:textId="77777777" w:rsidR="003D5C0A" w:rsidRDefault="003D5C0A" w:rsidP="003D5C0A">
      <w:pPr>
        <w:pStyle w:val="Heading2"/>
      </w:pPr>
      <w:bookmarkStart w:id="82" w:name="_Toc51679748"/>
      <w:r>
        <w:t>Financial Conditions:</w:t>
      </w:r>
      <w:bookmarkEnd w:id="82"/>
      <w:r>
        <w:t xml:space="preserve"> </w:t>
      </w:r>
    </w:p>
    <w:p w14:paraId="7ACF6ED0" w14:textId="77777777" w:rsidR="003D5C0A" w:rsidRDefault="003D5C0A" w:rsidP="003D5C0A">
      <w:pPr>
        <w:autoSpaceDE w:val="0"/>
        <w:autoSpaceDN w:val="0"/>
        <w:adjustRightInd w:val="0"/>
        <w:spacing w:after="0" w:line="240" w:lineRule="auto"/>
        <w:rPr>
          <w:rFonts w:cstheme="minorHAnsi"/>
          <w:sz w:val="20"/>
          <w:szCs w:val="20"/>
        </w:rPr>
      </w:pPr>
    </w:p>
    <w:p w14:paraId="55AE552A" w14:textId="77777777" w:rsidR="0068799C" w:rsidRPr="0068799C" w:rsidRDefault="0068799C" w:rsidP="007D47C6">
      <w:pPr>
        <w:keepNext/>
        <w:keepLines/>
        <w:numPr>
          <w:ilvl w:val="1"/>
          <w:numId w:val="31"/>
        </w:numPr>
        <w:spacing w:before="40" w:after="0"/>
        <w:outlineLvl w:val="2"/>
        <w:rPr>
          <w:rFonts w:asciiTheme="majorHAnsi" w:eastAsiaTheme="majorEastAsia" w:hAnsiTheme="majorHAnsi" w:cstheme="majorBidi"/>
          <w:color w:val="1F3763" w:themeColor="accent1" w:themeShade="7F"/>
          <w:sz w:val="24"/>
          <w:szCs w:val="24"/>
          <w:lang w:val="it-IT"/>
        </w:rPr>
      </w:pPr>
      <w:bookmarkStart w:id="83" w:name="_Toc42598208"/>
      <w:bookmarkStart w:id="84" w:name="_Toc51679749"/>
      <w:r w:rsidRPr="0068799C">
        <w:rPr>
          <w:rFonts w:asciiTheme="majorHAnsi" w:eastAsiaTheme="majorEastAsia" w:hAnsiTheme="majorHAnsi" w:cstheme="majorBidi"/>
          <w:color w:val="1F3763" w:themeColor="accent1" w:themeShade="7F"/>
          <w:sz w:val="24"/>
          <w:szCs w:val="24"/>
          <w:lang w:val="it-IT"/>
        </w:rPr>
        <w:t>Participation</w:t>
      </w:r>
      <w:bookmarkEnd w:id="83"/>
      <w:bookmarkEnd w:id="84"/>
    </w:p>
    <w:p w14:paraId="1C060FD7" w14:textId="77777777" w:rsidR="0068799C" w:rsidRPr="0068799C" w:rsidRDefault="0068799C" w:rsidP="0068799C">
      <w:pPr>
        <w:rPr>
          <w:rFonts w:eastAsiaTheme="minorHAnsi"/>
          <w:lang w:val="it-IT"/>
        </w:rPr>
      </w:pPr>
      <w:r w:rsidRPr="0068799C">
        <w:rPr>
          <w:rFonts w:eastAsiaTheme="minorHAnsi"/>
          <w:lang w:val="it-IT"/>
        </w:rPr>
        <w:t>In accordance with the rules laid down by ISF, the payment to be made to the organisers of the event will follow the rates indicated in the table below. All rates are per night.</w:t>
      </w:r>
    </w:p>
    <w:tbl>
      <w:tblPr>
        <w:tblStyle w:val="TableGrid1"/>
        <w:tblW w:w="0" w:type="auto"/>
        <w:jc w:val="center"/>
        <w:tblLook w:val="04A0" w:firstRow="1" w:lastRow="0" w:firstColumn="1" w:lastColumn="0" w:noHBand="0" w:noVBand="1"/>
      </w:tblPr>
      <w:tblGrid>
        <w:gridCol w:w="3005"/>
        <w:gridCol w:w="959"/>
        <w:gridCol w:w="3006"/>
      </w:tblGrid>
      <w:tr w:rsidR="0068799C" w:rsidRPr="0068799C" w14:paraId="7300B613" w14:textId="77777777" w:rsidTr="0051092D">
        <w:trPr>
          <w:jc w:val="center"/>
        </w:trPr>
        <w:tc>
          <w:tcPr>
            <w:tcW w:w="3005" w:type="dxa"/>
          </w:tcPr>
          <w:p w14:paraId="2F9A6DF1" w14:textId="77777777" w:rsidR="0068799C" w:rsidRPr="0068799C" w:rsidRDefault="0068799C" w:rsidP="0068799C">
            <w:pPr>
              <w:rPr>
                <w:lang w:val="it-IT"/>
              </w:rPr>
            </w:pPr>
            <w:r w:rsidRPr="0068799C">
              <w:rPr>
                <w:lang w:val="it-IT"/>
              </w:rPr>
              <w:t>Role</w:t>
            </w:r>
          </w:p>
        </w:tc>
        <w:tc>
          <w:tcPr>
            <w:tcW w:w="959" w:type="dxa"/>
          </w:tcPr>
          <w:p w14:paraId="5278914A" w14:textId="77777777" w:rsidR="0068799C" w:rsidRPr="0068799C" w:rsidRDefault="0068799C" w:rsidP="0068799C">
            <w:pPr>
              <w:rPr>
                <w:lang w:val="it-IT"/>
              </w:rPr>
            </w:pPr>
            <w:r w:rsidRPr="0068799C">
              <w:rPr>
                <w:lang w:val="it-IT"/>
              </w:rPr>
              <w:t>Fee</w:t>
            </w:r>
          </w:p>
        </w:tc>
        <w:tc>
          <w:tcPr>
            <w:tcW w:w="3006" w:type="dxa"/>
          </w:tcPr>
          <w:p w14:paraId="766A9C72" w14:textId="77777777" w:rsidR="0068799C" w:rsidRPr="0068799C" w:rsidRDefault="0068799C" w:rsidP="0068799C">
            <w:pPr>
              <w:rPr>
                <w:lang w:val="it-IT"/>
              </w:rPr>
            </w:pPr>
            <w:r w:rsidRPr="0068799C">
              <w:rPr>
                <w:lang w:val="it-IT"/>
              </w:rPr>
              <w:t>Type of room</w:t>
            </w:r>
          </w:p>
        </w:tc>
      </w:tr>
      <w:tr w:rsidR="0068799C" w:rsidRPr="0068799C" w14:paraId="196CFDD5" w14:textId="77777777" w:rsidTr="0051092D">
        <w:trPr>
          <w:jc w:val="center"/>
        </w:trPr>
        <w:tc>
          <w:tcPr>
            <w:tcW w:w="3005" w:type="dxa"/>
          </w:tcPr>
          <w:p w14:paraId="7D55F00F" w14:textId="77777777" w:rsidR="0068799C" w:rsidRPr="0068799C" w:rsidRDefault="0068799C" w:rsidP="0068799C">
            <w:pPr>
              <w:rPr>
                <w:lang w:val="it-IT"/>
              </w:rPr>
            </w:pPr>
            <w:r w:rsidRPr="0068799C">
              <w:rPr>
                <w:lang w:val="it-IT"/>
              </w:rPr>
              <w:t>Head of Delegation</w:t>
            </w:r>
          </w:p>
        </w:tc>
        <w:tc>
          <w:tcPr>
            <w:tcW w:w="959" w:type="dxa"/>
          </w:tcPr>
          <w:p w14:paraId="64E764B6" w14:textId="77777777" w:rsidR="0068799C" w:rsidRPr="0068799C" w:rsidRDefault="0068799C" w:rsidP="0068799C">
            <w:pPr>
              <w:rPr>
                <w:lang w:val="it-IT"/>
              </w:rPr>
            </w:pPr>
            <w:r w:rsidRPr="0068799C">
              <w:rPr>
                <w:lang w:val="it-IT"/>
              </w:rPr>
              <w:t>50€</w:t>
            </w:r>
          </w:p>
        </w:tc>
        <w:tc>
          <w:tcPr>
            <w:tcW w:w="3006" w:type="dxa"/>
          </w:tcPr>
          <w:p w14:paraId="1C0F7E4D" w14:textId="77777777" w:rsidR="0068799C" w:rsidRPr="0068799C" w:rsidRDefault="0068799C" w:rsidP="0068799C">
            <w:pPr>
              <w:rPr>
                <w:lang w:val="it-IT"/>
              </w:rPr>
            </w:pPr>
            <w:r w:rsidRPr="0068799C">
              <w:rPr>
                <w:lang w:val="it-IT"/>
              </w:rPr>
              <w:t>Single occupancy</w:t>
            </w:r>
          </w:p>
        </w:tc>
      </w:tr>
      <w:tr w:rsidR="0068799C" w:rsidRPr="0068799C" w14:paraId="462958BD" w14:textId="77777777" w:rsidTr="0051092D">
        <w:trPr>
          <w:jc w:val="center"/>
        </w:trPr>
        <w:tc>
          <w:tcPr>
            <w:tcW w:w="3005" w:type="dxa"/>
          </w:tcPr>
          <w:p w14:paraId="216BA0C7" w14:textId="7735A33E" w:rsidR="0068799C" w:rsidRPr="0068799C" w:rsidRDefault="0068799C" w:rsidP="0068799C">
            <w:pPr>
              <w:rPr>
                <w:lang w:val="it-IT"/>
              </w:rPr>
            </w:pPr>
            <w:r>
              <w:rPr>
                <w:lang w:val="it-IT"/>
              </w:rPr>
              <w:t xml:space="preserve">Deputy </w:t>
            </w:r>
            <w:r w:rsidRPr="0068799C">
              <w:rPr>
                <w:lang w:val="it-IT"/>
              </w:rPr>
              <w:t>Head of Delegation</w:t>
            </w:r>
          </w:p>
        </w:tc>
        <w:tc>
          <w:tcPr>
            <w:tcW w:w="959" w:type="dxa"/>
          </w:tcPr>
          <w:p w14:paraId="3903A911" w14:textId="6D11CB49" w:rsidR="0068799C" w:rsidRPr="0068799C" w:rsidRDefault="0068799C" w:rsidP="0068799C">
            <w:pPr>
              <w:rPr>
                <w:lang w:val="it-IT"/>
              </w:rPr>
            </w:pPr>
            <w:r w:rsidRPr="0068799C">
              <w:rPr>
                <w:lang w:val="it-IT"/>
              </w:rPr>
              <w:t>50€</w:t>
            </w:r>
          </w:p>
        </w:tc>
        <w:tc>
          <w:tcPr>
            <w:tcW w:w="3006" w:type="dxa"/>
          </w:tcPr>
          <w:p w14:paraId="5C79C28C" w14:textId="5EB0A9A7" w:rsidR="0068799C" w:rsidRPr="0068799C" w:rsidRDefault="0068799C" w:rsidP="0068799C">
            <w:pPr>
              <w:rPr>
                <w:lang w:val="it-IT"/>
              </w:rPr>
            </w:pPr>
            <w:r w:rsidRPr="0068799C">
              <w:rPr>
                <w:lang w:val="it-IT"/>
              </w:rPr>
              <w:t>Single occupancy</w:t>
            </w:r>
          </w:p>
        </w:tc>
      </w:tr>
      <w:tr w:rsidR="0068799C" w:rsidRPr="0068799C" w14:paraId="3D784BE9" w14:textId="77777777" w:rsidTr="0051092D">
        <w:trPr>
          <w:jc w:val="center"/>
        </w:trPr>
        <w:tc>
          <w:tcPr>
            <w:tcW w:w="3005" w:type="dxa"/>
          </w:tcPr>
          <w:p w14:paraId="05528E27" w14:textId="77777777" w:rsidR="0068799C" w:rsidRPr="0068799C" w:rsidRDefault="0068799C" w:rsidP="0068799C">
            <w:pPr>
              <w:rPr>
                <w:lang w:val="it-IT"/>
              </w:rPr>
            </w:pPr>
            <w:r w:rsidRPr="0068799C">
              <w:rPr>
                <w:lang w:val="it-IT"/>
              </w:rPr>
              <w:t>Coach</w:t>
            </w:r>
          </w:p>
        </w:tc>
        <w:tc>
          <w:tcPr>
            <w:tcW w:w="959" w:type="dxa"/>
          </w:tcPr>
          <w:p w14:paraId="4B24235E" w14:textId="77777777" w:rsidR="0068799C" w:rsidRPr="0068799C" w:rsidRDefault="0068799C" w:rsidP="0068799C">
            <w:pPr>
              <w:rPr>
                <w:lang w:val="it-IT"/>
              </w:rPr>
            </w:pPr>
            <w:r w:rsidRPr="0068799C">
              <w:rPr>
                <w:lang w:val="it-IT"/>
              </w:rPr>
              <w:t>50€</w:t>
            </w:r>
          </w:p>
        </w:tc>
        <w:tc>
          <w:tcPr>
            <w:tcW w:w="3006" w:type="dxa"/>
          </w:tcPr>
          <w:p w14:paraId="446DA5A4" w14:textId="77777777" w:rsidR="0068799C" w:rsidRPr="0068799C" w:rsidRDefault="0068799C" w:rsidP="0068799C">
            <w:pPr>
              <w:rPr>
                <w:lang w:val="it-IT"/>
              </w:rPr>
            </w:pPr>
            <w:r w:rsidRPr="0068799C">
              <w:rPr>
                <w:lang w:val="it-IT"/>
              </w:rPr>
              <w:t>Double occupancy</w:t>
            </w:r>
          </w:p>
        </w:tc>
      </w:tr>
      <w:tr w:rsidR="0068799C" w:rsidRPr="0068799C" w14:paraId="6346A4E9" w14:textId="77777777" w:rsidTr="0051092D">
        <w:trPr>
          <w:jc w:val="center"/>
        </w:trPr>
        <w:tc>
          <w:tcPr>
            <w:tcW w:w="3005" w:type="dxa"/>
          </w:tcPr>
          <w:p w14:paraId="4B05007C" w14:textId="77777777" w:rsidR="0068799C" w:rsidRPr="0068799C" w:rsidRDefault="0068799C" w:rsidP="0068799C">
            <w:pPr>
              <w:rPr>
                <w:lang w:val="it-IT"/>
              </w:rPr>
            </w:pPr>
            <w:r w:rsidRPr="0068799C">
              <w:rPr>
                <w:lang w:val="it-IT"/>
              </w:rPr>
              <w:t>Coach</w:t>
            </w:r>
          </w:p>
        </w:tc>
        <w:tc>
          <w:tcPr>
            <w:tcW w:w="959" w:type="dxa"/>
          </w:tcPr>
          <w:p w14:paraId="19F082E5" w14:textId="77777777" w:rsidR="0068799C" w:rsidRPr="0068799C" w:rsidRDefault="0068799C" w:rsidP="0068799C">
            <w:pPr>
              <w:rPr>
                <w:lang w:val="it-IT"/>
              </w:rPr>
            </w:pPr>
            <w:r w:rsidRPr="0068799C">
              <w:rPr>
                <w:lang w:val="it-IT"/>
              </w:rPr>
              <w:t>100€</w:t>
            </w:r>
          </w:p>
        </w:tc>
        <w:tc>
          <w:tcPr>
            <w:tcW w:w="3006" w:type="dxa"/>
          </w:tcPr>
          <w:p w14:paraId="3ADA499B" w14:textId="77777777" w:rsidR="0068799C" w:rsidRPr="0068799C" w:rsidRDefault="0068799C" w:rsidP="0068799C">
            <w:pPr>
              <w:rPr>
                <w:lang w:val="it-IT"/>
              </w:rPr>
            </w:pPr>
            <w:r w:rsidRPr="0068799C">
              <w:rPr>
                <w:lang w:val="it-IT"/>
              </w:rPr>
              <w:t>Single occupancy</w:t>
            </w:r>
          </w:p>
        </w:tc>
      </w:tr>
      <w:tr w:rsidR="0068799C" w:rsidRPr="0068799C" w14:paraId="6CF9B5A7" w14:textId="77777777" w:rsidTr="0051092D">
        <w:trPr>
          <w:jc w:val="center"/>
        </w:trPr>
        <w:tc>
          <w:tcPr>
            <w:tcW w:w="3005" w:type="dxa"/>
          </w:tcPr>
          <w:p w14:paraId="2831642D" w14:textId="77777777" w:rsidR="0068799C" w:rsidRPr="0068799C" w:rsidRDefault="0068799C" w:rsidP="0068799C">
            <w:pPr>
              <w:rPr>
                <w:lang w:val="it-IT"/>
              </w:rPr>
            </w:pPr>
            <w:r w:rsidRPr="0068799C">
              <w:rPr>
                <w:lang w:val="it-IT"/>
              </w:rPr>
              <w:t xml:space="preserve">Refeere </w:t>
            </w:r>
          </w:p>
        </w:tc>
        <w:tc>
          <w:tcPr>
            <w:tcW w:w="959" w:type="dxa"/>
          </w:tcPr>
          <w:p w14:paraId="09DCCA8C" w14:textId="77777777" w:rsidR="0068799C" w:rsidRPr="0068799C" w:rsidRDefault="0068799C" w:rsidP="0068799C">
            <w:pPr>
              <w:rPr>
                <w:lang w:val="it-IT"/>
              </w:rPr>
            </w:pPr>
            <w:r w:rsidRPr="0068799C">
              <w:rPr>
                <w:lang w:val="it-IT"/>
              </w:rPr>
              <w:t>50€</w:t>
            </w:r>
          </w:p>
        </w:tc>
        <w:tc>
          <w:tcPr>
            <w:tcW w:w="3006" w:type="dxa"/>
          </w:tcPr>
          <w:p w14:paraId="7653192C" w14:textId="77777777" w:rsidR="0068799C" w:rsidRPr="0068799C" w:rsidRDefault="0068799C" w:rsidP="0068799C">
            <w:pPr>
              <w:rPr>
                <w:lang w:val="it-IT"/>
              </w:rPr>
            </w:pPr>
            <w:r w:rsidRPr="0068799C">
              <w:rPr>
                <w:lang w:val="it-IT"/>
              </w:rPr>
              <w:t>Double occupancy</w:t>
            </w:r>
          </w:p>
        </w:tc>
      </w:tr>
      <w:tr w:rsidR="0068799C" w:rsidRPr="0068799C" w14:paraId="261E7D79" w14:textId="77777777" w:rsidTr="0051092D">
        <w:trPr>
          <w:jc w:val="center"/>
        </w:trPr>
        <w:tc>
          <w:tcPr>
            <w:tcW w:w="3005" w:type="dxa"/>
          </w:tcPr>
          <w:p w14:paraId="42BAAD7F" w14:textId="77777777" w:rsidR="0068799C" w:rsidRPr="0068799C" w:rsidRDefault="0068799C" w:rsidP="0068799C">
            <w:pPr>
              <w:rPr>
                <w:lang w:val="it-IT"/>
              </w:rPr>
            </w:pPr>
            <w:r w:rsidRPr="0068799C">
              <w:rPr>
                <w:lang w:val="it-IT"/>
              </w:rPr>
              <w:t>Refeere</w:t>
            </w:r>
          </w:p>
        </w:tc>
        <w:tc>
          <w:tcPr>
            <w:tcW w:w="959" w:type="dxa"/>
          </w:tcPr>
          <w:p w14:paraId="0E9EB549" w14:textId="77777777" w:rsidR="0068799C" w:rsidRPr="0068799C" w:rsidRDefault="0068799C" w:rsidP="0068799C">
            <w:pPr>
              <w:rPr>
                <w:lang w:val="it-IT"/>
              </w:rPr>
            </w:pPr>
            <w:r w:rsidRPr="0068799C">
              <w:rPr>
                <w:lang w:val="it-IT"/>
              </w:rPr>
              <w:t>100€</w:t>
            </w:r>
          </w:p>
        </w:tc>
        <w:tc>
          <w:tcPr>
            <w:tcW w:w="3006" w:type="dxa"/>
          </w:tcPr>
          <w:p w14:paraId="799D6451" w14:textId="77777777" w:rsidR="0068799C" w:rsidRPr="0068799C" w:rsidRDefault="0068799C" w:rsidP="0068799C">
            <w:pPr>
              <w:rPr>
                <w:lang w:val="it-IT"/>
              </w:rPr>
            </w:pPr>
            <w:r w:rsidRPr="0068799C">
              <w:rPr>
                <w:lang w:val="it-IT"/>
              </w:rPr>
              <w:t>Single occupancy</w:t>
            </w:r>
          </w:p>
        </w:tc>
      </w:tr>
      <w:tr w:rsidR="0068799C" w:rsidRPr="0068799C" w14:paraId="6643AF1F" w14:textId="77777777" w:rsidTr="0051092D">
        <w:trPr>
          <w:jc w:val="center"/>
        </w:trPr>
        <w:tc>
          <w:tcPr>
            <w:tcW w:w="3005" w:type="dxa"/>
          </w:tcPr>
          <w:p w14:paraId="7AC06325" w14:textId="77777777" w:rsidR="0068799C" w:rsidRPr="0068799C" w:rsidRDefault="0068799C" w:rsidP="0068799C">
            <w:pPr>
              <w:rPr>
                <w:lang w:val="it-IT"/>
              </w:rPr>
            </w:pPr>
            <w:r w:rsidRPr="0068799C">
              <w:rPr>
                <w:lang w:val="it-IT"/>
              </w:rPr>
              <w:t>Competitor</w:t>
            </w:r>
          </w:p>
        </w:tc>
        <w:tc>
          <w:tcPr>
            <w:tcW w:w="959" w:type="dxa"/>
          </w:tcPr>
          <w:p w14:paraId="41A87AA0" w14:textId="77777777" w:rsidR="0068799C" w:rsidRPr="0068799C" w:rsidRDefault="0068799C" w:rsidP="0068799C">
            <w:pPr>
              <w:rPr>
                <w:lang w:val="it-IT"/>
              </w:rPr>
            </w:pPr>
            <w:r w:rsidRPr="0068799C">
              <w:rPr>
                <w:lang w:val="it-IT"/>
              </w:rPr>
              <w:t>50€</w:t>
            </w:r>
          </w:p>
        </w:tc>
        <w:tc>
          <w:tcPr>
            <w:tcW w:w="3006" w:type="dxa"/>
          </w:tcPr>
          <w:p w14:paraId="77753373" w14:textId="77777777" w:rsidR="0068799C" w:rsidRPr="0068799C" w:rsidRDefault="0068799C" w:rsidP="0068799C">
            <w:pPr>
              <w:rPr>
                <w:lang w:val="it-IT"/>
              </w:rPr>
            </w:pPr>
            <w:r w:rsidRPr="0068799C">
              <w:rPr>
                <w:lang w:val="it-IT"/>
              </w:rPr>
              <w:t>2-4 bedded rooms</w:t>
            </w:r>
          </w:p>
        </w:tc>
      </w:tr>
      <w:tr w:rsidR="0068799C" w:rsidRPr="0068799C" w14:paraId="70132A3C" w14:textId="77777777" w:rsidTr="0051092D">
        <w:trPr>
          <w:jc w:val="center"/>
        </w:trPr>
        <w:tc>
          <w:tcPr>
            <w:tcW w:w="3005" w:type="dxa"/>
          </w:tcPr>
          <w:p w14:paraId="4DA22B47" w14:textId="77777777" w:rsidR="0068799C" w:rsidRPr="0068799C" w:rsidRDefault="0068799C" w:rsidP="0068799C">
            <w:pPr>
              <w:rPr>
                <w:lang w:val="it-IT"/>
              </w:rPr>
            </w:pPr>
            <w:r w:rsidRPr="0068799C">
              <w:rPr>
                <w:lang w:val="it-IT"/>
              </w:rPr>
              <w:t>Additional adult</w:t>
            </w:r>
          </w:p>
        </w:tc>
        <w:tc>
          <w:tcPr>
            <w:tcW w:w="959" w:type="dxa"/>
          </w:tcPr>
          <w:p w14:paraId="616315A9" w14:textId="77777777" w:rsidR="0068799C" w:rsidRPr="0068799C" w:rsidRDefault="0068799C" w:rsidP="0068799C">
            <w:pPr>
              <w:rPr>
                <w:lang w:val="it-IT"/>
              </w:rPr>
            </w:pPr>
            <w:r w:rsidRPr="0068799C">
              <w:rPr>
                <w:lang w:val="it-IT"/>
              </w:rPr>
              <w:t>50€</w:t>
            </w:r>
          </w:p>
        </w:tc>
        <w:tc>
          <w:tcPr>
            <w:tcW w:w="3006" w:type="dxa"/>
          </w:tcPr>
          <w:p w14:paraId="3142F08D" w14:textId="77777777" w:rsidR="0068799C" w:rsidRPr="0068799C" w:rsidRDefault="0068799C" w:rsidP="0068799C">
            <w:pPr>
              <w:rPr>
                <w:lang w:val="it-IT"/>
              </w:rPr>
            </w:pPr>
            <w:r w:rsidRPr="0068799C">
              <w:rPr>
                <w:lang w:val="it-IT"/>
              </w:rPr>
              <w:t>Double occupancy</w:t>
            </w:r>
          </w:p>
        </w:tc>
      </w:tr>
      <w:tr w:rsidR="0068799C" w:rsidRPr="0068799C" w14:paraId="65AB0F97" w14:textId="77777777" w:rsidTr="0051092D">
        <w:trPr>
          <w:jc w:val="center"/>
        </w:trPr>
        <w:tc>
          <w:tcPr>
            <w:tcW w:w="3005" w:type="dxa"/>
          </w:tcPr>
          <w:p w14:paraId="2A4837E9" w14:textId="77777777" w:rsidR="0068799C" w:rsidRPr="0068799C" w:rsidRDefault="0068799C" w:rsidP="0068799C">
            <w:pPr>
              <w:rPr>
                <w:lang w:val="it-IT"/>
              </w:rPr>
            </w:pPr>
            <w:r w:rsidRPr="0068799C">
              <w:rPr>
                <w:lang w:val="it-IT"/>
              </w:rPr>
              <w:t>Additional adult</w:t>
            </w:r>
          </w:p>
        </w:tc>
        <w:tc>
          <w:tcPr>
            <w:tcW w:w="959" w:type="dxa"/>
          </w:tcPr>
          <w:p w14:paraId="2F959FB7" w14:textId="77777777" w:rsidR="0068799C" w:rsidRPr="0068799C" w:rsidRDefault="0068799C" w:rsidP="0068799C">
            <w:pPr>
              <w:rPr>
                <w:lang w:val="it-IT"/>
              </w:rPr>
            </w:pPr>
            <w:r w:rsidRPr="0068799C">
              <w:rPr>
                <w:lang w:val="it-IT"/>
              </w:rPr>
              <w:t>100€</w:t>
            </w:r>
          </w:p>
        </w:tc>
        <w:tc>
          <w:tcPr>
            <w:tcW w:w="3006" w:type="dxa"/>
          </w:tcPr>
          <w:p w14:paraId="1A1D008E" w14:textId="77777777" w:rsidR="0068799C" w:rsidRPr="0068799C" w:rsidRDefault="0068799C" w:rsidP="0068799C">
            <w:pPr>
              <w:rPr>
                <w:lang w:val="it-IT"/>
              </w:rPr>
            </w:pPr>
            <w:r w:rsidRPr="0068799C">
              <w:rPr>
                <w:lang w:val="it-IT"/>
              </w:rPr>
              <w:t>Single occupancy</w:t>
            </w:r>
          </w:p>
        </w:tc>
      </w:tr>
    </w:tbl>
    <w:p w14:paraId="6E82030C" w14:textId="77777777" w:rsidR="0068799C" w:rsidRPr="0068799C" w:rsidRDefault="0068799C" w:rsidP="0068799C">
      <w:pPr>
        <w:rPr>
          <w:rFonts w:eastAsiaTheme="minorHAnsi"/>
          <w:lang w:val="it-IT"/>
        </w:rPr>
      </w:pPr>
      <w:r w:rsidRPr="0068799C">
        <w:rPr>
          <w:rFonts w:eastAsiaTheme="minorHAnsi"/>
          <w:lang w:val="it-IT"/>
        </w:rPr>
        <w:lastRenderedPageBreak/>
        <w:t>The participation fee covers full board accommodation for the duration of the event plus competition, cultural programme activities and all local transport from the arrival to the official port of entry to the departure of the team.</w:t>
      </w:r>
    </w:p>
    <w:p w14:paraId="0CBBD27B" w14:textId="77777777" w:rsidR="0068799C" w:rsidRPr="0068799C" w:rsidRDefault="0068799C" w:rsidP="007D47C6">
      <w:pPr>
        <w:keepNext/>
        <w:keepLines/>
        <w:numPr>
          <w:ilvl w:val="1"/>
          <w:numId w:val="31"/>
        </w:numPr>
        <w:spacing w:before="40" w:after="0"/>
        <w:outlineLvl w:val="2"/>
        <w:rPr>
          <w:rFonts w:asciiTheme="majorHAnsi" w:eastAsiaTheme="majorEastAsia" w:hAnsiTheme="majorHAnsi" w:cstheme="majorBidi"/>
          <w:color w:val="1F3763" w:themeColor="accent1" w:themeShade="7F"/>
          <w:sz w:val="24"/>
          <w:szCs w:val="24"/>
          <w:lang w:val="it-IT"/>
        </w:rPr>
      </w:pPr>
      <w:bookmarkStart w:id="85" w:name="_Toc42598209"/>
      <w:bookmarkStart w:id="86" w:name="_Toc51679750"/>
      <w:r w:rsidRPr="0068799C">
        <w:rPr>
          <w:rFonts w:asciiTheme="majorHAnsi" w:eastAsiaTheme="majorEastAsia" w:hAnsiTheme="majorHAnsi" w:cstheme="majorBidi"/>
          <w:color w:val="1F3763" w:themeColor="accent1" w:themeShade="7F"/>
          <w:sz w:val="24"/>
          <w:szCs w:val="24"/>
          <w:lang w:val="it-IT"/>
        </w:rPr>
        <w:t>ISF Levy</w:t>
      </w:r>
      <w:bookmarkEnd w:id="85"/>
      <w:bookmarkEnd w:id="86"/>
    </w:p>
    <w:p w14:paraId="1C867A8C" w14:textId="77777777" w:rsidR="0068799C" w:rsidRPr="0068799C" w:rsidRDefault="0068799C" w:rsidP="0068799C">
      <w:pPr>
        <w:rPr>
          <w:rFonts w:eastAsiaTheme="minorHAnsi"/>
          <w:lang w:val="it-IT"/>
        </w:rPr>
      </w:pPr>
      <w:r w:rsidRPr="0068799C">
        <w:rPr>
          <w:rFonts w:eastAsiaTheme="minorHAnsi"/>
          <w:lang w:val="it-IT"/>
        </w:rPr>
        <w:t>An additional ISF levy of 40€ per delegation member must be paid together with the balance of the participation fee.</w:t>
      </w:r>
    </w:p>
    <w:p w14:paraId="6E1819BC" w14:textId="77777777" w:rsidR="0068799C" w:rsidRPr="0068799C" w:rsidRDefault="0068799C" w:rsidP="007D47C6">
      <w:pPr>
        <w:keepNext/>
        <w:keepLines/>
        <w:numPr>
          <w:ilvl w:val="1"/>
          <w:numId w:val="31"/>
        </w:numPr>
        <w:spacing w:before="40" w:after="0"/>
        <w:outlineLvl w:val="2"/>
        <w:rPr>
          <w:rFonts w:asciiTheme="majorHAnsi" w:eastAsiaTheme="majorEastAsia" w:hAnsiTheme="majorHAnsi" w:cstheme="majorBidi"/>
          <w:color w:val="1F3763" w:themeColor="accent1" w:themeShade="7F"/>
          <w:sz w:val="24"/>
          <w:szCs w:val="24"/>
          <w:lang w:val="it-IT"/>
        </w:rPr>
      </w:pPr>
      <w:bookmarkStart w:id="87" w:name="_Toc42598210"/>
      <w:bookmarkStart w:id="88" w:name="_Toc51679751"/>
      <w:r w:rsidRPr="0068799C">
        <w:rPr>
          <w:rFonts w:asciiTheme="majorHAnsi" w:eastAsiaTheme="majorEastAsia" w:hAnsiTheme="majorHAnsi" w:cstheme="majorBidi"/>
          <w:color w:val="1F3763" w:themeColor="accent1" w:themeShade="7F"/>
          <w:sz w:val="24"/>
          <w:szCs w:val="24"/>
          <w:lang w:val="it-IT"/>
        </w:rPr>
        <w:t>Gala Dinner</w:t>
      </w:r>
      <w:bookmarkEnd w:id="87"/>
      <w:bookmarkEnd w:id="88"/>
    </w:p>
    <w:p w14:paraId="2DA02913" w14:textId="77777777" w:rsidR="0068799C" w:rsidRPr="0068799C" w:rsidRDefault="0068799C" w:rsidP="0068799C">
      <w:pPr>
        <w:rPr>
          <w:rFonts w:eastAsiaTheme="minorHAnsi"/>
          <w:lang w:val="it-IT"/>
        </w:rPr>
      </w:pPr>
      <w:r w:rsidRPr="0068799C">
        <w:rPr>
          <w:rFonts w:eastAsiaTheme="minorHAnsi"/>
          <w:lang w:val="it-IT"/>
        </w:rPr>
        <w:t>A charity gala dinner is organised during the event. All Heads of Delegation are expected to take part in the dinner; in addition, all adults in the delegation can attend, upon registration through the ERAS system. The gala dinner fee is 50€/person, to be paid together with the final balance. More information concerning details of the gala dinner will be provided in Bulletin 2.</w:t>
      </w:r>
    </w:p>
    <w:p w14:paraId="24F4A317" w14:textId="77777777" w:rsidR="00207F94" w:rsidRPr="0068799C" w:rsidRDefault="00207F94" w:rsidP="00207F94">
      <w:pPr>
        <w:keepNext/>
        <w:keepLines/>
        <w:numPr>
          <w:ilvl w:val="1"/>
          <w:numId w:val="31"/>
        </w:numPr>
        <w:spacing w:before="40" w:after="0"/>
        <w:outlineLvl w:val="2"/>
        <w:rPr>
          <w:rFonts w:asciiTheme="majorHAnsi" w:eastAsiaTheme="majorEastAsia" w:hAnsiTheme="majorHAnsi" w:cstheme="majorBidi"/>
          <w:color w:val="1F3763" w:themeColor="accent1" w:themeShade="7F"/>
          <w:sz w:val="24"/>
          <w:szCs w:val="24"/>
          <w:lang w:val="it-IT"/>
        </w:rPr>
      </w:pPr>
      <w:bookmarkStart w:id="89" w:name="_Toc42598211"/>
      <w:bookmarkStart w:id="90" w:name="_Toc51679752"/>
      <w:r w:rsidRPr="0068799C">
        <w:rPr>
          <w:rFonts w:asciiTheme="majorHAnsi" w:eastAsiaTheme="majorEastAsia" w:hAnsiTheme="majorHAnsi" w:cstheme="majorBidi"/>
          <w:color w:val="1F3763" w:themeColor="accent1" w:themeShade="7F"/>
          <w:sz w:val="24"/>
          <w:szCs w:val="24"/>
          <w:lang w:val="it-IT"/>
        </w:rPr>
        <w:t>Final Balance</w:t>
      </w:r>
      <w:bookmarkEnd w:id="90"/>
    </w:p>
    <w:p w14:paraId="582178EE" w14:textId="77777777" w:rsidR="00207F94" w:rsidRPr="0068799C" w:rsidRDefault="00207F94" w:rsidP="00207F94">
      <w:pPr>
        <w:rPr>
          <w:rFonts w:eastAsiaTheme="minorHAnsi"/>
          <w:lang w:val="it-IT"/>
        </w:rPr>
      </w:pPr>
      <w:r w:rsidRPr="0068799C">
        <w:rPr>
          <w:rFonts w:eastAsiaTheme="minorHAnsi"/>
          <w:lang w:val="it-IT"/>
        </w:rPr>
        <w:t>The table below shows an overview of the minimum total event fee per participant</w:t>
      </w:r>
    </w:p>
    <w:tbl>
      <w:tblPr>
        <w:tblStyle w:val="TableGrid1"/>
        <w:tblW w:w="0" w:type="auto"/>
        <w:tblLook w:val="04A0" w:firstRow="1" w:lastRow="0" w:firstColumn="1" w:lastColumn="0" w:noHBand="0" w:noVBand="1"/>
      </w:tblPr>
      <w:tblGrid>
        <w:gridCol w:w="1276"/>
        <w:gridCol w:w="1264"/>
        <w:gridCol w:w="1390"/>
        <w:gridCol w:w="1264"/>
        <w:gridCol w:w="1271"/>
        <w:gridCol w:w="1264"/>
        <w:gridCol w:w="1287"/>
      </w:tblGrid>
      <w:tr w:rsidR="00207F94" w:rsidRPr="0068799C" w14:paraId="49141CF9" w14:textId="77777777" w:rsidTr="002B7D9C">
        <w:tc>
          <w:tcPr>
            <w:tcW w:w="1288" w:type="dxa"/>
          </w:tcPr>
          <w:p w14:paraId="1729188E" w14:textId="77777777" w:rsidR="00207F94" w:rsidRPr="0068799C" w:rsidRDefault="00207F94" w:rsidP="002B7D9C">
            <w:pPr>
              <w:jc w:val="center"/>
              <w:rPr>
                <w:b/>
                <w:bCs/>
                <w:lang w:val="it-IT"/>
              </w:rPr>
            </w:pPr>
            <w:r w:rsidRPr="0068799C">
              <w:rPr>
                <w:b/>
                <w:bCs/>
                <w:lang w:val="it-IT"/>
              </w:rPr>
              <w:t>No. Nights</w:t>
            </w:r>
          </w:p>
        </w:tc>
        <w:tc>
          <w:tcPr>
            <w:tcW w:w="1288" w:type="dxa"/>
          </w:tcPr>
          <w:p w14:paraId="1E9FCE1D" w14:textId="77777777" w:rsidR="00207F94" w:rsidRPr="0068799C" w:rsidRDefault="00207F94" w:rsidP="002B7D9C">
            <w:pPr>
              <w:jc w:val="center"/>
              <w:rPr>
                <w:b/>
                <w:bCs/>
                <w:lang w:val="it-IT"/>
              </w:rPr>
            </w:pPr>
          </w:p>
        </w:tc>
        <w:tc>
          <w:tcPr>
            <w:tcW w:w="1288" w:type="dxa"/>
          </w:tcPr>
          <w:p w14:paraId="73B2EFCB" w14:textId="77777777" w:rsidR="00207F94" w:rsidRPr="0068799C" w:rsidRDefault="00207F94" w:rsidP="002B7D9C">
            <w:pPr>
              <w:jc w:val="center"/>
              <w:rPr>
                <w:b/>
                <w:bCs/>
                <w:lang w:val="it-IT"/>
              </w:rPr>
            </w:pPr>
            <w:r w:rsidRPr="0068799C">
              <w:rPr>
                <w:b/>
                <w:bCs/>
                <w:lang w:val="it-IT"/>
              </w:rPr>
              <w:t>Participation fee</w:t>
            </w:r>
          </w:p>
        </w:tc>
        <w:tc>
          <w:tcPr>
            <w:tcW w:w="1288" w:type="dxa"/>
          </w:tcPr>
          <w:p w14:paraId="32A646F8" w14:textId="77777777" w:rsidR="00207F94" w:rsidRPr="0068799C" w:rsidRDefault="00207F94" w:rsidP="002B7D9C">
            <w:pPr>
              <w:jc w:val="center"/>
              <w:rPr>
                <w:b/>
                <w:bCs/>
                <w:lang w:val="it-IT"/>
              </w:rPr>
            </w:pPr>
          </w:p>
        </w:tc>
        <w:tc>
          <w:tcPr>
            <w:tcW w:w="1288" w:type="dxa"/>
          </w:tcPr>
          <w:p w14:paraId="2FFD5443" w14:textId="77777777" w:rsidR="00207F94" w:rsidRPr="0068799C" w:rsidRDefault="00207F94" w:rsidP="002B7D9C">
            <w:pPr>
              <w:jc w:val="center"/>
              <w:rPr>
                <w:b/>
                <w:bCs/>
                <w:lang w:val="it-IT"/>
              </w:rPr>
            </w:pPr>
            <w:r w:rsidRPr="0068799C">
              <w:rPr>
                <w:b/>
                <w:bCs/>
                <w:lang w:val="it-IT"/>
              </w:rPr>
              <w:t>ISF levy</w:t>
            </w:r>
          </w:p>
        </w:tc>
        <w:tc>
          <w:tcPr>
            <w:tcW w:w="1288" w:type="dxa"/>
          </w:tcPr>
          <w:p w14:paraId="249662B6" w14:textId="77777777" w:rsidR="00207F94" w:rsidRPr="0068799C" w:rsidRDefault="00207F94" w:rsidP="002B7D9C">
            <w:pPr>
              <w:jc w:val="center"/>
              <w:rPr>
                <w:b/>
                <w:bCs/>
                <w:lang w:val="it-IT"/>
              </w:rPr>
            </w:pPr>
          </w:p>
        </w:tc>
        <w:tc>
          <w:tcPr>
            <w:tcW w:w="1288" w:type="dxa"/>
          </w:tcPr>
          <w:p w14:paraId="3855A7D3" w14:textId="77777777" w:rsidR="00207F94" w:rsidRPr="0068799C" w:rsidRDefault="00207F94" w:rsidP="002B7D9C">
            <w:pPr>
              <w:jc w:val="center"/>
              <w:rPr>
                <w:b/>
                <w:bCs/>
                <w:lang w:val="it-IT"/>
              </w:rPr>
            </w:pPr>
            <w:r w:rsidRPr="0068799C">
              <w:rPr>
                <w:b/>
                <w:bCs/>
                <w:lang w:val="it-IT"/>
              </w:rPr>
              <w:t>TOTAL (minimum)</w:t>
            </w:r>
          </w:p>
        </w:tc>
      </w:tr>
      <w:tr w:rsidR="00207F94" w:rsidRPr="0068799C" w14:paraId="32E34E42" w14:textId="77777777" w:rsidTr="002B7D9C">
        <w:tc>
          <w:tcPr>
            <w:tcW w:w="1288" w:type="dxa"/>
          </w:tcPr>
          <w:p w14:paraId="23A855B3" w14:textId="77777777" w:rsidR="00207F94" w:rsidRPr="0068799C" w:rsidRDefault="00207F94" w:rsidP="002B7D9C">
            <w:pPr>
              <w:jc w:val="center"/>
              <w:rPr>
                <w:lang w:val="it-IT"/>
              </w:rPr>
            </w:pPr>
            <w:r w:rsidRPr="0068799C">
              <w:rPr>
                <w:lang w:val="it-IT"/>
              </w:rPr>
              <w:t>8</w:t>
            </w:r>
          </w:p>
        </w:tc>
        <w:tc>
          <w:tcPr>
            <w:tcW w:w="1288" w:type="dxa"/>
          </w:tcPr>
          <w:p w14:paraId="0BEC7452" w14:textId="77777777" w:rsidR="00207F94" w:rsidRPr="0068799C" w:rsidRDefault="00207F94" w:rsidP="002B7D9C">
            <w:pPr>
              <w:jc w:val="center"/>
              <w:rPr>
                <w:lang w:val="it-IT"/>
              </w:rPr>
            </w:pPr>
            <w:r w:rsidRPr="0068799C">
              <w:rPr>
                <w:lang w:val="it-IT"/>
              </w:rPr>
              <w:t>*</w:t>
            </w:r>
          </w:p>
        </w:tc>
        <w:tc>
          <w:tcPr>
            <w:tcW w:w="1288" w:type="dxa"/>
          </w:tcPr>
          <w:p w14:paraId="09371B6D" w14:textId="77777777" w:rsidR="00207F94" w:rsidRPr="0068799C" w:rsidRDefault="00207F94" w:rsidP="002B7D9C">
            <w:pPr>
              <w:jc w:val="center"/>
              <w:rPr>
                <w:lang w:val="it-IT"/>
              </w:rPr>
            </w:pPr>
            <w:r w:rsidRPr="0068799C">
              <w:rPr>
                <w:lang w:val="it-IT"/>
              </w:rPr>
              <w:t>50€</w:t>
            </w:r>
          </w:p>
        </w:tc>
        <w:tc>
          <w:tcPr>
            <w:tcW w:w="1288" w:type="dxa"/>
          </w:tcPr>
          <w:p w14:paraId="2223C977" w14:textId="77777777" w:rsidR="00207F94" w:rsidRPr="0068799C" w:rsidRDefault="00207F94" w:rsidP="002B7D9C">
            <w:pPr>
              <w:jc w:val="center"/>
              <w:rPr>
                <w:lang w:val="it-IT"/>
              </w:rPr>
            </w:pPr>
            <w:r w:rsidRPr="0068799C">
              <w:rPr>
                <w:lang w:val="it-IT"/>
              </w:rPr>
              <w:t>+</w:t>
            </w:r>
          </w:p>
        </w:tc>
        <w:tc>
          <w:tcPr>
            <w:tcW w:w="1288" w:type="dxa"/>
          </w:tcPr>
          <w:p w14:paraId="51F49BCB" w14:textId="77777777" w:rsidR="00207F94" w:rsidRPr="0068799C" w:rsidRDefault="00207F94" w:rsidP="002B7D9C">
            <w:pPr>
              <w:jc w:val="center"/>
              <w:rPr>
                <w:lang w:val="it-IT"/>
              </w:rPr>
            </w:pPr>
            <w:r w:rsidRPr="0068799C">
              <w:rPr>
                <w:lang w:val="it-IT"/>
              </w:rPr>
              <w:t>40€</w:t>
            </w:r>
          </w:p>
        </w:tc>
        <w:tc>
          <w:tcPr>
            <w:tcW w:w="1288" w:type="dxa"/>
          </w:tcPr>
          <w:p w14:paraId="3009921D" w14:textId="77777777" w:rsidR="00207F94" w:rsidRPr="0068799C" w:rsidRDefault="00207F94" w:rsidP="002B7D9C">
            <w:pPr>
              <w:jc w:val="center"/>
              <w:rPr>
                <w:lang w:val="it-IT"/>
              </w:rPr>
            </w:pPr>
            <w:r w:rsidRPr="0068799C">
              <w:rPr>
                <w:lang w:val="it-IT"/>
              </w:rPr>
              <w:t>=</w:t>
            </w:r>
          </w:p>
        </w:tc>
        <w:tc>
          <w:tcPr>
            <w:tcW w:w="1288" w:type="dxa"/>
          </w:tcPr>
          <w:p w14:paraId="7A37346E" w14:textId="77777777" w:rsidR="00207F94" w:rsidRPr="0068799C" w:rsidRDefault="00207F94" w:rsidP="002B7D9C">
            <w:pPr>
              <w:jc w:val="center"/>
              <w:rPr>
                <w:lang w:val="it-IT"/>
              </w:rPr>
            </w:pPr>
            <w:r w:rsidRPr="0068799C">
              <w:rPr>
                <w:lang w:val="it-IT"/>
              </w:rPr>
              <w:t>440€</w:t>
            </w:r>
          </w:p>
        </w:tc>
      </w:tr>
    </w:tbl>
    <w:p w14:paraId="553DFBD6" w14:textId="77777777" w:rsidR="00207F94" w:rsidRPr="0068799C" w:rsidRDefault="00207F94" w:rsidP="00207F94">
      <w:pPr>
        <w:rPr>
          <w:rFonts w:eastAsiaTheme="minorHAnsi"/>
          <w:lang w:val="it-IT"/>
        </w:rPr>
      </w:pPr>
      <w:r w:rsidRPr="0068799C">
        <w:rPr>
          <w:rFonts w:eastAsiaTheme="minorHAnsi"/>
          <w:lang w:val="it-IT"/>
        </w:rPr>
        <w:t>The final balance is to be paid on arrival in cash or in advance by bank transfer.</w:t>
      </w:r>
    </w:p>
    <w:p w14:paraId="3A3C05BE" w14:textId="257FD16A" w:rsidR="00207F94" w:rsidRPr="00207F94" w:rsidRDefault="00207F94" w:rsidP="00207F94">
      <w:pPr>
        <w:keepNext/>
        <w:keepLines/>
        <w:numPr>
          <w:ilvl w:val="1"/>
          <w:numId w:val="31"/>
        </w:numPr>
        <w:spacing w:before="40" w:after="0"/>
        <w:outlineLvl w:val="2"/>
        <w:rPr>
          <w:rFonts w:asciiTheme="majorHAnsi" w:eastAsiaTheme="majorEastAsia" w:hAnsiTheme="majorHAnsi" w:cstheme="majorBidi"/>
          <w:color w:val="1F3763" w:themeColor="accent1" w:themeShade="7F"/>
          <w:sz w:val="24"/>
          <w:szCs w:val="24"/>
          <w:lang w:val="it-IT"/>
        </w:rPr>
      </w:pPr>
      <w:bookmarkStart w:id="91" w:name="_Toc46234487"/>
      <w:bookmarkStart w:id="92" w:name="_Toc46762300"/>
      <w:bookmarkStart w:id="93" w:name="_Toc47601113"/>
      <w:bookmarkStart w:id="94" w:name="_Toc51679753"/>
      <w:bookmarkEnd w:id="89"/>
      <w:r w:rsidRPr="00207F94">
        <w:rPr>
          <w:rFonts w:asciiTheme="majorHAnsi" w:eastAsiaTheme="majorEastAsia" w:hAnsiTheme="majorHAnsi" w:cstheme="majorBidi"/>
          <w:color w:val="2F5496" w:themeColor="accent1" w:themeShade="BF"/>
          <w:sz w:val="26"/>
          <w:szCs w:val="26"/>
        </w:rPr>
        <w:t>Deposit</w:t>
      </w:r>
      <w:bookmarkEnd w:id="91"/>
      <w:bookmarkEnd w:id="92"/>
      <w:bookmarkEnd w:id="93"/>
      <w:bookmarkEnd w:id="94"/>
    </w:p>
    <w:p w14:paraId="33918C33" w14:textId="77777777" w:rsidR="00207F94" w:rsidRPr="00207F94" w:rsidRDefault="00207F94" w:rsidP="00207F94">
      <w:pPr>
        <w:keepNext/>
        <w:keepLines/>
        <w:spacing w:before="40" w:after="0"/>
        <w:outlineLvl w:val="1"/>
        <w:rPr>
          <w:rFonts w:asciiTheme="majorHAnsi" w:eastAsiaTheme="majorEastAsia" w:hAnsiTheme="majorHAnsi" w:cstheme="majorBidi"/>
          <w:color w:val="2F5496" w:themeColor="accent1" w:themeShade="BF"/>
          <w:sz w:val="26"/>
          <w:szCs w:val="26"/>
        </w:rPr>
      </w:pPr>
    </w:p>
    <w:p w14:paraId="2BB50E36" w14:textId="1CC86335" w:rsidR="00207F94" w:rsidRPr="00207F94" w:rsidRDefault="00207F94" w:rsidP="00207F94">
      <w:r w:rsidRPr="00207F94">
        <w:t xml:space="preserve">Along with the entry and </w:t>
      </w:r>
      <w:proofErr w:type="gramStart"/>
      <w:r w:rsidRPr="00207F94">
        <w:t>in order to</w:t>
      </w:r>
      <w:proofErr w:type="gramEnd"/>
      <w:r w:rsidRPr="00207F94">
        <w:t xml:space="preserve"> have access to the second registration phase, participating countries will need to pay a deposit of 1</w:t>
      </w:r>
      <w:r w:rsidRPr="00207F94">
        <w:rPr>
          <w:lang w:val="hr-HR"/>
        </w:rPr>
        <w:t>00</w:t>
      </w:r>
      <w:r w:rsidRPr="00207F94">
        <w:t xml:space="preserve">€ per </w:t>
      </w:r>
      <w:r w:rsidRPr="00207F94">
        <w:rPr>
          <w:lang w:val="hr-HR"/>
        </w:rPr>
        <w:t>participant registered</w:t>
      </w:r>
      <w:r w:rsidRPr="00207F94">
        <w:t>. The sum will be deducted from the total participation cost.</w:t>
      </w:r>
    </w:p>
    <w:p w14:paraId="5BEEEC55" w14:textId="6CEDFE41" w:rsidR="00207F94" w:rsidRPr="00207F94" w:rsidRDefault="00207F94" w:rsidP="00207F94">
      <w:r w:rsidRPr="00207F94">
        <w:t>The deposit is non-refundable in the event of non-participation. Waivers to the payment of the deposit (ISF agreement), for whatever reasons, are to be discussed with the ISF office and to be agreed by the deposit payment deadlines.</w:t>
      </w:r>
    </w:p>
    <w:p w14:paraId="77ED53FD" w14:textId="11C93DD1" w:rsidR="00207F94" w:rsidRPr="00207F94" w:rsidRDefault="00207F94" w:rsidP="00207F94">
      <w:r w:rsidRPr="00207F94">
        <w:t xml:space="preserve">All deposits for the registered teams per category are to be paid by </w:t>
      </w:r>
      <w:r w:rsidRPr="000177AA">
        <w:rPr>
          <w:highlight w:val="yellow"/>
          <w:lang w:val="hr-HR"/>
        </w:rPr>
        <w:t>February</w:t>
      </w:r>
      <w:r w:rsidRPr="000177AA">
        <w:rPr>
          <w:highlight w:val="yellow"/>
        </w:rPr>
        <w:t xml:space="preserve"> </w:t>
      </w:r>
      <w:r w:rsidRPr="000177AA">
        <w:rPr>
          <w:highlight w:val="yellow"/>
          <w:lang w:val="hr-HR"/>
        </w:rPr>
        <w:t>1</w:t>
      </w:r>
      <w:r w:rsidRPr="000177AA">
        <w:rPr>
          <w:highlight w:val="yellow"/>
        </w:rPr>
        <w:t>, 202</w:t>
      </w:r>
      <w:r w:rsidRPr="000177AA">
        <w:rPr>
          <w:highlight w:val="yellow"/>
          <w:lang w:val="hr-HR"/>
        </w:rPr>
        <w:t>1</w:t>
      </w:r>
      <w:r w:rsidRPr="000177AA">
        <w:rPr>
          <w:highlight w:val="yellow"/>
        </w:rPr>
        <w:t>.</w:t>
      </w:r>
      <w:r w:rsidRPr="00207F94">
        <w:t xml:space="preserve"> </w:t>
      </w:r>
    </w:p>
    <w:p w14:paraId="66BC0C51" w14:textId="77777777" w:rsidR="00207F94" w:rsidRPr="00207F94" w:rsidRDefault="00207F94" w:rsidP="00207F94">
      <w:r w:rsidRPr="00207F94">
        <w:t>Deposits are to be paid by bank transfer to the following account (all bank charges are to be met by the participating country):</w:t>
      </w:r>
    </w:p>
    <w:tbl>
      <w:tblPr>
        <w:tblStyle w:val="TableGrid"/>
        <w:tblW w:w="0" w:type="auto"/>
        <w:tblLook w:val="04A0" w:firstRow="1" w:lastRow="0" w:firstColumn="1" w:lastColumn="0" w:noHBand="0" w:noVBand="1"/>
      </w:tblPr>
      <w:tblGrid>
        <w:gridCol w:w="2405"/>
        <w:gridCol w:w="6611"/>
      </w:tblGrid>
      <w:tr w:rsidR="00207F94" w:rsidRPr="00207F94" w14:paraId="57519614" w14:textId="77777777" w:rsidTr="002B7D9C">
        <w:tc>
          <w:tcPr>
            <w:tcW w:w="2405" w:type="dxa"/>
          </w:tcPr>
          <w:p w14:paraId="57315F8F" w14:textId="77777777" w:rsidR="00207F94" w:rsidRPr="00207F94" w:rsidRDefault="00207F94" w:rsidP="002B7D9C">
            <w:pPr>
              <w:rPr>
                <w:i/>
                <w:iCs/>
              </w:rPr>
            </w:pPr>
            <w:r w:rsidRPr="00207F94">
              <w:rPr>
                <w:i/>
                <w:iCs/>
              </w:rPr>
              <w:t>Name of the Bank</w:t>
            </w:r>
          </w:p>
        </w:tc>
        <w:tc>
          <w:tcPr>
            <w:tcW w:w="6611" w:type="dxa"/>
          </w:tcPr>
          <w:p w14:paraId="1C2BCC84" w14:textId="77777777" w:rsidR="00207F94" w:rsidRPr="00207F94" w:rsidRDefault="00207F94" w:rsidP="002B7D9C">
            <w:r w:rsidRPr="00207F94">
              <w:t>BNP BARIPAS FORTIS</w:t>
            </w:r>
          </w:p>
        </w:tc>
      </w:tr>
      <w:tr w:rsidR="00207F94" w:rsidRPr="00207F94" w14:paraId="055F7D2D" w14:textId="77777777" w:rsidTr="002B7D9C">
        <w:tc>
          <w:tcPr>
            <w:tcW w:w="2405" w:type="dxa"/>
          </w:tcPr>
          <w:p w14:paraId="6FF76AF5" w14:textId="77777777" w:rsidR="00207F94" w:rsidRPr="00207F94" w:rsidRDefault="00207F94" w:rsidP="002B7D9C">
            <w:pPr>
              <w:rPr>
                <w:i/>
                <w:iCs/>
              </w:rPr>
            </w:pPr>
            <w:r w:rsidRPr="00207F94">
              <w:rPr>
                <w:i/>
                <w:iCs/>
              </w:rPr>
              <w:t>Address of the bank</w:t>
            </w:r>
          </w:p>
        </w:tc>
        <w:tc>
          <w:tcPr>
            <w:tcW w:w="6611" w:type="dxa"/>
          </w:tcPr>
          <w:p w14:paraId="01CF3637" w14:textId="77777777" w:rsidR="00207F94" w:rsidRPr="00207F94" w:rsidRDefault="00207F94" w:rsidP="002B7D9C">
            <w:proofErr w:type="spellStart"/>
            <w:r w:rsidRPr="00207F94">
              <w:t>Warandeberg</w:t>
            </w:r>
            <w:proofErr w:type="spellEnd"/>
            <w:r w:rsidRPr="00207F94">
              <w:t xml:space="preserve"> </w:t>
            </w:r>
            <w:proofErr w:type="gramStart"/>
            <w:r w:rsidRPr="00207F94">
              <w:t>3 ,</w:t>
            </w:r>
            <w:proofErr w:type="gramEnd"/>
            <w:r w:rsidRPr="00207F94">
              <w:t xml:space="preserve"> 1000 Brussels, Belgium</w:t>
            </w:r>
          </w:p>
        </w:tc>
      </w:tr>
      <w:tr w:rsidR="00207F94" w:rsidRPr="00207F94" w14:paraId="31431BB2" w14:textId="77777777" w:rsidTr="002B7D9C">
        <w:tc>
          <w:tcPr>
            <w:tcW w:w="2405" w:type="dxa"/>
          </w:tcPr>
          <w:p w14:paraId="3B51ECBC" w14:textId="77777777" w:rsidR="00207F94" w:rsidRPr="00207F94" w:rsidRDefault="00207F94" w:rsidP="002B7D9C">
            <w:pPr>
              <w:rPr>
                <w:i/>
                <w:iCs/>
              </w:rPr>
            </w:pPr>
            <w:r w:rsidRPr="00207F94">
              <w:rPr>
                <w:i/>
                <w:iCs/>
              </w:rPr>
              <w:t>BIC/Swift Code</w:t>
            </w:r>
          </w:p>
        </w:tc>
        <w:tc>
          <w:tcPr>
            <w:tcW w:w="6611" w:type="dxa"/>
          </w:tcPr>
          <w:p w14:paraId="50F3BA69" w14:textId="77777777" w:rsidR="00207F94" w:rsidRPr="00207F94" w:rsidRDefault="00207F94" w:rsidP="002B7D9C">
            <w:r w:rsidRPr="00207F94">
              <w:t>GEBABEBB</w:t>
            </w:r>
          </w:p>
        </w:tc>
      </w:tr>
      <w:tr w:rsidR="00207F94" w:rsidRPr="00207F94" w14:paraId="6B8A8257" w14:textId="77777777" w:rsidTr="002B7D9C">
        <w:tc>
          <w:tcPr>
            <w:tcW w:w="2405" w:type="dxa"/>
          </w:tcPr>
          <w:p w14:paraId="768A556D" w14:textId="77777777" w:rsidR="00207F94" w:rsidRPr="00207F94" w:rsidRDefault="00207F94" w:rsidP="002B7D9C">
            <w:pPr>
              <w:rPr>
                <w:i/>
                <w:iCs/>
              </w:rPr>
            </w:pPr>
            <w:r w:rsidRPr="00207F94">
              <w:rPr>
                <w:i/>
                <w:iCs/>
              </w:rPr>
              <w:t>IBAN</w:t>
            </w:r>
          </w:p>
        </w:tc>
        <w:tc>
          <w:tcPr>
            <w:tcW w:w="6611" w:type="dxa"/>
          </w:tcPr>
          <w:p w14:paraId="33FC27AA" w14:textId="77777777" w:rsidR="00207F94" w:rsidRPr="00207F94" w:rsidRDefault="00207F94" w:rsidP="002B7D9C">
            <w:r w:rsidRPr="00207F94">
              <w:t>BE 03 0015 2130 7984</w:t>
            </w:r>
          </w:p>
        </w:tc>
      </w:tr>
      <w:tr w:rsidR="00207F94" w:rsidRPr="00207F94" w14:paraId="4BCBE6BA" w14:textId="77777777" w:rsidTr="002B7D9C">
        <w:tc>
          <w:tcPr>
            <w:tcW w:w="2405" w:type="dxa"/>
          </w:tcPr>
          <w:p w14:paraId="3BB73ECA" w14:textId="77777777" w:rsidR="00207F94" w:rsidRPr="00207F94" w:rsidRDefault="00207F94" w:rsidP="002B7D9C">
            <w:pPr>
              <w:rPr>
                <w:i/>
                <w:iCs/>
              </w:rPr>
            </w:pPr>
            <w:r w:rsidRPr="00207F94">
              <w:rPr>
                <w:i/>
                <w:iCs/>
              </w:rPr>
              <w:t>Payee/holder</w:t>
            </w:r>
          </w:p>
        </w:tc>
        <w:tc>
          <w:tcPr>
            <w:tcW w:w="6611" w:type="dxa"/>
          </w:tcPr>
          <w:p w14:paraId="7FF09688" w14:textId="77777777" w:rsidR="00207F94" w:rsidRPr="00207F94" w:rsidRDefault="00207F94" w:rsidP="002B7D9C">
            <w:r w:rsidRPr="00207F94">
              <w:t xml:space="preserve">International School Sport Federation </w:t>
            </w:r>
            <w:r w:rsidRPr="00207F94">
              <w:br/>
              <w:t xml:space="preserve">59 Rue </w:t>
            </w:r>
            <w:proofErr w:type="spellStart"/>
            <w:r w:rsidRPr="00207F94">
              <w:t>Archimede</w:t>
            </w:r>
            <w:proofErr w:type="spellEnd"/>
            <w:r w:rsidRPr="00207F94">
              <w:t xml:space="preserve">, 1000 Brussels, Belgium </w:t>
            </w:r>
          </w:p>
        </w:tc>
      </w:tr>
      <w:tr w:rsidR="00207F94" w:rsidRPr="00262849" w14:paraId="4B4D10B1" w14:textId="77777777" w:rsidTr="002B7D9C">
        <w:tc>
          <w:tcPr>
            <w:tcW w:w="2405" w:type="dxa"/>
          </w:tcPr>
          <w:p w14:paraId="685F4935" w14:textId="77777777" w:rsidR="00207F94" w:rsidRPr="00207F94" w:rsidRDefault="00207F94" w:rsidP="002B7D9C">
            <w:pPr>
              <w:rPr>
                <w:i/>
                <w:iCs/>
              </w:rPr>
            </w:pPr>
            <w:r w:rsidRPr="00207F94">
              <w:rPr>
                <w:i/>
                <w:iCs/>
              </w:rPr>
              <w:t>Reference</w:t>
            </w:r>
          </w:p>
        </w:tc>
        <w:tc>
          <w:tcPr>
            <w:tcW w:w="6611" w:type="dxa"/>
          </w:tcPr>
          <w:p w14:paraId="2A8855B7" w14:textId="3CF63E5B" w:rsidR="00207F94" w:rsidRPr="00207F94" w:rsidRDefault="00207F94" w:rsidP="002B7D9C">
            <w:r w:rsidRPr="00207F94">
              <w:t xml:space="preserve">ISF </w:t>
            </w:r>
            <w:r>
              <w:rPr>
                <w:lang w:val="hr-HR"/>
              </w:rPr>
              <w:t xml:space="preserve">U15 </w:t>
            </w:r>
            <w:r w:rsidR="00600A70">
              <w:rPr>
                <w:lang w:val="hr-HR"/>
              </w:rPr>
              <w:t>Gymnasiade –</w:t>
            </w:r>
            <w:r>
              <w:rPr>
                <w:lang w:val="hr-HR"/>
              </w:rPr>
              <w:t xml:space="preserve"> Schools</w:t>
            </w:r>
            <w:r w:rsidR="00600A70">
              <w:rPr>
                <w:lang w:val="hr-HR"/>
              </w:rPr>
              <w:t xml:space="preserve"> Summer</w:t>
            </w:r>
            <w:r>
              <w:rPr>
                <w:lang w:val="hr-HR"/>
              </w:rPr>
              <w:t xml:space="preserve"> </w:t>
            </w:r>
            <w:r w:rsidR="00600A70">
              <w:rPr>
                <w:lang w:val="hr-HR"/>
              </w:rPr>
              <w:t xml:space="preserve">Games </w:t>
            </w:r>
            <w:proofErr w:type="gramStart"/>
            <w:r w:rsidR="00600A70" w:rsidRPr="00207F94">
              <w:t>2021</w:t>
            </w:r>
            <w:r w:rsidRPr="00207F94">
              <w:t xml:space="preserve">  –</w:t>
            </w:r>
            <w:proofErr w:type="gramEnd"/>
            <w:r w:rsidRPr="00207F94">
              <w:t xml:space="preserve"> Deposit – [name of the country] </w:t>
            </w:r>
          </w:p>
        </w:tc>
      </w:tr>
    </w:tbl>
    <w:p w14:paraId="3FE3C327" w14:textId="77777777" w:rsidR="00207F94" w:rsidRPr="00207F94" w:rsidRDefault="00207F94" w:rsidP="003D5C0A"/>
    <w:p w14:paraId="1D1D4DD9" w14:textId="77777777" w:rsidR="00D95474" w:rsidRPr="00F36A90" w:rsidRDefault="00D95474" w:rsidP="007D47C6">
      <w:pPr>
        <w:pStyle w:val="Heading1"/>
        <w:numPr>
          <w:ilvl w:val="0"/>
          <w:numId w:val="5"/>
        </w:numPr>
      </w:pPr>
      <w:bookmarkStart w:id="95" w:name="_Toc27557437"/>
      <w:bookmarkStart w:id="96" w:name="_Toc27558146"/>
      <w:bookmarkStart w:id="97" w:name="_Toc51679754"/>
      <w:r w:rsidRPr="00F36A90">
        <w:t>INSURANCE</w:t>
      </w:r>
      <w:bookmarkEnd w:id="95"/>
      <w:bookmarkEnd w:id="96"/>
      <w:bookmarkEnd w:id="97"/>
    </w:p>
    <w:p w14:paraId="71D1FE84" w14:textId="33503853" w:rsidR="004F7257" w:rsidRPr="00D95474" w:rsidRDefault="00D95474" w:rsidP="00D95474">
      <w:pPr>
        <w:rPr>
          <w:rFonts w:cstheme="minorHAnsi"/>
          <w:lang w:val="it-IT"/>
        </w:rPr>
      </w:pPr>
      <w:r w:rsidRPr="00935ECC">
        <w:rPr>
          <w:rFonts w:cstheme="minorHAnsi"/>
          <w:lang w:val="it-IT"/>
        </w:rPr>
        <w:t>Each country is required to provide insurance for each member of its delegation. At a minimum the insurance is to cover civil liability, material damage and medical costs.</w:t>
      </w:r>
    </w:p>
    <w:sectPr w:rsidR="004F7257" w:rsidRPr="00D95474" w:rsidSect="00B208CA">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569EA" w14:textId="77777777" w:rsidR="00C77E06" w:rsidRDefault="00C77E06" w:rsidP="000B1FCE">
      <w:pPr>
        <w:spacing w:after="0" w:line="240" w:lineRule="auto"/>
      </w:pPr>
      <w:r>
        <w:separator/>
      </w:r>
    </w:p>
  </w:endnote>
  <w:endnote w:type="continuationSeparator" w:id="0">
    <w:p w14:paraId="436B111E" w14:textId="77777777" w:rsidR="00C77E06" w:rsidRDefault="00C77E06" w:rsidP="000B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IN-Regular">
    <w:altName w:val="Arial"/>
    <w:panose1 w:val="00000000000000000000"/>
    <w:charset w:val="B2"/>
    <w:family w:val="swiss"/>
    <w:notTrueType/>
    <w:pitch w:val="default"/>
    <w:sig w:usb0="00002000" w:usb1="00000000" w:usb2="00000000" w:usb3="00000000" w:csb0="00000040" w:csb1="00000000"/>
  </w:font>
  <w:font w:name="HGMaruGothicMPRO">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8176973"/>
      <w:docPartObj>
        <w:docPartGallery w:val="Page Numbers (Bottom of Page)"/>
        <w:docPartUnique/>
      </w:docPartObj>
    </w:sdtPr>
    <w:sdtEndPr>
      <w:rPr>
        <w:color w:val="7F7F7F" w:themeColor="background1" w:themeShade="7F"/>
        <w:spacing w:val="60"/>
      </w:rPr>
    </w:sdtEndPr>
    <w:sdtContent>
      <w:p w14:paraId="34E9B3E2" w14:textId="0B8ABA24" w:rsidR="00C77E06" w:rsidRDefault="00C77E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1910F9" w14:textId="77777777" w:rsidR="00C77E06" w:rsidRDefault="00C77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4A4BE" w14:textId="77777777" w:rsidR="00C77E06" w:rsidRDefault="00C77E06" w:rsidP="000B1FCE">
      <w:pPr>
        <w:spacing w:after="0" w:line="240" w:lineRule="auto"/>
      </w:pPr>
      <w:r>
        <w:separator/>
      </w:r>
    </w:p>
  </w:footnote>
  <w:footnote w:type="continuationSeparator" w:id="0">
    <w:p w14:paraId="01A5BA06" w14:textId="77777777" w:rsidR="00C77E06" w:rsidRDefault="00C77E06" w:rsidP="000B1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EB5"/>
    <w:multiLevelType w:val="hybridMultilevel"/>
    <w:tmpl w:val="32EAC4D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2F41F4"/>
    <w:multiLevelType w:val="hybridMultilevel"/>
    <w:tmpl w:val="703E940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E708A8"/>
    <w:multiLevelType w:val="hybridMultilevel"/>
    <w:tmpl w:val="690EC50E"/>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94543"/>
    <w:multiLevelType w:val="hybridMultilevel"/>
    <w:tmpl w:val="3F4C9E8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244B3"/>
    <w:multiLevelType w:val="hybridMultilevel"/>
    <w:tmpl w:val="AFEA241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0E9E6EEE"/>
    <w:multiLevelType w:val="hybridMultilevel"/>
    <w:tmpl w:val="D87E0BD6"/>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4CDE"/>
    <w:multiLevelType w:val="hybridMultilevel"/>
    <w:tmpl w:val="38206D62"/>
    <w:styleLink w:val="Bullet"/>
    <w:lvl w:ilvl="0" w:tplc="EBF84954">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8068AACE">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230247E8">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EE04AB98">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88EE7450">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BE1815EC">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544A2266">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200E3F68">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072A3156">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1B566BB4"/>
    <w:multiLevelType w:val="hybridMultilevel"/>
    <w:tmpl w:val="70BC7CE4"/>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E94C22"/>
    <w:multiLevelType w:val="hybridMultilevel"/>
    <w:tmpl w:val="FA400A52"/>
    <w:lvl w:ilvl="0" w:tplc="2000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F2482"/>
    <w:multiLevelType w:val="hybridMultilevel"/>
    <w:tmpl w:val="7A8023A0"/>
    <w:lvl w:ilvl="0" w:tplc="C1242F7E">
      <w:numFmt w:val="bullet"/>
      <w:lvlText w:val="•"/>
      <w:lvlJc w:val="left"/>
      <w:pPr>
        <w:ind w:left="1080" w:hanging="72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D02B4"/>
    <w:multiLevelType w:val="hybridMultilevel"/>
    <w:tmpl w:val="56D8381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3C501F5"/>
    <w:multiLevelType w:val="hybridMultilevel"/>
    <w:tmpl w:val="5C0CD4F8"/>
    <w:lvl w:ilvl="0" w:tplc="BB0C2D5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0C3534"/>
    <w:multiLevelType w:val="hybridMultilevel"/>
    <w:tmpl w:val="90207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813D72"/>
    <w:multiLevelType w:val="hybridMultilevel"/>
    <w:tmpl w:val="0B9A6B8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13739AB"/>
    <w:multiLevelType w:val="hybridMultilevel"/>
    <w:tmpl w:val="2D00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16609"/>
    <w:multiLevelType w:val="hybridMultilevel"/>
    <w:tmpl w:val="69B25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57CDF"/>
    <w:multiLevelType w:val="hybridMultilevel"/>
    <w:tmpl w:val="A9A4825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A2402"/>
    <w:multiLevelType w:val="hybridMultilevel"/>
    <w:tmpl w:val="5764226E"/>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CD1DAD"/>
    <w:multiLevelType w:val="hybridMultilevel"/>
    <w:tmpl w:val="F8BA7916"/>
    <w:lvl w:ilvl="0" w:tplc="2000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445E5"/>
    <w:multiLevelType w:val="hybridMultilevel"/>
    <w:tmpl w:val="886898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F21E1D"/>
    <w:multiLevelType w:val="hybridMultilevel"/>
    <w:tmpl w:val="037AC71A"/>
    <w:lvl w:ilvl="0" w:tplc="2000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04571D"/>
    <w:multiLevelType w:val="hybridMultilevel"/>
    <w:tmpl w:val="6F4C17B6"/>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606F3B"/>
    <w:multiLevelType w:val="hybridMultilevel"/>
    <w:tmpl w:val="517ED81A"/>
    <w:lvl w:ilvl="0" w:tplc="2000000B">
      <w:start w:val="1"/>
      <w:numFmt w:val="bullet"/>
      <w:lvlText w:val=""/>
      <w:lvlJc w:val="left"/>
      <w:pPr>
        <w:ind w:left="720" w:hanging="360"/>
      </w:pPr>
      <w:rPr>
        <w:rFonts w:ascii="Wingdings" w:hAnsi="Wingdings" w:hint="default"/>
      </w:rPr>
    </w:lvl>
    <w:lvl w:ilvl="1" w:tplc="6F3E2A8A">
      <w:start w:val="36"/>
      <w:numFmt w:val="bullet"/>
      <w:lvlText w:val=""/>
      <w:lvlJc w:val="left"/>
      <w:pPr>
        <w:ind w:left="1440" w:hanging="360"/>
      </w:pPr>
      <w:rPr>
        <w:rFonts w:ascii="Symbol" w:eastAsia="SimSun" w:hAnsi="Symbol" w:cstheme="minorHAns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77B76AC"/>
    <w:multiLevelType w:val="hybridMultilevel"/>
    <w:tmpl w:val="07605B8A"/>
    <w:lvl w:ilvl="0" w:tplc="200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37344"/>
    <w:multiLevelType w:val="hybridMultilevel"/>
    <w:tmpl w:val="8E0492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7E49ED"/>
    <w:multiLevelType w:val="hybridMultilevel"/>
    <w:tmpl w:val="A96877D4"/>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D2C0C"/>
    <w:multiLevelType w:val="hybridMultilevel"/>
    <w:tmpl w:val="20CCB12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BA3408"/>
    <w:multiLevelType w:val="hybridMultilevel"/>
    <w:tmpl w:val="63D0833A"/>
    <w:lvl w:ilvl="0" w:tplc="B81A46F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D566F"/>
    <w:multiLevelType w:val="hybridMultilevel"/>
    <w:tmpl w:val="DE5C145C"/>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A60184"/>
    <w:multiLevelType w:val="hybridMultilevel"/>
    <w:tmpl w:val="806C46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51F4C98"/>
    <w:multiLevelType w:val="hybridMultilevel"/>
    <w:tmpl w:val="37C6F9F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59866E6"/>
    <w:multiLevelType w:val="hybridMultilevel"/>
    <w:tmpl w:val="9DE254CE"/>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F673E"/>
    <w:multiLevelType w:val="hybridMultilevel"/>
    <w:tmpl w:val="099E3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8C54EC0"/>
    <w:multiLevelType w:val="hybridMultilevel"/>
    <w:tmpl w:val="BA027D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9375F48"/>
    <w:multiLevelType w:val="hybridMultilevel"/>
    <w:tmpl w:val="319A5DC4"/>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A37D2"/>
    <w:multiLevelType w:val="hybridMultilevel"/>
    <w:tmpl w:val="257EA27A"/>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F42A70"/>
    <w:multiLevelType w:val="hybridMultilevel"/>
    <w:tmpl w:val="3318AD4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9C3C55"/>
    <w:multiLevelType w:val="hybridMultilevel"/>
    <w:tmpl w:val="9BEC5E46"/>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16083"/>
    <w:multiLevelType w:val="hybridMultilevel"/>
    <w:tmpl w:val="43C0687E"/>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12957"/>
    <w:multiLevelType w:val="hybridMultilevel"/>
    <w:tmpl w:val="F41C7D2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B7696E"/>
    <w:multiLevelType w:val="hybridMultilevel"/>
    <w:tmpl w:val="E46C7EF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2E23A6"/>
    <w:multiLevelType w:val="hybridMultilevel"/>
    <w:tmpl w:val="B778FBB0"/>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06A67AC"/>
    <w:multiLevelType w:val="hybridMultilevel"/>
    <w:tmpl w:val="129673EA"/>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F58B1"/>
    <w:multiLevelType w:val="hybridMultilevel"/>
    <w:tmpl w:val="77E0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62B49"/>
    <w:multiLevelType w:val="hybridMultilevel"/>
    <w:tmpl w:val="AC887C94"/>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1518EE"/>
    <w:multiLevelType w:val="hybridMultilevel"/>
    <w:tmpl w:val="53DA43F4"/>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2"/>
  </w:num>
  <w:num w:numId="4">
    <w:abstractNumId w:val="22"/>
  </w:num>
  <w:num w:numId="5">
    <w:abstractNumId w:val="15"/>
  </w:num>
  <w:num w:numId="6">
    <w:abstractNumId w:val="39"/>
  </w:num>
  <w:num w:numId="7">
    <w:abstractNumId w:val="26"/>
  </w:num>
  <w:num w:numId="8">
    <w:abstractNumId w:val="36"/>
  </w:num>
  <w:num w:numId="9">
    <w:abstractNumId w:val="38"/>
  </w:num>
  <w:num w:numId="10">
    <w:abstractNumId w:val="40"/>
  </w:num>
  <w:num w:numId="11">
    <w:abstractNumId w:val="42"/>
  </w:num>
  <w:num w:numId="12">
    <w:abstractNumId w:val="28"/>
  </w:num>
  <w:num w:numId="13">
    <w:abstractNumId w:val="3"/>
  </w:num>
  <w:num w:numId="14">
    <w:abstractNumId w:val="35"/>
  </w:num>
  <w:num w:numId="15">
    <w:abstractNumId w:val="25"/>
  </w:num>
  <w:num w:numId="16">
    <w:abstractNumId w:val="8"/>
  </w:num>
  <w:num w:numId="17">
    <w:abstractNumId w:val="18"/>
  </w:num>
  <w:num w:numId="18">
    <w:abstractNumId w:val="27"/>
  </w:num>
  <w:num w:numId="19">
    <w:abstractNumId w:val="2"/>
  </w:num>
  <w:num w:numId="20">
    <w:abstractNumId w:val="45"/>
  </w:num>
  <w:num w:numId="21">
    <w:abstractNumId w:val="34"/>
  </w:num>
  <w:num w:numId="22">
    <w:abstractNumId w:val="44"/>
  </w:num>
  <w:num w:numId="23">
    <w:abstractNumId w:val="7"/>
  </w:num>
  <w:num w:numId="24">
    <w:abstractNumId w:val="17"/>
  </w:num>
  <w:num w:numId="25">
    <w:abstractNumId w:val="41"/>
  </w:num>
  <w:num w:numId="26">
    <w:abstractNumId w:val="31"/>
  </w:num>
  <w:num w:numId="27">
    <w:abstractNumId w:val="21"/>
  </w:num>
  <w:num w:numId="28">
    <w:abstractNumId w:val="37"/>
  </w:num>
  <w:num w:numId="29">
    <w:abstractNumId w:val="9"/>
  </w:num>
  <w:num w:numId="30">
    <w:abstractNumId w:val="5"/>
  </w:num>
  <w:num w:numId="31">
    <w:abstractNumId w:val="29"/>
  </w:num>
  <w:num w:numId="32">
    <w:abstractNumId w:val="33"/>
  </w:num>
  <w:num w:numId="33">
    <w:abstractNumId w:val="12"/>
  </w:num>
  <w:num w:numId="34">
    <w:abstractNumId w:val="32"/>
  </w:num>
  <w:num w:numId="35">
    <w:abstractNumId w:val="11"/>
  </w:num>
  <w:num w:numId="36">
    <w:abstractNumId w:val="24"/>
  </w:num>
  <w:num w:numId="37">
    <w:abstractNumId w:val="4"/>
  </w:num>
  <w:num w:numId="38">
    <w:abstractNumId w:val="19"/>
  </w:num>
  <w:num w:numId="39">
    <w:abstractNumId w:val="43"/>
  </w:num>
  <w:num w:numId="40">
    <w:abstractNumId w:val="1"/>
  </w:num>
  <w:num w:numId="41">
    <w:abstractNumId w:val="16"/>
  </w:num>
  <w:num w:numId="42">
    <w:abstractNumId w:val="20"/>
  </w:num>
  <w:num w:numId="43">
    <w:abstractNumId w:val="23"/>
  </w:num>
  <w:num w:numId="44">
    <w:abstractNumId w:val="13"/>
  </w:num>
  <w:num w:numId="45">
    <w:abstractNumId w:val="30"/>
  </w:num>
  <w:num w:numId="46">
    <w:abstractNumId w:val="0"/>
  </w:num>
  <w:num w:numId="47">
    <w:abstractNumId w:val="14"/>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ip Kosutic">
    <w15:presenceInfo w15:providerId="AD" w15:userId="S::Josip.Kosutic@isfsports.org::96c5e880-21b5-4cd1-ae13-2fdd4c91f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BE"/>
    <w:rsid w:val="000177AA"/>
    <w:rsid w:val="000236B2"/>
    <w:rsid w:val="00025229"/>
    <w:rsid w:val="000310CC"/>
    <w:rsid w:val="000405FD"/>
    <w:rsid w:val="0004226F"/>
    <w:rsid w:val="00046005"/>
    <w:rsid w:val="00050A98"/>
    <w:rsid w:val="00065881"/>
    <w:rsid w:val="00072637"/>
    <w:rsid w:val="000926F4"/>
    <w:rsid w:val="000A2679"/>
    <w:rsid w:val="000A2DE7"/>
    <w:rsid w:val="000B1FCE"/>
    <w:rsid w:val="000B26FA"/>
    <w:rsid w:val="000E40F2"/>
    <w:rsid w:val="000E43D7"/>
    <w:rsid w:val="000F6982"/>
    <w:rsid w:val="000F7A9E"/>
    <w:rsid w:val="00105C02"/>
    <w:rsid w:val="00111257"/>
    <w:rsid w:val="001115FB"/>
    <w:rsid w:val="00115EB7"/>
    <w:rsid w:val="00117E84"/>
    <w:rsid w:val="0012305E"/>
    <w:rsid w:val="00124B17"/>
    <w:rsid w:val="00133F33"/>
    <w:rsid w:val="00146197"/>
    <w:rsid w:val="0016052F"/>
    <w:rsid w:val="00161FA5"/>
    <w:rsid w:val="00165734"/>
    <w:rsid w:val="00174BEA"/>
    <w:rsid w:val="001810B4"/>
    <w:rsid w:val="001811B5"/>
    <w:rsid w:val="00184400"/>
    <w:rsid w:val="001860BC"/>
    <w:rsid w:val="00192137"/>
    <w:rsid w:val="001A3F74"/>
    <w:rsid w:val="001A47AE"/>
    <w:rsid w:val="001A7110"/>
    <w:rsid w:val="001B3FE1"/>
    <w:rsid w:val="001B6F0C"/>
    <w:rsid w:val="001B7B48"/>
    <w:rsid w:val="001B7DF2"/>
    <w:rsid w:val="001C2347"/>
    <w:rsid w:val="001C728F"/>
    <w:rsid w:val="001F7A64"/>
    <w:rsid w:val="00207F94"/>
    <w:rsid w:val="002104F5"/>
    <w:rsid w:val="00217453"/>
    <w:rsid w:val="002223BC"/>
    <w:rsid w:val="0024738A"/>
    <w:rsid w:val="00251481"/>
    <w:rsid w:val="00274BCD"/>
    <w:rsid w:val="00275908"/>
    <w:rsid w:val="0028140B"/>
    <w:rsid w:val="002926C4"/>
    <w:rsid w:val="002A0F78"/>
    <w:rsid w:val="002B21A2"/>
    <w:rsid w:val="002B516B"/>
    <w:rsid w:val="002B6E16"/>
    <w:rsid w:val="002B7D9C"/>
    <w:rsid w:val="002C6737"/>
    <w:rsid w:val="002D26AA"/>
    <w:rsid w:val="002D2C59"/>
    <w:rsid w:val="002E2292"/>
    <w:rsid w:val="002F25AA"/>
    <w:rsid w:val="002F41C7"/>
    <w:rsid w:val="002F6963"/>
    <w:rsid w:val="00302634"/>
    <w:rsid w:val="00304D4D"/>
    <w:rsid w:val="00306399"/>
    <w:rsid w:val="003067F3"/>
    <w:rsid w:val="003068B1"/>
    <w:rsid w:val="00314DBD"/>
    <w:rsid w:val="00315C5B"/>
    <w:rsid w:val="00351086"/>
    <w:rsid w:val="00364F0C"/>
    <w:rsid w:val="00370441"/>
    <w:rsid w:val="00374E69"/>
    <w:rsid w:val="00376180"/>
    <w:rsid w:val="003A6636"/>
    <w:rsid w:val="003B145F"/>
    <w:rsid w:val="003B382B"/>
    <w:rsid w:val="003D5413"/>
    <w:rsid w:val="003D5C0A"/>
    <w:rsid w:val="003E474B"/>
    <w:rsid w:val="003F053A"/>
    <w:rsid w:val="00420C3D"/>
    <w:rsid w:val="00420D7B"/>
    <w:rsid w:val="00421BC2"/>
    <w:rsid w:val="0042374F"/>
    <w:rsid w:val="00441519"/>
    <w:rsid w:val="004419EC"/>
    <w:rsid w:val="00441B61"/>
    <w:rsid w:val="00445DC3"/>
    <w:rsid w:val="004575AC"/>
    <w:rsid w:val="004672BC"/>
    <w:rsid w:val="004821D5"/>
    <w:rsid w:val="004861A9"/>
    <w:rsid w:val="00490E83"/>
    <w:rsid w:val="0049117D"/>
    <w:rsid w:val="00494D4F"/>
    <w:rsid w:val="004A4A4C"/>
    <w:rsid w:val="004B445D"/>
    <w:rsid w:val="004B4E94"/>
    <w:rsid w:val="004C55DA"/>
    <w:rsid w:val="004C7581"/>
    <w:rsid w:val="004D01ED"/>
    <w:rsid w:val="004D1B2C"/>
    <w:rsid w:val="004D35F1"/>
    <w:rsid w:val="004E12A2"/>
    <w:rsid w:val="004E5CEB"/>
    <w:rsid w:val="004F11D3"/>
    <w:rsid w:val="004F245D"/>
    <w:rsid w:val="004F37E3"/>
    <w:rsid w:val="004F7257"/>
    <w:rsid w:val="004F73FA"/>
    <w:rsid w:val="0051092D"/>
    <w:rsid w:val="005146D8"/>
    <w:rsid w:val="00516FC4"/>
    <w:rsid w:val="00526647"/>
    <w:rsid w:val="00526B3B"/>
    <w:rsid w:val="00530F17"/>
    <w:rsid w:val="00534A46"/>
    <w:rsid w:val="005364C3"/>
    <w:rsid w:val="00551C16"/>
    <w:rsid w:val="00567258"/>
    <w:rsid w:val="005811C4"/>
    <w:rsid w:val="00585D60"/>
    <w:rsid w:val="005875BE"/>
    <w:rsid w:val="005901D5"/>
    <w:rsid w:val="005A361A"/>
    <w:rsid w:val="005A4F11"/>
    <w:rsid w:val="005A75A9"/>
    <w:rsid w:val="005A7913"/>
    <w:rsid w:val="005C52EE"/>
    <w:rsid w:val="005E13BB"/>
    <w:rsid w:val="005E6EE1"/>
    <w:rsid w:val="00600A70"/>
    <w:rsid w:val="00606A5F"/>
    <w:rsid w:val="00606DFE"/>
    <w:rsid w:val="00630C79"/>
    <w:rsid w:val="00642A02"/>
    <w:rsid w:val="006577FF"/>
    <w:rsid w:val="00671453"/>
    <w:rsid w:val="006734F9"/>
    <w:rsid w:val="0067408E"/>
    <w:rsid w:val="00681B9D"/>
    <w:rsid w:val="0068799C"/>
    <w:rsid w:val="006A5F51"/>
    <w:rsid w:val="006B3B1D"/>
    <w:rsid w:val="006C1BB1"/>
    <w:rsid w:val="006D3E36"/>
    <w:rsid w:val="006E52D7"/>
    <w:rsid w:val="006F1C8A"/>
    <w:rsid w:val="006F48CF"/>
    <w:rsid w:val="007163C9"/>
    <w:rsid w:val="007219D0"/>
    <w:rsid w:val="007378B3"/>
    <w:rsid w:val="00740578"/>
    <w:rsid w:val="00740E2D"/>
    <w:rsid w:val="00742C51"/>
    <w:rsid w:val="00770631"/>
    <w:rsid w:val="0077344C"/>
    <w:rsid w:val="00786CBB"/>
    <w:rsid w:val="0078703C"/>
    <w:rsid w:val="007918A5"/>
    <w:rsid w:val="00792E0D"/>
    <w:rsid w:val="007942F1"/>
    <w:rsid w:val="00797482"/>
    <w:rsid w:val="007A1F64"/>
    <w:rsid w:val="007B7502"/>
    <w:rsid w:val="007C1A36"/>
    <w:rsid w:val="007C67C4"/>
    <w:rsid w:val="007C68F2"/>
    <w:rsid w:val="007D47C6"/>
    <w:rsid w:val="007D743F"/>
    <w:rsid w:val="007F2994"/>
    <w:rsid w:val="007F7BBF"/>
    <w:rsid w:val="007F7F81"/>
    <w:rsid w:val="008137D5"/>
    <w:rsid w:val="00813DAA"/>
    <w:rsid w:val="008201B5"/>
    <w:rsid w:val="0082486D"/>
    <w:rsid w:val="008316F1"/>
    <w:rsid w:val="00832147"/>
    <w:rsid w:val="008332E8"/>
    <w:rsid w:val="008341FD"/>
    <w:rsid w:val="00842942"/>
    <w:rsid w:val="00844F61"/>
    <w:rsid w:val="00853116"/>
    <w:rsid w:val="00874E1A"/>
    <w:rsid w:val="00875D67"/>
    <w:rsid w:val="00885C87"/>
    <w:rsid w:val="008939D4"/>
    <w:rsid w:val="00894764"/>
    <w:rsid w:val="008950EE"/>
    <w:rsid w:val="008B0FE5"/>
    <w:rsid w:val="008D401B"/>
    <w:rsid w:val="008E1F28"/>
    <w:rsid w:val="008F0EFC"/>
    <w:rsid w:val="008F2506"/>
    <w:rsid w:val="008F30A6"/>
    <w:rsid w:val="00917425"/>
    <w:rsid w:val="00925D69"/>
    <w:rsid w:val="009266C9"/>
    <w:rsid w:val="00933A40"/>
    <w:rsid w:val="00935ECC"/>
    <w:rsid w:val="00956E0C"/>
    <w:rsid w:val="00966E04"/>
    <w:rsid w:val="00980497"/>
    <w:rsid w:val="00990DCA"/>
    <w:rsid w:val="009B42C6"/>
    <w:rsid w:val="009C3785"/>
    <w:rsid w:val="009C6925"/>
    <w:rsid w:val="009D0D9E"/>
    <w:rsid w:val="009F39A7"/>
    <w:rsid w:val="00A00935"/>
    <w:rsid w:val="00A16D8B"/>
    <w:rsid w:val="00A22C2D"/>
    <w:rsid w:val="00A30D11"/>
    <w:rsid w:val="00A35F47"/>
    <w:rsid w:val="00A3762E"/>
    <w:rsid w:val="00A442EA"/>
    <w:rsid w:val="00A503BA"/>
    <w:rsid w:val="00A5533C"/>
    <w:rsid w:val="00A611BF"/>
    <w:rsid w:val="00A61E62"/>
    <w:rsid w:val="00A674BB"/>
    <w:rsid w:val="00A67B35"/>
    <w:rsid w:val="00A953E6"/>
    <w:rsid w:val="00AC5963"/>
    <w:rsid w:val="00AD048F"/>
    <w:rsid w:val="00AD0EA7"/>
    <w:rsid w:val="00AE2D7B"/>
    <w:rsid w:val="00AE37C8"/>
    <w:rsid w:val="00AE5A65"/>
    <w:rsid w:val="00B0244C"/>
    <w:rsid w:val="00B04105"/>
    <w:rsid w:val="00B05154"/>
    <w:rsid w:val="00B145F0"/>
    <w:rsid w:val="00B153B1"/>
    <w:rsid w:val="00B208CA"/>
    <w:rsid w:val="00B26979"/>
    <w:rsid w:val="00B347B3"/>
    <w:rsid w:val="00B35F82"/>
    <w:rsid w:val="00B5516E"/>
    <w:rsid w:val="00B57D4C"/>
    <w:rsid w:val="00B62993"/>
    <w:rsid w:val="00B72254"/>
    <w:rsid w:val="00B9224E"/>
    <w:rsid w:val="00B9668F"/>
    <w:rsid w:val="00B9758B"/>
    <w:rsid w:val="00B97CD2"/>
    <w:rsid w:val="00BA42BD"/>
    <w:rsid w:val="00BC75D1"/>
    <w:rsid w:val="00BD5A63"/>
    <w:rsid w:val="00BE2A46"/>
    <w:rsid w:val="00BE436B"/>
    <w:rsid w:val="00BE7AA3"/>
    <w:rsid w:val="00BF1356"/>
    <w:rsid w:val="00BF242B"/>
    <w:rsid w:val="00BF71B9"/>
    <w:rsid w:val="00BF7F0B"/>
    <w:rsid w:val="00C0175F"/>
    <w:rsid w:val="00C10940"/>
    <w:rsid w:val="00C136C1"/>
    <w:rsid w:val="00C2365E"/>
    <w:rsid w:val="00C37ECD"/>
    <w:rsid w:val="00C50645"/>
    <w:rsid w:val="00C6101C"/>
    <w:rsid w:val="00C70780"/>
    <w:rsid w:val="00C71A2F"/>
    <w:rsid w:val="00C720E7"/>
    <w:rsid w:val="00C77E06"/>
    <w:rsid w:val="00C82265"/>
    <w:rsid w:val="00C8442A"/>
    <w:rsid w:val="00C93273"/>
    <w:rsid w:val="00CA415A"/>
    <w:rsid w:val="00CA75EC"/>
    <w:rsid w:val="00CB1448"/>
    <w:rsid w:val="00CB1991"/>
    <w:rsid w:val="00CB5F38"/>
    <w:rsid w:val="00CC5412"/>
    <w:rsid w:val="00CC7992"/>
    <w:rsid w:val="00CE1D7D"/>
    <w:rsid w:val="00CF4A2C"/>
    <w:rsid w:val="00D04E07"/>
    <w:rsid w:val="00D12E2E"/>
    <w:rsid w:val="00D2347D"/>
    <w:rsid w:val="00D23BC5"/>
    <w:rsid w:val="00D305E7"/>
    <w:rsid w:val="00D3060E"/>
    <w:rsid w:val="00D3173A"/>
    <w:rsid w:val="00D31F5A"/>
    <w:rsid w:val="00D63066"/>
    <w:rsid w:val="00D63B7C"/>
    <w:rsid w:val="00D65BA3"/>
    <w:rsid w:val="00D65F44"/>
    <w:rsid w:val="00D7648D"/>
    <w:rsid w:val="00D8125E"/>
    <w:rsid w:val="00D835BE"/>
    <w:rsid w:val="00D95474"/>
    <w:rsid w:val="00D9676C"/>
    <w:rsid w:val="00DA477D"/>
    <w:rsid w:val="00DA6385"/>
    <w:rsid w:val="00DB494D"/>
    <w:rsid w:val="00DC3CBF"/>
    <w:rsid w:val="00DE49FC"/>
    <w:rsid w:val="00DE6FEC"/>
    <w:rsid w:val="00E14841"/>
    <w:rsid w:val="00E163B3"/>
    <w:rsid w:val="00E20AD9"/>
    <w:rsid w:val="00E22AD5"/>
    <w:rsid w:val="00E26C77"/>
    <w:rsid w:val="00E320B5"/>
    <w:rsid w:val="00E40208"/>
    <w:rsid w:val="00E503A1"/>
    <w:rsid w:val="00E52989"/>
    <w:rsid w:val="00E609B6"/>
    <w:rsid w:val="00E657D6"/>
    <w:rsid w:val="00E6667E"/>
    <w:rsid w:val="00E80894"/>
    <w:rsid w:val="00E8783D"/>
    <w:rsid w:val="00E975F2"/>
    <w:rsid w:val="00EA5FA3"/>
    <w:rsid w:val="00EB2FA3"/>
    <w:rsid w:val="00EB370B"/>
    <w:rsid w:val="00EC33EA"/>
    <w:rsid w:val="00EC628D"/>
    <w:rsid w:val="00EC6E44"/>
    <w:rsid w:val="00ED13AC"/>
    <w:rsid w:val="00EE1FEB"/>
    <w:rsid w:val="00EF7B79"/>
    <w:rsid w:val="00F0100D"/>
    <w:rsid w:val="00F038D4"/>
    <w:rsid w:val="00F06E7B"/>
    <w:rsid w:val="00F0723B"/>
    <w:rsid w:val="00F23B55"/>
    <w:rsid w:val="00F23D82"/>
    <w:rsid w:val="00F34FB3"/>
    <w:rsid w:val="00F36A90"/>
    <w:rsid w:val="00F50FB2"/>
    <w:rsid w:val="00F57399"/>
    <w:rsid w:val="00F72530"/>
    <w:rsid w:val="00F7650D"/>
    <w:rsid w:val="00F76712"/>
    <w:rsid w:val="00F80235"/>
    <w:rsid w:val="00F80A0E"/>
    <w:rsid w:val="00F830CD"/>
    <w:rsid w:val="00F970B3"/>
    <w:rsid w:val="00FA0AC9"/>
    <w:rsid w:val="00FB169C"/>
    <w:rsid w:val="00FB53D0"/>
    <w:rsid w:val="00FB57E5"/>
    <w:rsid w:val="00FC35CB"/>
    <w:rsid w:val="00FD163B"/>
    <w:rsid w:val="00FE091D"/>
    <w:rsid w:val="00FE127F"/>
    <w:rsid w:val="00FE3450"/>
    <w:rsid w:val="00FF22F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F704"/>
  <w15:chartTrackingRefBased/>
  <w15:docId w15:val="{EC298CC4-75F5-441E-8424-684675BB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7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672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672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672B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68B1"/>
    <w:pPr>
      <w:spacing w:after="0" w:line="240" w:lineRule="auto"/>
    </w:pPr>
  </w:style>
  <w:style w:type="character" w:customStyle="1" w:styleId="Heading1Char">
    <w:name w:val="Heading 1 Char"/>
    <w:basedOn w:val="DefaultParagraphFont"/>
    <w:link w:val="Heading1"/>
    <w:uiPriority w:val="9"/>
    <w:rsid w:val="003068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8B1"/>
    <w:pPr>
      <w:ind w:left="720"/>
      <w:contextualSpacing/>
    </w:pPr>
  </w:style>
  <w:style w:type="table" w:styleId="TableGrid">
    <w:name w:val="Table Grid"/>
    <w:basedOn w:val="TableNormal"/>
    <w:uiPriority w:val="39"/>
    <w:rsid w:val="0030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EB370B"/>
    <w:pPr>
      <w:spacing w:before="40" w:after="40" w:line="240" w:lineRule="auto"/>
    </w:pPr>
    <w:rPr>
      <w:rFonts w:ascii="DIN-Regular" w:eastAsia="Times New Roman" w:hAnsi="DIN-Regular" w:cs="Times New Roman"/>
      <w:sz w:val="20"/>
      <w:szCs w:val="20"/>
      <w:lang w:val="en-GB"/>
    </w:rPr>
  </w:style>
  <w:style w:type="paragraph" w:styleId="BodyText">
    <w:name w:val="Body Text"/>
    <w:basedOn w:val="Normal"/>
    <w:link w:val="BodyTextChar"/>
    <w:uiPriority w:val="99"/>
    <w:unhideWhenUsed/>
    <w:rsid w:val="00EB370B"/>
    <w:pPr>
      <w:spacing w:after="120"/>
    </w:pPr>
  </w:style>
  <w:style w:type="character" w:customStyle="1" w:styleId="BodyTextChar">
    <w:name w:val="Body Text Char"/>
    <w:basedOn w:val="DefaultParagraphFont"/>
    <w:link w:val="BodyText"/>
    <w:uiPriority w:val="99"/>
    <w:rsid w:val="00EB370B"/>
  </w:style>
  <w:style w:type="paragraph" w:customStyle="1" w:styleId="Default">
    <w:name w:val="Default"/>
    <w:rsid w:val="00EB370B"/>
    <w:pPr>
      <w:widowControl w:val="0"/>
      <w:autoSpaceDE w:val="0"/>
      <w:autoSpaceDN w:val="0"/>
      <w:adjustRightInd w:val="0"/>
      <w:spacing w:after="0" w:line="240" w:lineRule="auto"/>
    </w:pPr>
    <w:rPr>
      <w:rFonts w:ascii="HGMaruGothicMPRO" w:eastAsia="HGMaruGothicMPRO" w:hAnsi="Times New Roman" w:cs="HGMaruGothicMPRO"/>
      <w:color w:val="000000"/>
      <w:sz w:val="24"/>
      <w:szCs w:val="24"/>
      <w:lang w:val="en-US" w:eastAsia="ja-JP"/>
    </w:rPr>
  </w:style>
  <w:style w:type="table" w:styleId="PlainTable5">
    <w:name w:val="Plain Table 5"/>
    <w:basedOn w:val="TableNormal"/>
    <w:uiPriority w:val="45"/>
    <w:rsid w:val="005A36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A36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A36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36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B208CA"/>
  </w:style>
  <w:style w:type="character" w:customStyle="1" w:styleId="Heading2Char">
    <w:name w:val="Heading 2 Char"/>
    <w:basedOn w:val="DefaultParagraphFont"/>
    <w:link w:val="Heading2"/>
    <w:uiPriority w:val="9"/>
    <w:rsid w:val="00B208CA"/>
    <w:rPr>
      <w:rFonts w:asciiTheme="majorHAnsi" w:eastAsiaTheme="majorEastAsia" w:hAnsiTheme="majorHAnsi" w:cstheme="majorBidi"/>
      <w:color w:val="2F5496" w:themeColor="accent1" w:themeShade="BF"/>
      <w:sz w:val="26"/>
      <w:szCs w:val="26"/>
    </w:rPr>
  </w:style>
  <w:style w:type="paragraph" w:customStyle="1" w:styleId="BodyText21">
    <w:name w:val="Body Text 21"/>
    <w:basedOn w:val="Normal"/>
    <w:rsid w:val="00B153B1"/>
    <w:pPr>
      <w:spacing w:after="0" w:line="240" w:lineRule="auto"/>
      <w:ind w:left="567" w:hanging="567"/>
      <w:jc w:val="both"/>
    </w:pPr>
    <w:rPr>
      <w:rFonts w:ascii="Arial" w:eastAsia="Times New Roman" w:hAnsi="Arial" w:cs="Times New Roman"/>
      <w:sz w:val="24"/>
      <w:szCs w:val="20"/>
      <w:lang w:val="en-GB" w:eastAsia="nl-NL"/>
    </w:rPr>
  </w:style>
  <w:style w:type="paragraph" w:styleId="Revision">
    <w:name w:val="Revision"/>
    <w:hidden/>
    <w:uiPriority w:val="99"/>
    <w:semiHidden/>
    <w:rsid w:val="00B04105"/>
    <w:pPr>
      <w:spacing w:after="0" w:line="240" w:lineRule="auto"/>
    </w:pPr>
  </w:style>
  <w:style w:type="paragraph" w:styleId="BalloonText">
    <w:name w:val="Balloon Text"/>
    <w:basedOn w:val="Normal"/>
    <w:link w:val="BalloonTextChar"/>
    <w:uiPriority w:val="99"/>
    <w:semiHidden/>
    <w:unhideWhenUsed/>
    <w:rsid w:val="00B04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105"/>
    <w:rPr>
      <w:rFonts w:ascii="Segoe UI" w:hAnsi="Segoe UI" w:cs="Segoe UI"/>
      <w:sz w:val="18"/>
      <w:szCs w:val="18"/>
    </w:rPr>
  </w:style>
  <w:style w:type="table" w:styleId="GridTable7Colorful-Accent1">
    <w:name w:val="Grid Table 7 Colorful Accent 1"/>
    <w:basedOn w:val="TableNormal"/>
    <w:uiPriority w:val="52"/>
    <w:rsid w:val="004F72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yperlink">
    <w:name w:val="Hyperlink"/>
    <w:basedOn w:val="DefaultParagraphFont"/>
    <w:uiPriority w:val="99"/>
    <w:unhideWhenUsed/>
    <w:qFormat/>
    <w:rsid w:val="004F7257"/>
    <w:rPr>
      <w:color w:val="0000FF"/>
      <w:u w:val="single"/>
    </w:rPr>
  </w:style>
  <w:style w:type="character" w:customStyle="1" w:styleId="Heading3Char">
    <w:name w:val="Heading 3 Char"/>
    <w:basedOn w:val="DefaultParagraphFont"/>
    <w:link w:val="Heading3"/>
    <w:uiPriority w:val="9"/>
    <w:rsid w:val="004F7257"/>
    <w:rPr>
      <w:rFonts w:asciiTheme="majorHAnsi" w:eastAsiaTheme="majorEastAsia" w:hAnsiTheme="majorHAnsi" w:cstheme="majorBidi"/>
      <w:color w:val="1F3763" w:themeColor="accent1" w:themeShade="7F"/>
      <w:sz w:val="24"/>
      <w:szCs w:val="24"/>
    </w:rPr>
  </w:style>
  <w:style w:type="paragraph" w:customStyle="1" w:styleId="Body">
    <w:name w:val="Body"/>
    <w:rsid w:val="003B382B"/>
    <w:pPr>
      <w:pBdr>
        <w:top w:val="nil"/>
        <w:left w:val="nil"/>
        <w:bottom w:val="nil"/>
        <w:right w:val="nil"/>
        <w:between w:val="nil"/>
        <w:bar w:val="nil"/>
      </w:pBdr>
      <w:spacing w:before="100" w:after="0" w:line="240" w:lineRule="auto"/>
      <w:jc w:val="both"/>
    </w:pPr>
    <w:rPr>
      <w:rFonts w:ascii="Helvetica" w:eastAsia="Arial Unicode MS" w:hAnsi="Helvetica" w:cs="Arial Unicode MS"/>
      <w:color w:val="000000"/>
      <w:sz w:val="28"/>
      <w:szCs w:val="28"/>
      <w:bdr w:val="nil"/>
      <w:lang w:val="it-IT" w:eastAsia="en-BE"/>
    </w:rPr>
  </w:style>
  <w:style w:type="numbering" w:customStyle="1" w:styleId="Bullet">
    <w:name w:val="Bullet"/>
    <w:rsid w:val="003B382B"/>
    <w:pPr>
      <w:numPr>
        <w:numId w:val="1"/>
      </w:numPr>
    </w:pPr>
  </w:style>
  <w:style w:type="paragraph" w:styleId="NormalWeb">
    <w:name w:val="Normal (Web)"/>
    <w:basedOn w:val="Normal"/>
    <w:uiPriority w:val="99"/>
    <w:unhideWhenUsed/>
    <w:rsid w:val="00FB53D0"/>
    <w:pPr>
      <w:spacing w:before="100" w:beforeAutospacing="1" w:after="100" w:afterAutospacing="1" w:line="240" w:lineRule="auto"/>
    </w:pPr>
    <w:rPr>
      <w:rFonts w:ascii="Times New Roman" w:eastAsia="Times New Roman" w:hAnsi="Times New Roman" w:cs="Times New Roman"/>
      <w:sz w:val="24"/>
      <w:szCs w:val="24"/>
      <w:lang w:val="en-PH"/>
    </w:rPr>
  </w:style>
  <w:style w:type="table" w:styleId="GridTable3-Accent1">
    <w:name w:val="Grid Table 3 Accent 1"/>
    <w:basedOn w:val="TableNormal"/>
    <w:uiPriority w:val="48"/>
    <w:rsid w:val="00B347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8B0FE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4C55DA"/>
    <w:pPr>
      <w:spacing w:after="100" w:line="256" w:lineRule="auto"/>
    </w:pPr>
    <w:rPr>
      <w:rFonts w:eastAsiaTheme="minorHAnsi"/>
    </w:rPr>
  </w:style>
  <w:style w:type="paragraph" w:styleId="TOC2">
    <w:name w:val="toc 2"/>
    <w:basedOn w:val="Normal"/>
    <w:next w:val="Normal"/>
    <w:autoRedefine/>
    <w:uiPriority w:val="39"/>
    <w:unhideWhenUsed/>
    <w:rsid w:val="004C55DA"/>
    <w:pPr>
      <w:spacing w:after="100" w:line="256" w:lineRule="auto"/>
      <w:ind w:left="220"/>
    </w:pPr>
    <w:rPr>
      <w:rFonts w:eastAsiaTheme="minorHAnsi"/>
    </w:rPr>
  </w:style>
  <w:style w:type="paragraph" w:styleId="TOC3">
    <w:name w:val="toc 3"/>
    <w:basedOn w:val="Normal"/>
    <w:next w:val="Normal"/>
    <w:autoRedefine/>
    <w:uiPriority w:val="39"/>
    <w:unhideWhenUsed/>
    <w:rsid w:val="004C55DA"/>
    <w:pPr>
      <w:spacing w:after="100" w:line="256" w:lineRule="auto"/>
      <w:ind w:left="440"/>
    </w:pPr>
    <w:rPr>
      <w:rFonts w:eastAsiaTheme="minorHAnsi"/>
    </w:rPr>
  </w:style>
  <w:style w:type="paragraph" w:styleId="TOCHeading">
    <w:name w:val="TOC Heading"/>
    <w:basedOn w:val="Heading1"/>
    <w:next w:val="Normal"/>
    <w:uiPriority w:val="39"/>
    <w:unhideWhenUsed/>
    <w:qFormat/>
    <w:rsid w:val="004C55DA"/>
    <w:pPr>
      <w:spacing w:line="256" w:lineRule="auto"/>
      <w:outlineLvl w:val="9"/>
    </w:pPr>
    <w:rPr>
      <w:lang w:val="en-US"/>
    </w:rPr>
  </w:style>
  <w:style w:type="paragraph" w:styleId="TOC4">
    <w:name w:val="toc 4"/>
    <w:basedOn w:val="Normal"/>
    <w:next w:val="Normal"/>
    <w:autoRedefine/>
    <w:uiPriority w:val="39"/>
    <w:unhideWhenUsed/>
    <w:rsid w:val="004C55DA"/>
    <w:pPr>
      <w:spacing w:after="100"/>
      <w:ind w:left="660"/>
    </w:pPr>
    <w:rPr>
      <w:rFonts w:eastAsiaTheme="minorEastAsia"/>
      <w:lang w:val="en-US"/>
    </w:rPr>
  </w:style>
  <w:style w:type="paragraph" w:styleId="TOC5">
    <w:name w:val="toc 5"/>
    <w:basedOn w:val="Normal"/>
    <w:next w:val="Normal"/>
    <w:autoRedefine/>
    <w:uiPriority w:val="39"/>
    <w:unhideWhenUsed/>
    <w:rsid w:val="004C55DA"/>
    <w:pPr>
      <w:spacing w:after="100"/>
      <w:ind w:left="880"/>
    </w:pPr>
    <w:rPr>
      <w:rFonts w:eastAsiaTheme="minorEastAsia"/>
      <w:lang w:val="en-US"/>
    </w:rPr>
  </w:style>
  <w:style w:type="paragraph" w:styleId="TOC6">
    <w:name w:val="toc 6"/>
    <w:basedOn w:val="Normal"/>
    <w:next w:val="Normal"/>
    <w:autoRedefine/>
    <w:uiPriority w:val="39"/>
    <w:unhideWhenUsed/>
    <w:rsid w:val="004C55DA"/>
    <w:pPr>
      <w:spacing w:after="100"/>
      <w:ind w:left="1100"/>
    </w:pPr>
    <w:rPr>
      <w:rFonts w:eastAsiaTheme="minorEastAsia"/>
      <w:lang w:val="en-US"/>
    </w:rPr>
  </w:style>
  <w:style w:type="paragraph" w:styleId="TOC7">
    <w:name w:val="toc 7"/>
    <w:basedOn w:val="Normal"/>
    <w:next w:val="Normal"/>
    <w:autoRedefine/>
    <w:uiPriority w:val="39"/>
    <w:unhideWhenUsed/>
    <w:rsid w:val="004C55DA"/>
    <w:pPr>
      <w:spacing w:after="100"/>
      <w:ind w:left="1320"/>
    </w:pPr>
    <w:rPr>
      <w:rFonts w:eastAsiaTheme="minorEastAsia"/>
      <w:lang w:val="en-US"/>
    </w:rPr>
  </w:style>
  <w:style w:type="paragraph" w:styleId="TOC8">
    <w:name w:val="toc 8"/>
    <w:basedOn w:val="Normal"/>
    <w:next w:val="Normal"/>
    <w:autoRedefine/>
    <w:uiPriority w:val="39"/>
    <w:unhideWhenUsed/>
    <w:rsid w:val="004C55DA"/>
    <w:pPr>
      <w:spacing w:after="100"/>
      <w:ind w:left="1540"/>
    </w:pPr>
    <w:rPr>
      <w:rFonts w:eastAsiaTheme="minorEastAsia"/>
      <w:lang w:val="en-US"/>
    </w:rPr>
  </w:style>
  <w:style w:type="paragraph" w:styleId="TOC9">
    <w:name w:val="toc 9"/>
    <w:basedOn w:val="Normal"/>
    <w:next w:val="Normal"/>
    <w:autoRedefine/>
    <w:uiPriority w:val="39"/>
    <w:unhideWhenUsed/>
    <w:rsid w:val="004C55DA"/>
    <w:pPr>
      <w:spacing w:after="100"/>
      <w:ind w:left="1760"/>
    </w:pPr>
    <w:rPr>
      <w:rFonts w:eastAsiaTheme="minorEastAsia"/>
      <w:lang w:val="en-US"/>
    </w:rPr>
  </w:style>
  <w:style w:type="character" w:styleId="UnresolvedMention">
    <w:name w:val="Unresolved Mention"/>
    <w:basedOn w:val="DefaultParagraphFont"/>
    <w:uiPriority w:val="99"/>
    <w:semiHidden/>
    <w:unhideWhenUsed/>
    <w:rsid w:val="004C55DA"/>
    <w:rPr>
      <w:color w:val="605E5C"/>
      <w:shd w:val="clear" w:color="auto" w:fill="E1DFDD"/>
    </w:rPr>
  </w:style>
  <w:style w:type="character" w:customStyle="1" w:styleId="Heading4Char">
    <w:name w:val="Heading 4 Char"/>
    <w:basedOn w:val="DefaultParagraphFont"/>
    <w:link w:val="Heading4"/>
    <w:uiPriority w:val="9"/>
    <w:rsid w:val="004672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672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672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672BC"/>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0B1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FCE"/>
  </w:style>
  <w:style w:type="paragraph" w:styleId="Footer">
    <w:name w:val="footer"/>
    <w:basedOn w:val="Normal"/>
    <w:link w:val="FooterChar"/>
    <w:uiPriority w:val="99"/>
    <w:unhideWhenUsed/>
    <w:rsid w:val="000B1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CE"/>
  </w:style>
  <w:style w:type="paragraph" w:customStyle="1" w:styleId="xxxmsonormal">
    <w:name w:val="xxxmsonormal"/>
    <w:basedOn w:val="Normal"/>
    <w:rsid w:val="00D95474"/>
    <w:pPr>
      <w:spacing w:after="0" w:line="240" w:lineRule="auto"/>
    </w:pPr>
    <w:rPr>
      <w:rFonts w:ascii="Calibri" w:eastAsiaTheme="minorHAnsi" w:hAnsi="Calibri" w:cs="Calibri"/>
      <w:lang w:val="en-US"/>
    </w:rPr>
  </w:style>
  <w:style w:type="paragraph" w:customStyle="1" w:styleId="xxmsonormal">
    <w:name w:val="x_x_msonormal"/>
    <w:basedOn w:val="Normal"/>
    <w:rsid w:val="00BE7AA3"/>
    <w:pPr>
      <w:spacing w:after="0" w:line="240" w:lineRule="auto"/>
    </w:pPr>
    <w:rPr>
      <w:rFonts w:ascii="Calibri" w:eastAsiaTheme="minorHAnsi" w:hAnsi="Calibri" w:cs="Calibri"/>
      <w:lang w:val="en-US"/>
    </w:rPr>
  </w:style>
  <w:style w:type="character" w:styleId="CommentReference">
    <w:name w:val="annotation reference"/>
    <w:basedOn w:val="DefaultParagraphFont"/>
    <w:uiPriority w:val="99"/>
    <w:semiHidden/>
    <w:unhideWhenUsed/>
    <w:rsid w:val="00304D4D"/>
    <w:rPr>
      <w:sz w:val="16"/>
      <w:szCs w:val="16"/>
    </w:rPr>
  </w:style>
  <w:style w:type="paragraph" w:styleId="CommentText">
    <w:name w:val="annotation text"/>
    <w:basedOn w:val="Normal"/>
    <w:link w:val="CommentTextChar"/>
    <w:uiPriority w:val="99"/>
    <w:semiHidden/>
    <w:unhideWhenUsed/>
    <w:rsid w:val="00304D4D"/>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304D4D"/>
    <w:rPr>
      <w:sz w:val="20"/>
      <w:szCs w:val="20"/>
      <w:lang w:val="en-GB"/>
    </w:rPr>
  </w:style>
  <w:style w:type="table" w:customStyle="1" w:styleId="TableGrid1">
    <w:name w:val="Table Grid1"/>
    <w:basedOn w:val="TableNormal"/>
    <w:next w:val="TableGrid"/>
    <w:uiPriority w:val="39"/>
    <w:rsid w:val="0068799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1092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1092D"/>
    <w:pPr>
      <w:spacing w:after="0" w:line="240" w:lineRule="auto"/>
    </w:pPr>
    <w:rPr>
      <w:rFonts w:eastAsiaTheme="minorHAnsi"/>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950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7547">
      <w:bodyDiv w:val="1"/>
      <w:marLeft w:val="0"/>
      <w:marRight w:val="0"/>
      <w:marTop w:val="0"/>
      <w:marBottom w:val="0"/>
      <w:divBdr>
        <w:top w:val="none" w:sz="0" w:space="0" w:color="auto"/>
        <w:left w:val="none" w:sz="0" w:space="0" w:color="auto"/>
        <w:bottom w:val="none" w:sz="0" w:space="0" w:color="auto"/>
        <w:right w:val="none" w:sz="0" w:space="0" w:color="auto"/>
      </w:divBdr>
    </w:div>
    <w:div w:id="54667635">
      <w:bodyDiv w:val="1"/>
      <w:marLeft w:val="0"/>
      <w:marRight w:val="0"/>
      <w:marTop w:val="0"/>
      <w:marBottom w:val="0"/>
      <w:divBdr>
        <w:top w:val="none" w:sz="0" w:space="0" w:color="auto"/>
        <w:left w:val="none" w:sz="0" w:space="0" w:color="auto"/>
        <w:bottom w:val="none" w:sz="0" w:space="0" w:color="auto"/>
        <w:right w:val="none" w:sz="0" w:space="0" w:color="auto"/>
      </w:divBdr>
    </w:div>
    <w:div w:id="80494276">
      <w:bodyDiv w:val="1"/>
      <w:marLeft w:val="0"/>
      <w:marRight w:val="0"/>
      <w:marTop w:val="0"/>
      <w:marBottom w:val="0"/>
      <w:divBdr>
        <w:top w:val="none" w:sz="0" w:space="0" w:color="auto"/>
        <w:left w:val="none" w:sz="0" w:space="0" w:color="auto"/>
        <w:bottom w:val="none" w:sz="0" w:space="0" w:color="auto"/>
        <w:right w:val="none" w:sz="0" w:space="0" w:color="auto"/>
      </w:divBdr>
    </w:div>
    <w:div w:id="90054843">
      <w:bodyDiv w:val="1"/>
      <w:marLeft w:val="0"/>
      <w:marRight w:val="0"/>
      <w:marTop w:val="0"/>
      <w:marBottom w:val="0"/>
      <w:divBdr>
        <w:top w:val="none" w:sz="0" w:space="0" w:color="auto"/>
        <w:left w:val="none" w:sz="0" w:space="0" w:color="auto"/>
        <w:bottom w:val="none" w:sz="0" w:space="0" w:color="auto"/>
        <w:right w:val="none" w:sz="0" w:space="0" w:color="auto"/>
      </w:divBdr>
    </w:div>
    <w:div w:id="109592446">
      <w:bodyDiv w:val="1"/>
      <w:marLeft w:val="0"/>
      <w:marRight w:val="0"/>
      <w:marTop w:val="0"/>
      <w:marBottom w:val="0"/>
      <w:divBdr>
        <w:top w:val="none" w:sz="0" w:space="0" w:color="auto"/>
        <w:left w:val="none" w:sz="0" w:space="0" w:color="auto"/>
        <w:bottom w:val="none" w:sz="0" w:space="0" w:color="auto"/>
        <w:right w:val="none" w:sz="0" w:space="0" w:color="auto"/>
      </w:divBdr>
    </w:div>
    <w:div w:id="111442051">
      <w:bodyDiv w:val="1"/>
      <w:marLeft w:val="0"/>
      <w:marRight w:val="0"/>
      <w:marTop w:val="0"/>
      <w:marBottom w:val="0"/>
      <w:divBdr>
        <w:top w:val="none" w:sz="0" w:space="0" w:color="auto"/>
        <w:left w:val="none" w:sz="0" w:space="0" w:color="auto"/>
        <w:bottom w:val="none" w:sz="0" w:space="0" w:color="auto"/>
        <w:right w:val="none" w:sz="0" w:space="0" w:color="auto"/>
      </w:divBdr>
    </w:div>
    <w:div w:id="244144244">
      <w:bodyDiv w:val="1"/>
      <w:marLeft w:val="0"/>
      <w:marRight w:val="0"/>
      <w:marTop w:val="0"/>
      <w:marBottom w:val="0"/>
      <w:divBdr>
        <w:top w:val="none" w:sz="0" w:space="0" w:color="auto"/>
        <w:left w:val="none" w:sz="0" w:space="0" w:color="auto"/>
        <w:bottom w:val="none" w:sz="0" w:space="0" w:color="auto"/>
        <w:right w:val="none" w:sz="0" w:space="0" w:color="auto"/>
      </w:divBdr>
    </w:div>
    <w:div w:id="276645935">
      <w:bodyDiv w:val="1"/>
      <w:marLeft w:val="0"/>
      <w:marRight w:val="0"/>
      <w:marTop w:val="0"/>
      <w:marBottom w:val="0"/>
      <w:divBdr>
        <w:top w:val="none" w:sz="0" w:space="0" w:color="auto"/>
        <w:left w:val="none" w:sz="0" w:space="0" w:color="auto"/>
        <w:bottom w:val="none" w:sz="0" w:space="0" w:color="auto"/>
        <w:right w:val="none" w:sz="0" w:space="0" w:color="auto"/>
      </w:divBdr>
    </w:div>
    <w:div w:id="318383897">
      <w:bodyDiv w:val="1"/>
      <w:marLeft w:val="0"/>
      <w:marRight w:val="0"/>
      <w:marTop w:val="0"/>
      <w:marBottom w:val="0"/>
      <w:divBdr>
        <w:top w:val="none" w:sz="0" w:space="0" w:color="auto"/>
        <w:left w:val="none" w:sz="0" w:space="0" w:color="auto"/>
        <w:bottom w:val="none" w:sz="0" w:space="0" w:color="auto"/>
        <w:right w:val="none" w:sz="0" w:space="0" w:color="auto"/>
      </w:divBdr>
    </w:div>
    <w:div w:id="361976786">
      <w:bodyDiv w:val="1"/>
      <w:marLeft w:val="0"/>
      <w:marRight w:val="0"/>
      <w:marTop w:val="0"/>
      <w:marBottom w:val="0"/>
      <w:divBdr>
        <w:top w:val="none" w:sz="0" w:space="0" w:color="auto"/>
        <w:left w:val="none" w:sz="0" w:space="0" w:color="auto"/>
        <w:bottom w:val="none" w:sz="0" w:space="0" w:color="auto"/>
        <w:right w:val="none" w:sz="0" w:space="0" w:color="auto"/>
      </w:divBdr>
    </w:div>
    <w:div w:id="452939022">
      <w:bodyDiv w:val="1"/>
      <w:marLeft w:val="0"/>
      <w:marRight w:val="0"/>
      <w:marTop w:val="0"/>
      <w:marBottom w:val="0"/>
      <w:divBdr>
        <w:top w:val="none" w:sz="0" w:space="0" w:color="auto"/>
        <w:left w:val="none" w:sz="0" w:space="0" w:color="auto"/>
        <w:bottom w:val="none" w:sz="0" w:space="0" w:color="auto"/>
        <w:right w:val="none" w:sz="0" w:space="0" w:color="auto"/>
      </w:divBdr>
    </w:div>
    <w:div w:id="455025012">
      <w:bodyDiv w:val="1"/>
      <w:marLeft w:val="0"/>
      <w:marRight w:val="0"/>
      <w:marTop w:val="0"/>
      <w:marBottom w:val="0"/>
      <w:divBdr>
        <w:top w:val="none" w:sz="0" w:space="0" w:color="auto"/>
        <w:left w:val="none" w:sz="0" w:space="0" w:color="auto"/>
        <w:bottom w:val="none" w:sz="0" w:space="0" w:color="auto"/>
        <w:right w:val="none" w:sz="0" w:space="0" w:color="auto"/>
      </w:divBdr>
    </w:div>
    <w:div w:id="455946700">
      <w:bodyDiv w:val="1"/>
      <w:marLeft w:val="0"/>
      <w:marRight w:val="0"/>
      <w:marTop w:val="0"/>
      <w:marBottom w:val="0"/>
      <w:divBdr>
        <w:top w:val="none" w:sz="0" w:space="0" w:color="auto"/>
        <w:left w:val="none" w:sz="0" w:space="0" w:color="auto"/>
        <w:bottom w:val="none" w:sz="0" w:space="0" w:color="auto"/>
        <w:right w:val="none" w:sz="0" w:space="0" w:color="auto"/>
      </w:divBdr>
    </w:div>
    <w:div w:id="475492144">
      <w:bodyDiv w:val="1"/>
      <w:marLeft w:val="0"/>
      <w:marRight w:val="0"/>
      <w:marTop w:val="0"/>
      <w:marBottom w:val="0"/>
      <w:divBdr>
        <w:top w:val="none" w:sz="0" w:space="0" w:color="auto"/>
        <w:left w:val="none" w:sz="0" w:space="0" w:color="auto"/>
        <w:bottom w:val="none" w:sz="0" w:space="0" w:color="auto"/>
        <w:right w:val="none" w:sz="0" w:space="0" w:color="auto"/>
      </w:divBdr>
    </w:div>
    <w:div w:id="483669579">
      <w:bodyDiv w:val="1"/>
      <w:marLeft w:val="0"/>
      <w:marRight w:val="0"/>
      <w:marTop w:val="0"/>
      <w:marBottom w:val="0"/>
      <w:divBdr>
        <w:top w:val="none" w:sz="0" w:space="0" w:color="auto"/>
        <w:left w:val="none" w:sz="0" w:space="0" w:color="auto"/>
        <w:bottom w:val="none" w:sz="0" w:space="0" w:color="auto"/>
        <w:right w:val="none" w:sz="0" w:space="0" w:color="auto"/>
      </w:divBdr>
    </w:div>
    <w:div w:id="499006906">
      <w:bodyDiv w:val="1"/>
      <w:marLeft w:val="0"/>
      <w:marRight w:val="0"/>
      <w:marTop w:val="0"/>
      <w:marBottom w:val="0"/>
      <w:divBdr>
        <w:top w:val="none" w:sz="0" w:space="0" w:color="auto"/>
        <w:left w:val="none" w:sz="0" w:space="0" w:color="auto"/>
        <w:bottom w:val="none" w:sz="0" w:space="0" w:color="auto"/>
        <w:right w:val="none" w:sz="0" w:space="0" w:color="auto"/>
      </w:divBdr>
    </w:div>
    <w:div w:id="502012050">
      <w:bodyDiv w:val="1"/>
      <w:marLeft w:val="0"/>
      <w:marRight w:val="0"/>
      <w:marTop w:val="0"/>
      <w:marBottom w:val="0"/>
      <w:divBdr>
        <w:top w:val="none" w:sz="0" w:space="0" w:color="auto"/>
        <w:left w:val="none" w:sz="0" w:space="0" w:color="auto"/>
        <w:bottom w:val="none" w:sz="0" w:space="0" w:color="auto"/>
        <w:right w:val="none" w:sz="0" w:space="0" w:color="auto"/>
      </w:divBdr>
    </w:div>
    <w:div w:id="515845847">
      <w:bodyDiv w:val="1"/>
      <w:marLeft w:val="0"/>
      <w:marRight w:val="0"/>
      <w:marTop w:val="0"/>
      <w:marBottom w:val="0"/>
      <w:divBdr>
        <w:top w:val="none" w:sz="0" w:space="0" w:color="auto"/>
        <w:left w:val="none" w:sz="0" w:space="0" w:color="auto"/>
        <w:bottom w:val="none" w:sz="0" w:space="0" w:color="auto"/>
        <w:right w:val="none" w:sz="0" w:space="0" w:color="auto"/>
      </w:divBdr>
    </w:div>
    <w:div w:id="554124530">
      <w:bodyDiv w:val="1"/>
      <w:marLeft w:val="0"/>
      <w:marRight w:val="0"/>
      <w:marTop w:val="0"/>
      <w:marBottom w:val="0"/>
      <w:divBdr>
        <w:top w:val="none" w:sz="0" w:space="0" w:color="auto"/>
        <w:left w:val="none" w:sz="0" w:space="0" w:color="auto"/>
        <w:bottom w:val="none" w:sz="0" w:space="0" w:color="auto"/>
        <w:right w:val="none" w:sz="0" w:space="0" w:color="auto"/>
      </w:divBdr>
    </w:div>
    <w:div w:id="573661423">
      <w:bodyDiv w:val="1"/>
      <w:marLeft w:val="0"/>
      <w:marRight w:val="0"/>
      <w:marTop w:val="0"/>
      <w:marBottom w:val="0"/>
      <w:divBdr>
        <w:top w:val="none" w:sz="0" w:space="0" w:color="auto"/>
        <w:left w:val="none" w:sz="0" w:space="0" w:color="auto"/>
        <w:bottom w:val="none" w:sz="0" w:space="0" w:color="auto"/>
        <w:right w:val="none" w:sz="0" w:space="0" w:color="auto"/>
      </w:divBdr>
    </w:div>
    <w:div w:id="624702325">
      <w:bodyDiv w:val="1"/>
      <w:marLeft w:val="0"/>
      <w:marRight w:val="0"/>
      <w:marTop w:val="0"/>
      <w:marBottom w:val="0"/>
      <w:divBdr>
        <w:top w:val="none" w:sz="0" w:space="0" w:color="auto"/>
        <w:left w:val="none" w:sz="0" w:space="0" w:color="auto"/>
        <w:bottom w:val="none" w:sz="0" w:space="0" w:color="auto"/>
        <w:right w:val="none" w:sz="0" w:space="0" w:color="auto"/>
      </w:divBdr>
    </w:div>
    <w:div w:id="683289793">
      <w:bodyDiv w:val="1"/>
      <w:marLeft w:val="0"/>
      <w:marRight w:val="0"/>
      <w:marTop w:val="0"/>
      <w:marBottom w:val="0"/>
      <w:divBdr>
        <w:top w:val="none" w:sz="0" w:space="0" w:color="auto"/>
        <w:left w:val="none" w:sz="0" w:space="0" w:color="auto"/>
        <w:bottom w:val="none" w:sz="0" w:space="0" w:color="auto"/>
        <w:right w:val="none" w:sz="0" w:space="0" w:color="auto"/>
      </w:divBdr>
    </w:div>
    <w:div w:id="790395677">
      <w:bodyDiv w:val="1"/>
      <w:marLeft w:val="0"/>
      <w:marRight w:val="0"/>
      <w:marTop w:val="0"/>
      <w:marBottom w:val="0"/>
      <w:divBdr>
        <w:top w:val="none" w:sz="0" w:space="0" w:color="auto"/>
        <w:left w:val="none" w:sz="0" w:space="0" w:color="auto"/>
        <w:bottom w:val="none" w:sz="0" w:space="0" w:color="auto"/>
        <w:right w:val="none" w:sz="0" w:space="0" w:color="auto"/>
      </w:divBdr>
    </w:div>
    <w:div w:id="802961501">
      <w:bodyDiv w:val="1"/>
      <w:marLeft w:val="0"/>
      <w:marRight w:val="0"/>
      <w:marTop w:val="0"/>
      <w:marBottom w:val="0"/>
      <w:divBdr>
        <w:top w:val="none" w:sz="0" w:space="0" w:color="auto"/>
        <w:left w:val="none" w:sz="0" w:space="0" w:color="auto"/>
        <w:bottom w:val="none" w:sz="0" w:space="0" w:color="auto"/>
        <w:right w:val="none" w:sz="0" w:space="0" w:color="auto"/>
      </w:divBdr>
    </w:div>
    <w:div w:id="900016020">
      <w:bodyDiv w:val="1"/>
      <w:marLeft w:val="0"/>
      <w:marRight w:val="0"/>
      <w:marTop w:val="0"/>
      <w:marBottom w:val="0"/>
      <w:divBdr>
        <w:top w:val="none" w:sz="0" w:space="0" w:color="auto"/>
        <w:left w:val="none" w:sz="0" w:space="0" w:color="auto"/>
        <w:bottom w:val="none" w:sz="0" w:space="0" w:color="auto"/>
        <w:right w:val="none" w:sz="0" w:space="0" w:color="auto"/>
      </w:divBdr>
    </w:div>
    <w:div w:id="925460351">
      <w:bodyDiv w:val="1"/>
      <w:marLeft w:val="0"/>
      <w:marRight w:val="0"/>
      <w:marTop w:val="0"/>
      <w:marBottom w:val="0"/>
      <w:divBdr>
        <w:top w:val="none" w:sz="0" w:space="0" w:color="auto"/>
        <w:left w:val="none" w:sz="0" w:space="0" w:color="auto"/>
        <w:bottom w:val="none" w:sz="0" w:space="0" w:color="auto"/>
        <w:right w:val="none" w:sz="0" w:space="0" w:color="auto"/>
      </w:divBdr>
    </w:div>
    <w:div w:id="933364179">
      <w:bodyDiv w:val="1"/>
      <w:marLeft w:val="0"/>
      <w:marRight w:val="0"/>
      <w:marTop w:val="0"/>
      <w:marBottom w:val="0"/>
      <w:divBdr>
        <w:top w:val="none" w:sz="0" w:space="0" w:color="auto"/>
        <w:left w:val="none" w:sz="0" w:space="0" w:color="auto"/>
        <w:bottom w:val="none" w:sz="0" w:space="0" w:color="auto"/>
        <w:right w:val="none" w:sz="0" w:space="0" w:color="auto"/>
      </w:divBdr>
    </w:div>
    <w:div w:id="1163399770">
      <w:bodyDiv w:val="1"/>
      <w:marLeft w:val="0"/>
      <w:marRight w:val="0"/>
      <w:marTop w:val="0"/>
      <w:marBottom w:val="0"/>
      <w:divBdr>
        <w:top w:val="none" w:sz="0" w:space="0" w:color="auto"/>
        <w:left w:val="none" w:sz="0" w:space="0" w:color="auto"/>
        <w:bottom w:val="none" w:sz="0" w:space="0" w:color="auto"/>
        <w:right w:val="none" w:sz="0" w:space="0" w:color="auto"/>
      </w:divBdr>
    </w:div>
    <w:div w:id="1256093671">
      <w:bodyDiv w:val="1"/>
      <w:marLeft w:val="0"/>
      <w:marRight w:val="0"/>
      <w:marTop w:val="0"/>
      <w:marBottom w:val="0"/>
      <w:divBdr>
        <w:top w:val="none" w:sz="0" w:space="0" w:color="auto"/>
        <w:left w:val="none" w:sz="0" w:space="0" w:color="auto"/>
        <w:bottom w:val="none" w:sz="0" w:space="0" w:color="auto"/>
        <w:right w:val="none" w:sz="0" w:space="0" w:color="auto"/>
      </w:divBdr>
    </w:div>
    <w:div w:id="1263611471">
      <w:bodyDiv w:val="1"/>
      <w:marLeft w:val="0"/>
      <w:marRight w:val="0"/>
      <w:marTop w:val="0"/>
      <w:marBottom w:val="0"/>
      <w:divBdr>
        <w:top w:val="none" w:sz="0" w:space="0" w:color="auto"/>
        <w:left w:val="none" w:sz="0" w:space="0" w:color="auto"/>
        <w:bottom w:val="none" w:sz="0" w:space="0" w:color="auto"/>
        <w:right w:val="none" w:sz="0" w:space="0" w:color="auto"/>
      </w:divBdr>
    </w:div>
    <w:div w:id="1301417137">
      <w:bodyDiv w:val="1"/>
      <w:marLeft w:val="0"/>
      <w:marRight w:val="0"/>
      <w:marTop w:val="0"/>
      <w:marBottom w:val="0"/>
      <w:divBdr>
        <w:top w:val="none" w:sz="0" w:space="0" w:color="auto"/>
        <w:left w:val="none" w:sz="0" w:space="0" w:color="auto"/>
        <w:bottom w:val="none" w:sz="0" w:space="0" w:color="auto"/>
        <w:right w:val="none" w:sz="0" w:space="0" w:color="auto"/>
      </w:divBdr>
    </w:div>
    <w:div w:id="1309356468">
      <w:bodyDiv w:val="1"/>
      <w:marLeft w:val="0"/>
      <w:marRight w:val="0"/>
      <w:marTop w:val="0"/>
      <w:marBottom w:val="0"/>
      <w:divBdr>
        <w:top w:val="none" w:sz="0" w:space="0" w:color="auto"/>
        <w:left w:val="none" w:sz="0" w:space="0" w:color="auto"/>
        <w:bottom w:val="none" w:sz="0" w:space="0" w:color="auto"/>
        <w:right w:val="none" w:sz="0" w:space="0" w:color="auto"/>
      </w:divBdr>
    </w:div>
    <w:div w:id="1324311361">
      <w:bodyDiv w:val="1"/>
      <w:marLeft w:val="0"/>
      <w:marRight w:val="0"/>
      <w:marTop w:val="0"/>
      <w:marBottom w:val="0"/>
      <w:divBdr>
        <w:top w:val="none" w:sz="0" w:space="0" w:color="auto"/>
        <w:left w:val="none" w:sz="0" w:space="0" w:color="auto"/>
        <w:bottom w:val="none" w:sz="0" w:space="0" w:color="auto"/>
        <w:right w:val="none" w:sz="0" w:space="0" w:color="auto"/>
      </w:divBdr>
    </w:div>
    <w:div w:id="1383751033">
      <w:bodyDiv w:val="1"/>
      <w:marLeft w:val="0"/>
      <w:marRight w:val="0"/>
      <w:marTop w:val="0"/>
      <w:marBottom w:val="0"/>
      <w:divBdr>
        <w:top w:val="none" w:sz="0" w:space="0" w:color="auto"/>
        <w:left w:val="none" w:sz="0" w:space="0" w:color="auto"/>
        <w:bottom w:val="none" w:sz="0" w:space="0" w:color="auto"/>
        <w:right w:val="none" w:sz="0" w:space="0" w:color="auto"/>
      </w:divBdr>
    </w:div>
    <w:div w:id="1406758320">
      <w:bodyDiv w:val="1"/>
      <w:marLeft w:val="0"/>
      <w:marRight w:val="0"/>
      <w:marTop w:val="0"/>
      <w:marBottom w:val="0"/>
      <w:divBdr>
        <w:top w:val="none" w:sz="0" w:space="0" w:color="auto"/>
        <w:left w:val="none" w:sz="0" w:space="0" w:color="auto"/>
        <w:bottom w:val="none" w:sz="0" w:space="0" w:color="auto"/>
        <w:right w:val="none" w:sz="0" w:space="0" w:color="auto"/>
      </w:divBdr>
      <w:divsChild>
        <w:div w:id="1181508796">
          <w:marLeft w:val="0"/>
          <w:marRight w:val="0"/>
          <w:marTop w:val="0"/>
          <w:marBottom w:val="0"/>
          <w:divBdr>
            <w:top w:val="none" w:sz="0" w:space="0" w:color="auto"/>
            <w:left w:val="none" w:sz="0" w:space="0" w:color="auto"/>
            <w:bottom w:val="none" w:sz="0" w:space="0" w:color="auto"/>
            <w:right w:val="none" w:sz="0" w:space="0" w:color="auto"/>
          </w:divBdr>
        </w:div>
        <w:div w:id="931089912">
          <w:marLeft w:val="0"/>
          <w:marRight w:val="0"/>
          <w:marTop w:val="90"/>
          <w:marBottom w:val="0"/>
          <w:divBdr>
            <w:top w:val="none" w:sz="0" w:space="0" w:color="auto"/>
            <w:left w:val="none" w:sz="0" w:space="0" w:color="auto"/>
            <w:bottom w:val="none" w:sz="0" w:space="0" w:color="auto"/>
            <w:right w:val="none" w:sz="0" w:space="0" w:color="auto"/>
          </w:divBdr>
        </w:div>
      </w:divsChild>
    </w:div>
    <w:div w:id="1453937631">
      <w:bodyDiv w:val="1"/>
      <w:marLeft w:val="0"/>
      <w:marRight w:val="0"/>
      <w:marTop w:val="0"/>
      <w:marBottom w:val="0"/>
      <w:divBdr>
        <w:top w:val="none" w:sz="0" w:space="0" w:color="auto"/>
        <w:left w:val="none" w:sz="0" w:space="0" w:color="auto"/>
        <w:bottom w:val="none" w:sz="0" w:space="0" w:color="auto"/>
        <w:right w:val="none" w:sz="0" w:space="0" w:color="auto"/>
      </w:divBdr>
    </w:div>
    <w:div w:id="1476146196">
      <w:bodyDiv w:val="1"/>
      <w:marLeft w:val="0"/>
      <w:marRight w:val="0"/>
      <w:marTop w:val="0"/>
      <w:marBottom w:val="0"/>
      <w:divBdr>
        <w:top w:val="none" w:sz="0" w:space="0" w:color="auto"/>
        <w:left w:val="none" w:sz="0" w:space="0" w:color="auto"/>
        <w:bottom w:val="none" w:sz="0" w:space="0" w:color="auto"/>
        <w:right w:val="none" w:sz="0" w:space="0" w:color="auto"/>
      </w:divBdr>
    </w:div>
    <w:div w:id="1476557869">
      <w:bodyDiv w:val="1"/>
      <w:marLeft w:val="0"/>
      <w:marRight w:val="0"/>
      <w:marTop w:val="0"/>
      <w:marBottom w:val="0"/>
      <w:divBdr>
        <w:top w:val="none" w:sz="0" w:space="0" w:color="auto"/>
        <w:left w:val="none" w:sz="0" w:space="0" w:color="auto"/>
        <w:bottom w:val="none" w:sz="0" w:space="0" w:color="auto"/>
        <w:right w:val="none" w:sz="0" w:space="0" w:color="auto"/>
      </w:divBdr>
    </w:div>
    <w:div w:id="1509102844">
      <w:bodyDiv w:val="1"/>
      <w:marLeft w:val="0"/>
      <w:marRight w:val="0"/>
      <w:marTop w:val="0"/>
      <w:marBottom w:val="0"/>
      <w:divBdr>
        <w:top w:val="none" w:sz="0" w:space="0" w:color="auto"/>
        <w:left w:val="none" w:sz="0" w:space="0" w:color="auto"/>
        <w:bottom w:val="none" w:sz="0" w:space="0" w:color="auto"/>
        <w:right w:val="none" w:sz="0" w:space="0" w:color="auto"/>
      </w:divBdr>
    </w:div>
    <w:div w:id="1518272542">
      <w:bodyDiv w:val="1"/>
      <w:marLeft w:val="0"/>
      <w:marRight w:val="0"/>
      <w:marTop w:val="0"/>
      <w:marBottom w:val="0"/>
      <w:divBdr>
        <w:top w:val="none" w:sz="0" w:space="0" w:color="auto"/>
        <w:left w:val="none" w:sz="0" w:space="0" w:color="auto"/>
        <w:bottom w:val="none" w:sz="0" w:space="0" w:color="auto"/>
        <w:right w:val="none" w:sz="0" w:space="0" w:color="auto"/>
      </w:divBdr>
    </w:div>
    <w:div w:id="1628075584">
      <w:bodyDiv w:val="1"/>
      <w:marLeft w:val="0"/>
      <w:marRight w:val="0"/>
      <w:marTop w:val="0"/>
      <w:marBottom w:val="0"/>
      <w:divBdr>
        <w:top w:val="none" w:sz="0" w:space="0" w:color="auto"/>
        <w:left w:val="none" w:sz="0" w:space="0" w:color="auto"/>
        <w:bottom w:val="none" w:sz="0" w:space="0" w:color="auto"/>
        <w:right w:val="none" w:sz="0" w:space="0" w:color="auto"/>
      </w:divBdr>
    </w:div>
    <w:div w:id="1651403605">
      <w:bodyDiv w:val="1"/>
      <w:marLeft w:val="0"/>
      <w:marRight w:val="0"/>
      <w:marTop w:val="0"/>
      <w:marBottom w:val="0"/>
      <w:divBdr>
        <w:top w:val="none" w:sz="0" w:space="0" w:color="auto"/>
        <w:left w:val="none" w:sz="0" w:space="0" w:color="auto"/>
        <w:bottom w:val="none" w:sz="0" w:space="0" w:color="auto"/>
        <w:right w:val="none" w:sz="0" w:space="0" w:color="auto"/>
      </w:divBdr>
    </w:div>
    <w:div w:id="1680086102">
      <w:bodyDiv w:val="1"/>
      <w:marLeft w:val="0"/>
      <w:marRight w:val="0"/>
      <w:marTop w:val="0"/>
      <w:marBottom w:val="0"/>
      <w:divBdr>
        <w:top w:val="none" w:sz="0" w:space="0" w:color="auto"/>
        <w:left w:val="none" w:sz="0" w:space="0" w:color="auto"/>
        <w:bottom w:val="none" w:sz="0" w:space="0" w:color="auto"/>
        <w:right w:val="none" w:sz="0" w:space="0" w:color="auto"/>
      </w:divBdr>
    </w:div>
    <w:div w:id="1737388752">
      <w:bodyDiv w:val="1"/>
      <w:marLeft w:val="0"/>
      <w:marRight w:val="0"/>
      <w:marTop w:val="0"/>
      <w:marBottom w:val="0"/>
      <w:divBdr>
        <w:top w:val="none" w:sz="0" w:space="0" w:color="auto"/>
        <w:left w:val="none" w:sz="0" w:space="0" w:color="auto"/>
        <w:bottom w:val="none" w:sz="0" w:space="0" w:color="auto"/>
        <w:right w:val="none" w:sz="0" w:space="0" w:color="auto"/>
      </w:divBdr>
    </w:div>
    <w:div w:id="1775973053">
      <w:bodyDiv w:val="1"/>
      <w:marLeft w:val="0"/>
      <w:marRight w:val="0"/>
      <w:marTop w:val="0"/>
      <w:marBottom w:val="0"/>
      <w:divBdr>
        <w:top w:val="none" w:sz="0" w:space="0" w:color="auto"/>
        <w:left w:val="none" w:sz="0" w:space="0" w:color="auto"/>
        <w:bottom w:val="none" w:sz="0" w:space="0" w:color="auto"/>
        <w:right w:val="none" w:sz="0" w:space="0" w:color="auto"/>
      </w:divBdr>
    </w:div>
    <w:div w:id="1790199244">
      <w:bodyDiv w:val="1"/>
      <w:marLeft w:val="0"/>
      <w:marRight w:val="0"/>
      <w:marTop w:val="0"/>
      <w:marBottom w:val="0"/>
      <w:divBdr>
        <w:top w:val="none" w:sz="0" w:space="0" w:color="auto"/>
        <w:left w:val="none" w:sz="0" w:space="0" w:color="auto"/>
        <w:bottom w:val="none" w:sz="0" w:space="0" w:color="auto"/>
        <w:right w:val="none" w:sz="0" w:space="0" w:color="auto"/>
      </w:divBdr>
    </w:div>
    <w:div w:id="1886406065">
      <w:bodyDiv w:val="1"/>
      <w:marLeft w:val="0"/>
      <w:marRight w:val="0"/>
      <w:marTop w:val="0"/>
      <w:marBottom w:val="0"/>
      <w:divBdr>
        <w:top w:val="none" w:sz="0" w:space="0" w:color="auto"/>
        <w:left w:val="none" w:sz="0" w:space="0" w:color="auto"/>
        <w:bottom w:val="none" w:sz="0" w:space="0" w:color="auto"/>
        <w:right w:val="none" w:sz="0" w:space="0" w:color="auto"/>
      </w:divBdr>
    </w:div>
    <w:div w:id="1979215340">
      <w:bodyDiv w:val="1"/>
      <w:marLeft w:val="0"/>
      <w:marRight w:val="0"/>
      <w:marTop w:val="0"/>
      <w:marBottom w:val="0"/>
      <w:divBdr>
        <w:top w:val="none" w:sz="0" w:space="0" w:color="auto"/>
        <w:left w:val="none" w:sz="0" w:space="0" w:color="auto"/>
        <w:bottom w:val="none" w:sz="0" w:space="0" w:color="auto"/>
        <w:right w:val="none" w:sz="0" w:space="0" w:color="auto"/>
      </w:divBdr>
    </w:div>
    <w:div w:id="1990598266">
      <w:bodyDiv w:val="1"/>
      <w:marLeft w:val="0"/>
      <w:marRight w:val="0"/>
      <w:marTop w:val="0"/>
      <w:marBottom w:val="0"/>
      <w:divBdr>
        <w:top w:val="none" w:sz="0" w:space="0" w:color="auto"/>
        <w:left w:val="none" w:sz="0" w:space="0" w:color="auto"/>
        <w:bottom w:val="none" w:sz="0" w:space="0" w:color="auto"/>
        <w:right w:val="none" w:sz="0" w:space="0" w:color="auto"/>
      </w:divBdr>
    </w:div>
    <w:div w:id="1999187320">
      <w:bodyDiv w:val="1"/>
      <w:marLeft w:val="0"/>
      <w:marRight w:val="0"/>
      <w:marTop w:val="0"/>
      <w:marBottom w:val="0"/>
      <w:divBdr>
        <w:top w:val="none" w:sz="0" w:space="0" w:color="auto"/>
        <w:left w:val="none" w:sz="0" w:space="0" w:color="auto"/>
        <w:bottom w:val="none" w:sz="0" w:space="0" w:color="auto"/>
        <w:right w:val="none" w:sz="0" w:space="0" w:color="auto"/>
      </w:divBdr>
    </w:div>
    <w:div w:id="2016377584">
      <w:bodyDiv w:val="1"/>
      <w:marLeft w:val="0"/>
      <w:marRight w:val="0"/>
      <w:marTop w:val="0"/>
      <w:marBottom w:val="0"/>
      <w:divBdr>
        <w:top w:val="none" w:sz="0" w:space="0" w:color="auto"/>
        <w:left w:val="none" w:sz="0" w:space="0" w:color="auto"/>
        <w:bottom w:val="none" w:sz="0" w:space="0" w:color="auto"/>
        <w:right w:val="none" w:sz="0" w:space="0" w:color="auto"/>
      </w:divBdr>
    </w:div>
    <w:div w:id="2085295790">
      <w:bodyDiv w:val="1"/>
      <w:marLeft w:val="0"/>
      <w:marRight w:val="0"/>
      <w:marTop w:val="0"/>
      <w:marBottom w:val="0"/>
      <w:divBdr>
        <w:top w:val="none" w:sz="0" w:space="0" w:color="auto"/>
        <w:left w:val="none" w:sz="0" w:space="0" w:color="auto"/>
        <w:bottom w:val="none" w:sz="0" w:space="0" w:color="auto"/>
        <w:right w:val="none" w:sz="0" w:space="0" w:color="auto"/>
      </w:divBdr>
    </w:div>
    <w:div w:id="20874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isfsport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s/sc/studentski-g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injiang2020Gymnasiade@jinjiang2020.cn" TargetMode="External"/><Relationship Id="rId4" Type="http://schemas.openxmlformats.org/officeDocument/2006/relationships/settings" Target="settings.xml"/><Relationship Id="rId9" Type="http://schemas.openxmlformats.org/officeDocument/2006/relationships/hyperlink" Target="mailto:sport@isfsports.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17B18-5037-4D6B-B5AD-12466450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BULLETIN 1</vt:lpstr>
    </vt:vector>
  </TitlesOfParts>
  <Company>INTERNATIONAL SCHOOL SPORT FEDERATION</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BULLETIN 1</dc:title>
  <dc:subject>ISF GYMNASIADE 2020</dc:subject>
  <dc:creator>irene retis</dc:creator>
  <cp:keywords/>
  <dc:description/>
  <cp:lastModifiedBy>Josip Kosutic</cp:lastModifiedBy>
  <cp:revision>18</cp:revision>
  <cp:lastPrinted>2019-12-17T15:05:00Z</cp:lastPrinted>
  <dcterms:created xsi:type="dcterms:W3CDTF">2020-08-06T09:21:00Z</dcterms:created>
  <dcterms:modified xsi:type="dcterms:W3CDTF">2020-09-22T13:13:00Z</dcterms:modified>
</cp:coreProperties>
</file>